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77777777" w:rsidR="00F47A33" w:rsidRPr="00C67286" w:rsidRDefault="00F47A33" w:rsidP="00F47A33">
      <w:pPr>
        <w:pStyle w:val="BodyText"/>
        <w:jc w:val="center"/>
        <w:outlineLvl w:val="0"/>
        <w:rPr>
          <w:b/>
          <w:bCs/>
          <w:sz w:val="28"/>
          <w:szCs w:val="28"/>
        </w:rPr>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t>C</w:t>
      </w:r>
      <w:r w:rsidR="00060D78" w:rsidRPr="00C67286">
        <w:t>ONTENTS</w:t>
      </w:r>
    </w:p>
    <w:p w14:paraId="62E7E8C2" w14:textId="77777777" w:rsidR="004D69C3" w:rsidRPr="00C67286" w:rsidRDefault="004D69C3" w:rsidP="00597DB2"/>
    <w:p w14:paraId="62E7E8C3" w14:textId="77777777" w:rsidR="00291725" w:rsidRPr="00C67286" w:rsidRDefault="00CF508D">
      <w:pPr>
        <w:pStyle w:val="TOC1"/>
        <w:rPr>
          <w:rFonts w:ascii="Calibri" w:hAnsi="Calibri"/>
          <w:noProof/>
          <w:sz w:val="22"/>
          <w:szCs w:val="22"/>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hyperlink w:anchor="_Toc345074640" w:history="1">
        <w:r w:rsidR="00291725" w:rsidRPr="00C67286">
          <w:rPr>
            <w:rStyle w:val="Hyperlink"/>
            <w:noProof/>
          </w:rPr>
          <w:t>Introduction to this Supplement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_Toc345074640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4" w14:textId="77777777" w:rsidR="00291725" w:rsidRPr="00C67286" w:rsidRDefault="00C02EDF">
      <w:pPr>
        <w:pStyle w:val="TOC2"/>
        <w:rPr>
          <w:rFonts w:ascii="Calibri" w:hAnsi="Calibri"/>
          <w:noProof/>
          <w:sz w:val="22"/>
          <w:szCs w:val="22"/>
        </w:rPr>
      </w:pPr>
      <w:hyperlink w:anchor="_Toc345074641" w:history="1">
        <w:r w:rsidR="00291725" w:rsidRPr="00C67286">
          <w:rPr>
            <w:rStyle w:val="Hyperlink"/>
            <w:noProof/>
          </w:rPr>
          <w:t>Open Issues and Questions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_Toc345074641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5" w14:textId="77777777" w:rsidR="00291725" w:rsidRPr="00C67286" w:rsidRDefault="00C02EDF">
      <w:pPr>
        <w:pStyle w:val="TOC2"/>
        <w:rPr>
          <w:rFonts w:ascii="Calibri" w:hAnsi="Calibri"/>
          <w:noProof/>
          <w:sz w:val="22"/>
          <w:szCs w:val="22"/>
        </w:rPr>
      </w:pPr>
      <w:hyperlink w:anchor="_Toc345074642" w:history="1">
        <w:r w:rsidR="00291725" w:rsidRPr="00C67286">
          <w:rPr>
            <w:rStyle w:val="Hyperlink"/>
            <w:noProof/>
          </w:rPr>
          <w:t>Closed Issues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_Toc345074642 \h </w:instrText>
        </w:r>
        <w:r w:rsidR="00291725" w:rsidRPr="00C67286">
          <w:rPr>
            <w:noProof/>
            <w:webHidden/>
          </w:rPr>
        </w:r>
        <w:r w:rsidR="00291725" w:rsidRPr="00C67286">
          <w:rPr>
            <w:noProof/>
            <w:webHidden/>
          </w:rPr>
          <w:fldChar w:fldCharType="separate"/>
        </w:r>
        <w:r w:rsidR="00291725" w:rsidRPr="00C67286">
          <w:rPr>
            <w:noProof/>
            <w:webHidden/>
          </w:rPr>
          <w:t>7</w:t>
        </w:r>
        <w:r w:rsidR="00291725" w:rsidRPr="00C67286">
          <w:rPr>
            <w:noProof/>
            <w:webHidden/>
          </w:rPr>
          <w:fldChar w:fldCharType="end"/>
        </w:r>
      </w:hyperlink>
    </w:p>
    <w:p w14:paraId="62E7E8C6" w14:textId="77777777" w:rsidR="00291725" w:rsidRPr="00C67286" w:rsidRDefault="00C02EDF">
      <w:pPr>
        <w:pStyle w:val="TOC1"/>
        <w:rPr>
          <w:rFonts w:ascii="Calibri" w:hAnsi="Calibri"/>
          <w:noProof/>
          <w:sz w:val="22"/>
          <w:szCs w:val="22"/>
        </w:rPr>
      </w:pPr>
      <w:hyperlink w:anchor="_Toc345074643" w:history="1">
        <w:r w:rsidR="00291725" w:rsidRPr="00C67286">
          <w:rPr>
            <w:rStyle w:val="Hyperlink"/>
            <w:noProof/>
          </w:rPr>
          <w:t>General Introduction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_Toc345074643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7" w14:textId="77777777" w:rsidR="00291725" w:rsidRPr="00C67286" w:rsidRDefault="00C02EDF">
      <w:pPr>
        <w:pStyle w:val="TOC1"/>
        <w:rPr>
          <w:rFonts w:ascii="Calibri" w:hAnsi="Calibri"/>
          <w:noProof/>
          <w:sz w:val="22"/>
          <w:szCs w:val="22"/>
        </w:rPr>
      </w:pPr>
      <w:hyperlink w:anchor="_Toc345074644" w:history="1">
        <w:r w:rsidR="00291725" w:rsidRPr="00C67286">
          <w:rPr>
            <w:rStyle w:val="Hyperlink"/>
            <w:noProof/>
          </w:rPr>
          <w:t>Appendix A - Actor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_Toc345074644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8" w14:textId="77777777" w:rsidR="00291725" w:rsidRPr="00C67286" w:rsidRDefault="00C02EDF">
      <w:pPr>
        <w:pStyle w:val="TOC1"/>
        <w:rPr>
          <w:rFonts w:ascii="Calibri" w:hAnsi="Calibri"/>
          <w:noProof/>
          <w:sz w:val="22"/>
          <w:szCs w:val="22"/>
        </w:rPr>
      </w:pPr>
      <w:hyperlink w:anchor="_Toc345074645" w:history="1">
        <w:r w:rsidR="00291725" w:rsidRPr="00C67286">
          <w:rPr>
            <w:rStyle w:val="Hyperlink"/>
            <w:noProof/>
          </w:rPr>
          <w:t>Appendix B - Transaction Summary Definitions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_Toc345074645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9" w14:textId="77777777" w:rsidR="00291725" w:rsidRPr="00C67286" w:rsidRDefault="00C02EDF">
      <w:pPr>
        <w:pStyle w:val="TOC1"/>
        <w:rPr>
          <w:rFonts w:ascii="Calibri" w:hAnsi="Calibri"/>
          <w:noProof/>
          <w:sz w:val="22"/>
          <w:szCs w:val="22"/>
        </w:rPr>
      </w:pPr>
      <w:hyperlink w:anchor="_Toc345074646" w:history="1">
        <w:r w:rsidR="00291725" w:rsidRPr="00C67286">
          <w:rPr>
            <w:rStyle w:val="Hyperlink"/>
            <w:noProof/>
          </w:rPr>
          <w:t>Glossary</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_Toc345074646 \h </w:instrText>
        </w:r>
        <w:r w:rsidR="00291725" w:rsidRPr="00C67286">
          <w:rPr>
            <w:noProof/>
            <w:webHidden/>
          </w:rPr>
        </w:r>
        <w:r w:rsidR="00291725" w:rsidRPr="00C67286">
          <w:rPr>
            <w:noProof/>
            <w:webHidden/>
          </w:rPr>
          <w:fldChar w:fldCharType="separate"/>
        </w:r>
        <w:r w:rsidR="00291725" w:rsidRPr="00C67286">
          <w:rPr>
            <w:noProof/>
            <w:webHidden/>
          </w:rPr>
          <w:t>8</w:t>
        </w:r>
        <w:r w:rsidR="00291725" w:rsidRPr="00C67286">
          <w:rPr>
            <w:noProof/>
            <w:webHidden/>
          </w:rPr>
          <w:fldChar w:fldCharType="end"/>
        </w:r>
      </w:hyperlink>
    </w:p>
    <w:p w14:paraId="62E7E8CA" w14:textId="77777777" w:rsidR="00291725" w:rsidRPr="00C67286" w:rsidRDefault="00C02EDF">
      <w:pPr>
        <w:pStyle w:val="TOC1"/>
        <w:rPr>
          <w:rFonts w:ascii="Calibri" w:hAnsi="Calibri"/>
          <w:b/>
          <w:noProof/>
          <w:sz w:val="22"/>
          <w:szCs w:val="22"/>
        </w:rPr>
      </w:pPr>
      <w:hyperlink w:anchor="_Toc345074647" w:history="1">
        <w:r w:rsidR="00291725" w:rsidRPr="00C67286">
          <w:rPr>
            <w:rStyle w:val="Hyperlink"/>
            <w:b/>
            <w:noProof/>
          </w:rPr>
          <w:t>Volume 1 – Profiles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_Toc345074647 \h </w:instrText>
        </w:r>
        <w:r w:rsidR="00291725" w:rsidRPr="00C67286">
          <w:rPr>
            <w:b/>
            <w:noProof/>
            <w:webHidden/>
          </w:rPr>
        </w:r>
        <w:r w:rsidR="00291725" w:rsidRPr="00C67286">
          <w:rPr>
            <w:b/>
            <w:noProof/>
            <w:webHidden/>
          </w:rPr>
          <w:fldChar w:fldCharType="separate"/>
        </w:r>
        <w:r w:rsidR="00291725" w:rsidRPr="00C67286">
          <w:rPr>
            <w:b/>
            <w:noProof/>
            <w:webHidden/>
          </w:rPr>
          <w:t>9</w:t>
        </w:r>
        <w:r w:rsidR="00291725" w:rsidRPr="00C67286">
          <w:rPr>
            <w:b/>
            <w:noProof/>
            <w:webHidden/>
          </w:rPr>
          <w:fldChar w:fldCharType="end"/>
        </w:r>
      </w:hyperlink>
    </w:p>
    <w:p w14:paraId="62E7E8CB" w14:textId="77777777" w:rsidR="00291725" w:rsidRPr="00C67286" w:rsidRDefault="00C02EDF">
      <w:pPr>
        <w:pStyle w:val="TOC2"/>
        <w:rPr>
          <w:rFonts w:ascii="Calibri" w:hAnsi="Calibri"/>
          <w:noProof/>
          <w:sz w:val="22"/>
          <w:szCs w:val="22"/>
        </w:rPr>
      </w:pPr>
      <w:hyperlink w:anchor="_Toc345074648" w:history="1">
        <w:r w:rsidR="00291725" w:rsidRPr="00C67286">
          <w:rPr>
            <w:rStyle w:val="Hyperlink"/>
            <w:noProof/>
          </w:rPr>
          <w:t>&lt;</w:t>
        </w:r>
        <w:r w:rsidR="00291725" w:rsidRPr="00C67286">
          <w:rPr>
            <w:rStyle w:val="Hyperlink"/>
            <w:i/>
            <w:noProof/>
          </w:rPr>
          <w:t>Copyright Licenses&gt;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_Toc345074648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62E7E8CC" w14:textId="77777777" w:rsidR="00291725" w:rsidRPr="00C67286" w:rsidRDefault="00C02EDF">
      <w:pPr>
        <w:pStyle w:val="TOC2"/>
        <w:rPr>
          <w:rFonts w:ascii="Calibri" w:hAnsi="Calibri"/>
          <w:noProof/>
          <w:sz w:val="22"/>
          <w:szCs w:val="22"/>
        </w:rPr>
      </w:pPr>
      <w:hyperlink w:anchor="_Toc345074649" w:history="1">
        <w:r w:rsidR="00291725" w:rsidRPr="00C67286">
          <w:rPr>
            <w:rStyle w:val="Hyperlink"/>
            <w:noProof/>
          </w:rPr>
          <w:t>&lt;</w:t>
        </w:r>
        <w:r w:rsidR="00291725" w:rsidRPr="00C67286">
          <w:rPr>
            <w:rStyle w:val="Hyperlink"/>
            <w:i/>
            <w:noProof/>
          </w:rPr>
          <w:t>Domain-specific additions&gt;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_Toc345074649 \h </w:instrText>
        </w:r>
        <w:r w:rsidR="00291725" w:rsidRPr="00C67286">
          <w:rPr>
            <w:noProof/>
            <w:webHidden/>
          </w:rPr>
        </w:r>
        <w:r w:rsidR="00291725" w:rsidRPr="00C67286">
          <w:rPr>
            <w:noProof/>
            <w:webHidden/>
          </w:rPr>
          <w:fldChar w:fldCharType="separate"/>
        </w:r>
        <w:r w:rsidR="00291725" w:rsidRPr="00C67286">
          <w:rPr>
            <w:noProof/>
            <w:webHidden/>
          </w:rPr>
          <w:t>9</w:t>
        </w:r>
        <w:r w:rsidR="00291725" w:rsidRPr="00C67286">
          <w:rPr>
            <w:noProof/>
            <w:webHidden/>
          </w:rPr>
          <w:fldChar w:fldCharType="end"/>
        </w:r>
      </w:hyperlink>
    </w:p>
    <w:p w14:paraId="62E7E8CD" w14:textId="77777777" w:rsidR="00291725" w:rsidRPr="00C67286" w:rsidRDefault="00C02EDF">
      <w:pPr>
        <w:pStyle w:val="TOC1"/>
        <w:rPr>
          <w:rFonts w:ascii="Calibri" w:hAnsi="Calibri"/>
          <w:noProof/>
          <w:sz w:val="22"/>
          <w:szCs w:val="22"/>
        </w:rPr>
      </w:pPr>
      <w:hyperlink w:anchor="_Toc345074650" w:history="1">
        <w:r w:rsidR="00291725" w:rsidRPr="00C67286">
          <w:rPr>
            <w:rStyle w:val="Hyperlink"/>
            <w:noProof/>
          </w:rPr>
          <w:t>X &lt;Profile Name (Acronym)&gt; Profile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_Toc345074650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62E7E8CE" w14:textId="77777777" w:rsidR="00291725" w:rsidRPr="00C67286" w:rsidRDefault="00C02EDF">
      <w:pPr>
        <w:pStyle w:val="TOC2"/>
        <w:rPr>
          <w:rFonts w:ascii="Calibri" w:hAnsi="Calibri"/>
          <w:noProof/>
          <w:sz w:val="22"/>
          <w:szCs w:val="22"/>
        </w:rPr>
      </w:pPr>
      <w:hyperlink w:anchor="_Toc345074651" w:history="1">
        <w:r w:rsidR="00291725" w:rsidRPr="00C67286">
          <w:rPr>
            <w:rStyle w:val="Hyperlink"/>
            <w:noProof/>
          </w:rPr>
          <w:t>X.1 &lt;Profile Acronym&gt; Actors, Transactions, and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_Toc345074651 \h </w:instrText>
        </w:r>
        <w:r w:rsidR="00291725" w:rsidRPr="00C67286">
          <w:rPr>
            <w:noProof/>
            <w:webHidden/>
          </w:rPr>
        </w:r>
        <w:r w:rsidR="00291725" w:rsidRPr="00C67286">
          <w:rPr>
            <w:noProof/>
            <w:webHidden/>
          </w:rPr>
          <w:fldChar w:fldCharType="separate"/>
        </w:r>
        <w:r w:rsidR="00291725" w:rsidRPr="00C67286">
          <w:rPr>
            <w:noProof/>
            <w:webHidden/>
          </w:rPr>
          <w:t>10</w:t>
        </w:r>
        <w:r w:rsidR="00291725" w:rsidRPr="00C67286">
          <w:rPr>
            <w:noProof/>
            <w:webHidden/>
          </w:rPr>
          <w:fldChar w:fldCharType="end"/>
        </w:r>
      </w:hyperlink>
    </w:p>
    <w:p w14:paraId="62E7E8CF" w14:textId="77777777" w:rsidR="00291725" w:rsidRPr="00C67286" w:rsidRDefault="00C02EDF">
      <w:pPr>
        <w:pStyle w:val="TOC3"/>
        <w:rPr>
          <w:rFonts w:ascii="Calibri" w:hAnsi="Calibri"/>
          <w:noProof/>
          <w:sz w:val="22"/>
          <w:szCs w:val="22"/>
        </w:rPr>
      </w:pPr>
      <w:hyperlink w:anchor="_Toc345074652" w:history="1">
        <w:r w:rsidR="00291725" w:rsidRPr="00C67286">
          <w:rPr>
            <w:rStyle w:val="Hyperlink"/>
            <w:bCs/>
            <w:noProof/>
          </w:rPr>
          <w:t>X.1.1 Actor Descriptions and Actor Profile Requirements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_Toc345074652 \h </w:instrText>
        </w:r>
        <w:r w:rsidR="00291725" w:rsidRPr="00C67286">
          <w:rPr>
            <w:noProof/>
            <w:webHidden/>
          </w:rPr>
        </w:r>
        <w:r w:rsidR="00291725" w:rsidRPr="00C67286">
          <w:rPr>
            <w:noProof/>
            <w:webHidden/>
          </w:rPr>
          <w:fldChar w:fldCharType="separate"/>
        </w:r>
        <w:r w:rsidR="00291725" w:rsidRPr="00C67286">
          <w:rPr>
            <w:noProof/>
            <w:webHidden/>
          </w:rPr>
          <w:t>13</w:t>
        </w:r>
        <w:r w:rsidR="00291725" w:rsidRPr="00C67286">
          <w:rPr>
            <w:noProof/>
            <w:webHidden/>
          </w:rPr>
          <w:fldChar w:fldCharType="end"/>
        </w:r>
      </w:hyperlink>
    </w:p>
    <w:p w14:paraId="62E7E8D0" w14:textId="77777777" w:rsidR="00291725" w:rsidRPr="00C67286" w:rsidRDefault="00C02EDF">
      <w:pPr>
        <w:pStyle w:val="TOC4"/>
        <w:rPr>
          <w:rFonts w:ascii="Calibri" w:hAnsi="Calibri"/>
          <w:noProof/>
          <w:sz w:val="22"/>
          <w:szCs w:val="22"/>
        </w:rPr>
      </w:pPr>
      <w:hyperlink w:anchor="_Toc345074653" w:history="1">
        <w:r w:rsidR="00291725" w:rsidRPr="00C67286">
          <w:rPr>
            <w:rStyle w:val="Hyperlink"/>
            <w:noProof/>
          </w:rPr>
          <w:t>X.1.1.1 &lt;Actor A&gt;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_Toc345074653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1" w14:textId="77777777" w:rsidR="00291725" w:rsidRPr="00C67286" w:rsidRDefault="00C02EDF">
      <w:pPr>
        <w:pStyle w:val="TOC4"/>
        <w:rPr>
          <w:rFonts w:ascii="Calibri" w:hAnsi="Calibri"/>
          <w:noProof/>
          <w:sz w:val="22"/>
          <w:szCs w:val="22"/>
        </w:rPr>
      </w:pPr>
      <w:hyperlink w:anchor="_Toc345074654" w:history="1">
        <w:r w:rsidR="00291725" w:rsidRPr="00C67286">
          <w:rPr>
            <w:rStyle w:val="Hyperlink"/>
            <w:noProof/>
          </w:rPr>
          <w:t>X.1.1.2 &lt;Actor B&gt;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_Toc345074654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2" w14:textId="77777777" w:rsidR="00291725" w:rsidRPr="00C67286" w:rsidRDefault="00C02EDF">
      <w:pPr>
        <w:pStyle w:val="TOC2"/>
        <w:rPr>
          <w:rFonts w:ascii="Calibri" w:hAnsi="Calibri"/>
          <w:noProof/>
          <w:sz w:val="22"/>
          <w:szCs w:val="22"/>
        </w:rPr>
      </w:pPr>
      <w:hyperlink w:anchor="_Toc345074655" w:history="1">
        <w:r w:rsidR="00291725" w:rsidRPr="00C67286">
          <w:rPr>
            <w:rStyle w:val="Hyperlink"/>
            <w:noProof/>
          </w:rPr>
          <w:t>X.2 &lt;Profile Acronym&gt; Actor Options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_Toc345074655 \h </w:instrText>
        </w:r>
        <w:r w:rsidR="00291725" w:rsidRPr="00C67286">
          <w:rPr>
            <w:noProof/>
            <w:webHidden/>
          </w:rPr>
        </w:r>
        <w:r w:rsidR="00291725" w:rsidRPr="00C67286">
          <w:rPr>
            <w:noProof/>
            <w:webHidden/>
          </w:rPr>
          <w:fldChar w:fldCharType="separate"/>
        </w:r>
        <w:r w:rsidR="00291725" w:rsidRPr="00C67286">
          <w:rPr>
            <w:noProof/>
            <w:webHidden/>
          </w:rPr>
          <w:t>14</w:t>
        </w:r>
        <w:r w:rsidR="00291725" w:rsidRPr="00C67286">
          <w:rPr>
            <w:noProof/>
            <w:webHidden/>
          </w:rPr>
          <w:fldChar w:fldCharType="end"/>
        </w:r>
      </w:hyperlink>
    </w:p>
    <w:p w14:paraId="62E7E8D3" w14:textId="77777777" w:rsidR="00291725" w:rsidRPr="00C67286" w:rsidRDefault="00C02EDF">
      <w:pPr>
        <w:pStyle w:val="TOC3"/>
        <w:rPr>
          <w:rFonts w:ascii="Calibri" w:hAnsi="Calibri"/>
          <w:noProof/>
          <w:sz w:val="22"/>
          <w:szCs w:val="22"/>
        </w:rPr>
      </w:pPr>
      <w:hyperlink w:anchor="_Toc345074656" w:history="1">
        <w:r w:rsidR="00291725" w:rsidRPr="00C67286">
          <w:rPr>
            <w:rStyle w:val="Hyperlink"/>
            <w:noProof/>
          </w:rPr>
          <w:t>X.2.1 &lt;Option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_Toc345074656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62E7E8D4" w14:textId="77777777" w:rsidR="00291725" w:rsidRPr="00C67286" w:rsidRDefault="00C02EDF">
      <w:pPr>
        <w:pStyle w:val="TOC2"/>
        <w:rPr>
          <w:rFonts w:ascii="Calibri" w:hAnsi="Calibri"/>
          <w:noProof/>
          <w:sz w:val="22"/>
          <w:szCs w:val="22"/>
        </w:rPr>
      </w:pPr>
      <w:hyperlink w:anchor="_Toc345074657" w:history="1">
        <w:r w:rsidR="00291725" w:rsidRPr="00C67286">
          <w:rPr>
            <w:rStyle w:val="Hyperlink"/>
            <w:noProof/>
          </w:rPr>
          <w:t>X.3 &lt;Profile Acronym&gt; Required Actor Groupings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_Toc345074657 \h </w:instrText>
        </w:r>
        <w:r w:rsidR="00291725" w:rsidRPr="00C67286">
          <w:rPr>
            <w:noProof/>
            <w:webHidden/>
          </w:rPr>
        </w:r>
        <w:r w:rsidR="00291725" w:rsidRPr="00C67286">
          <w:rPr>
            <w:noProof/>
            <w:webHidden/>
          </w:rPr>
          <w:fldChar w:fldCharType="separate"/>
        </w:r>
        <w:r w:rsidR="00291725" w:rsidRPr="00C67286">
          <w:rPr>
            <w:noProof/>
            <w:webHidden/>
          </w:rPr>
          <w:t>15</w:t>
        </w:r>
        <w:r w:rsidR="00291725" w:rsidRPr="00C67286">
          <w:rPr>
            <w:noProof/>
            <w:webHidden/>
          </w:rPr>
          <w:fldChar w:fldCharType="end"/>
        </w:r>
      </w:hyperlink>
    </w:p>
    <w:p w14:paraId="62E7E8D5" w14:textId="77777777" w:rsidR="00291725" w:rsidRPr="00C67286" w:rsidRDefault="00C02EDF">
      <w:pPr>
        <w:pStyle w:val="TOC2"/>
        <w:rPr>
          <w:rFonts w:ascii="Calibri" w:hAnsi="Calibri"/>
          <w:noProof/>
          <w:sz w:val="22"/>
          <w:szCs w:val="22"/>
        </w:rPr>
      </w:pPr>
      <w:hyperlink w:anchor="_Toc345074658" w:history="1">
        <w:r w:rsidR="00291725" w:rsidRPr="00C67286">
          <w:rPr>
            <w:rStyle w:val="Hyperlink"/>
            <w:noProof/>
          </w:rPr>
          <w:t>X.4 &lt;Profile Acronym&gt; Overview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_Toc345074658 \h </w:instrText>
        </w:r>
        <w:r w:rsidR="00291725" w:rsidRPr="00C67286">
          <w:rPr>
            <w:noProof/>
            <w:webHidden/>
          </w:rPr>
        </w:r>
        <w:r w:rsidR="00291725" w:rsidRPr="00C67286">
          <w:rPr>
            <w:noProof/>
            <w:webHidden/>
          </w:rPr>
          <w:fldChar w:fldCharType="separate"/>
        </w:r>
        <w:r w:rsidR="00291725" w:rsidRPr="00C67286">
          <w:rPr>
            <w:noProof/>
            <w:webHidden/>
          </w:rPr>
          <w:t>17</w:t>
        </w:r>
        <w:r w:rsidR="00291725" w:rsidRPr="00C67286">
          <w:rPr>
            <w:noProof/>
            <w:webHidden/>
          </w:rPr>
          <w:fldChar w:fldCharType="end"/>
        </w:r>
      </w:hyperlink>
    </w:p>
    <w:p w14:paraId="62E7E8D6" w14:textId="77777777" w:rsidR="00291725" w:rsidRPr="00C67286" w:rsidRDefault="00C02EDF">
      <w:pPr>
        <w:pStyle w:val="TOC3"/>
        <w:rPr>
          <w:rFonts w:ascii="Calibri" w:hAnsi="Calibri"/>
          <w:noProof/>
          <w:sz w:val="22"/>
          <w:szCs w:val="22"/>
        </w:rPr>
      </w:pPr>
      <w:hyperlink w:anchor="_Toc345074659" w:history="1">
        <w:r w:rsidR="00291725" w:rsidRPr="00C67286">
          <w:rPr>
            <w:rStyle w:val="Hyperlink"/>
            <w:bCs/>
            <w:noProof/>
          </w:rPr>
          <w:t>X.4.1 Concepts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_Toc345074659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7" w14:textId="77777777" w:rsidR="00291725" w:rsidRPr="00C67286" w:rsidRDefault="00C02EDF">
      <w:pPr>
        <w:pStyle w:val="TOC3"/>
        <w:rPr>
          <w:rFonts w:ascii="Calibri" w:hAnsi="Calibri"/>
          <w:noProof/>
          <w:sz w:val="22"/>
          <w:szCs w:val="22"/>
        </w:rPr>
      </w:pPr>
      <w:hyperlink w:anchor="_Toc345074660" w:history="1">
        <w:r w:rsidR="00291725" w:rsidRPr="00C67286">
          <w:rPr>
            <w:rStyle w:val="Hyperlink"/>
            <w:bCs/>
            <w:noProof/>
          </w:rPr>
          <w:t>X.4.2 Use Cases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_Toc345074660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8" w14:textId="77777777" w:rsidR="00291725" w:rsidRPr="00C67286" w:rsidRDefault="00C02EDF">
      <w:pPr>
        <w:pStyle w:val="TOC4"/>
        <w:rPr>
          <w:rFonts w:ascii="Calibri" w:hAnsi="Calibri"/>
          <w:noProof/>
          <w:sz w:val="22"/>
          <w:szCs w:val="22"/>
        </w:rPr>
      </w:pPr>
      <w:hyperlink w:anchor="_Toc345074661" w:history="1">
        <w:r w:rsidR="00291725" w:rsidRPr="00C67286">
          <w:rPr>
            <w:rStyle w:val="Hyperlink"/>
            <w:noProof/>
          </w:rPr>
          <w:t>X.4.2.1 Use Case #1: &lt;simple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_Toc345074661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9" w14:textId="77777777" w:rsidR="00291725" w:rsidRPr="00C67286" w:rsidRDefault="00C02EDF">
      <w:pPr>
        <w:pStyle w:val="TOC5"/>
        <w:rPr>
          <w:rFonts w:ascii="Calibri" w:hAnsi="Calibri"/>
          <w:noProof/>
          <w:sz w:val="22"/>
          <w:szCs w:val="22"/>
        </w:rPr>
      </w:pPr>
      <w:hyperlink w:anchor="_Toc345074662" w:history="1">
        <w:r w:rsidR="00291725" w:rsidRPr="00C67286">
          <w:rPr>
            <w:rStyle w:val="Hyperlink"/>
            <w:noProof/>
          </w:rPr>
          <w:t>X.4.2.1.1 &lt;</w:t>
        </w:r>
        <w:r w:rsidR="00291725" w:rsidRPr="00C67286">
          <w:rPr>
            <w:rStyle w:val="Hyperlink"/>
            <w:bCs/>
            <w:noProof/>
          </w:rPr>
          <w:t xml:space="preserve">simple name&gt; </w:t>
        </w:r>
        <w:r w:rsidR="00291725" w:rsidRPr="00C67286">
          <w:rPr>
            <w:rStyle w:val="Hyperlink"/>
            <w:noProof/>
          </w:rPr>
          <w:t>Use Case Description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_Toc345074662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A" w14:textId="77777777" w:rsidR="00291725" w:rsidRPr="00C67286" w:rsidRDefault="00C02EDF">
      <w:pPr>
        <w:pStyle w:val="TOC5"/>
        <w:rPr>
          <w:rFonts w:ascii="Calibri" w:hAnsi="Calibri"/>
          <w:noProof/>
          <w:sz w:val="22"/>
          <w:szCs w:val="22"/>
        </w:rPr>
      </w:pPr>
      <w:hyperlink w:anchor="_Toc345074663" w:history="1">
        <w:r w:rsidR="00291725" w:rsidRPr="00C67286">
          <w:rPr>
            <w:rStyle w:val="Hyperlink"/>
            <w:noProof/>
          </w:rPr>
          <w:t>X.4.2.1.2 &lt;simple name&gt; Process Flow</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_Toc345074663 \h </w:instrText>
        </w:r>
        <w:r w:rsidR="00291725" w:rsidRPr="00C67286">
          <w:rPr>
            <w:noProof/>
            <w:webHidden/>
          </w:rPr>
        </w:r>
        <w:r w:rsidR="00291725" w:rsidRPr="00C67286">
          <w:rPr>
            <w:noProof/>
            <w:webHidden/>
          </w:rPr>
          <w:fldChar w:fldCharType="separate"/>
        </w:r>
        <w:r w:rsidR="00291725" w:rsidRPr="00C67286">
          <w:rPr>
            <w:noProof/>
            <w:webHidden/>
          </w:rPr>
          <w:t>18</w:t>
        </w:r>
        <w:r w:rsidR="00291725" w:rsidRPr="00C67286">
          <w:rPr>
            <w:noProof/>
            <w:webHidden/>
          </w:rPr>
          <w:fldChar w:fldCharType="end"/>
        </w:r>
      </w:hyperlink>
    </w:p>
    <w:p w14:paraId="62E7E8DB" w14:textId="77777777" w:rsidR="00291725" w:rsidRPr="00C67286" w:rsidRDefault="00C02EDF">
      <w:pPr>
        <w:pStyle w:val="TOC2"/>
        <w:rPr>
          <w:rFonts w:ascii="Calibri" w:hAnsi="Calibri"/>
          <w:noProof/>
          <w:sz w:val="22"/>
          <w:szCs w:val="22"/>
        </w:rPr>
      </w:pPr>
      <w:hyperlink w:anchor="_Toc345074664" w:history="1">
        <w:r w:rsidR="00291725" w:rsidRPr="00C67286">
          <w:rPr>
            <w:rStyle w:val="Hyperlink"/>
            <w:noProof/>
          </w:rPr>
          <w:t>X.5 &lt;Profile Acronym&gt;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_Toc345074664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62E7E8DC" w14:textId="77777777" w:rsidR="00291725" w:rsidRPr="00C67286" w:rsidRDefault="00C02EDF">
      <w:pPr>
        <w:pStyle w:val="TOC2"/>
        <w:rPr>
          <w:rFonts w:ascii="Calibri" w:hAnsi="Calibri"/>
          <w:noProof/>
          <w:sz w:val="22"/>
          <w:szCs w:val="22"/>
        </w:rPr>
      </w:pPr>
      <w:hyperlink w:anchor="_Toc345074665" w:history="1">
        <w:r w:rsidR="00291725" w:rsidRPr="00C67286">
          <w:rPr>
            <w:rStyle w:val="Hyperlink"/>
            <w:noProof/>
          </w:rPr>
          <w:t>X.6 &lt;Profile Acronym&gt; Cross Profile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_Toc345074665 \h </w:instrText>
        </w:r>
        <w:r w:rsidR="00291725" w:rsidRPr="00C67286">
          <w:rPr>
            <w:noProof/>
            <w:webHidden/>
          </w:rPr>
        </w:r>
        <w:r w:rsidR="00291725" w:rsidRPr="00C67286">
          <w:rPr>
            <w:noProof/>
            <w:webHidden/>
          </w:rPr>
          <w:fldChar w:fldCharType="separate"/>
        </w:r>
        <w:r w:rsidR="00291725" w:rsidRPr="00C67286">
          <w:rPr>
            <w:noProof/>
            <w:webHidden/>
          </w:rPr>
          <w:t>20</w:t>
        </w:r>
        <w:r w:rsidR="00291725" w:rsidRPr="00C67286">
          <w:rPr>
            <w:noProof/>
            <w:webHidden/>
          </w:rPr>
          <w:fldChar w:fldCharType="end"/>
        </w:r>
      </w:hyperlink>
    </w:p>
    <w:p w14:paraId="62E7E8DD" w14:textId="77777777" w:rsidR="00291725" w:rsidRPr="00C67286" w:rsidRDefault="00C02EDF">
      <w:pPr>
        <w:pStyle w:val="TOC1"/>
        <w:rPr>
          <w:rFonts w:ascii="Calibri" w:hAnsi="Calibri"/>
          <w:noProof/>
          <w:sz w:val="22"/>
          <w:szCs w:val="22"/>
        </w:rPr>
      </w:pPr>
      <w:hyperlink w:anchor="_Toc345074666"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_Toc345074666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DE" w14:textId="77777777" w:rsidR="00291725" w:rsidRPr="00C67286" w:rsidRDefault="00C02EDF">
      <w:pPr>
        <w:pStyle w:val="TOC1"/>
        <w:rPr>
          <w:rFonts w:ascii="Calibri" w:hAnsi="Calibri"/>
          <w:noProof/>
          <w:sz w:val="22"/>
          <w:szCs w:val="22"/>
        </w:rPr>
      </w:pPr>
      <w:hyperlink w:anchor="_Toc345074667"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_Toc345074667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DF" w14:textId="77777777" w:rsidR="00291725" w:rsidRPr="00C67286" w:rsidRDefault="00C02EDF">
      <w:pPr>
        <w:pStyle w:val="TOC2"/>
        <w:tabs>
          <w:tab w:val="left" w:pos="1152"/>
        </w:tabs>
        <w:rPr>
          <w:rFonts w:ascii="Calibri" w:hAnsi="Calibri"/>
          <w:noProof/>
          <w:sz w:val="22"/>
          <w:szCs w:val="22"/>
        </w:rPr>
      </w:pPr>
      <w:hyperlink w:anchor="_Toc345074668" w:history="1">
        <w:r w:rsidR="00291725" w:rsidRPr="00C67286">
          <w:rPr>
            <w:rStyle w:val="Hyperlink"/>
            <w:noProof/>
          </w:rPr>
          <w:t>A.1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_Toc345074668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0" w14:textId="77777777" w:rsidR="00291725" w:rsidRPr="00C67286" w:rsidRDefault="00C02EDF">
      <w:pPr>
        <w:pStyle w:val="TOC1"/>
        <w:rPr>
          <w:rFonts w:ascii="Calibri" w:hAnsi="Calibri"/>
          <w:noProof/>
          <w:sz w:val="22"/>
          <w:szCs w:val="22"/>
        </w:rPr>
      </w:pPr>
      <w:hyperlink w:anchor="_Toc345074669"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_Toc345074669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1" w14:textId="77777777" w:rsidR="00291725" w:rsidRPr="00C67286" w:rsidRDefault="00C02EDF">
      <w:pPr>
        <w:pStyle w:val="TOC2"/>
        <w:tabs>
          <w:tab w:val="left" w:pos="1152"/>
        </w:tabs>
        <w:rPr>
          <w:rFonts w:ascii="Calibri" w:hAnsi="Calibri"/>
          <w:noProof/>
          <w:sz w:val="22"/>
          <w:szCs w:val="22"/>
        </w:rPr>
      </w:pPr>
      <w:hyperlink w:anchor="_Toc345074670"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_Toc345074670 \h </w:instrText>
        </w:r>
        <w:r w:rsidR="00291725" w:rsidRPr="00C67286">
          <w:rPr>
            <w:noProof/>
            <w:webHidden/>
          </w:rPr>
        </w:r>
        <w:r w:rsidR="00291725" w:rsidRPr="00C67286">
          <w:rPr>
            <w:noProof/>
            <w:webHidden/>
          </w:rPr>
          <w:fldChar w:fldCharType="separate"/>
        </w:r>
        <w:r w:rsidR="00291725" w:rsidRPr="00C67286">
          <w:rPr>
            <w:noProof/>
            <w:webHidden/>
          </w:rPr>
          <w:t>21</w:t>
        </w:r>
        <w:r w:rsidR="00291725" w:rsidRPr="00C67286">
          <w:rPr>
            <w:noProof/>
            <w:webHidden/>
          </w:rPr>
          <w:fldChar w:fldCharType="end"/>
        </w:r>
      </w:hyperlink>
    </w:p>
    <w:p w14:paraId="62E7E8E2" w14:textId="77777777" w:rsidR="00291725" w:rsidRPr="00C67286" w:rsidRDefault="00C02EDF">
      <w:pPr>
        <w:pStyle w:val="TOC1"/>
        <w:rPr>
          <w:rFonts w:ascii="Calibri" w:hAnsi="Calibri"/>
          <w:b/>
          <w:noProof/>
          <w:sz w:val="22"/>
          <w:szCs w:val="22"/>
        </w:rPr>
      </w:pPr>
      <w:hyperlink w:anchor="_Toc345074671" w:history="1">
        <w:r w:rsidR="00291725" w:rsidRPr="00C67286">
          <w:rPr>
            <w:rStyle w:val="Hyperlink"/>
            <w:b/>
            <w:noProof/>
          </w:rPr>
          <w:t>Volume 2 – Transactions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_Toc345074671 \h </w:instrText>
        </w:r>
        <w:r w:rsidR="00291725" w:rsidRPr="00C67286">
          <w:rPr>
            <w:b/>
            <w:noProof/>
            <w:webHidden/>
          </w:rPr>
        </w:r>
        <w:r w:rsidR="00291725" w:rsidRPr="00C67286">
          <w:rPr>
            <w:b/>
            <w:noProof/>
            <w:webHidden/>
          </w:rPr>
          <w:fldChar w:fldCharType="separate"/>
        </w:r>
        <w:r w:rsidR="00291725" w:rsidRPr="00C67286">
          <w:rPr>
            <w:b/>
            <w:noProof/>
            <w:webHidden/>
          </w:rPr>
          <w:t>22</w:t>
        </w:r>
        <w:r w:rsidR="00291725" w:rsidRPr="00C67286">
          <w:rPr>
            <w:b/>
            <w:noProof/>
            <w:webHidden/>
          </w:rPr>
          <w:fldChar w:fldCharType="end"/>
        </w:r>
      </w:hyperlink>
    </w:p>
    <w:p w14:paraId="62E7E8E3" w14:textId="77777777" w:rsidR="00291725" w:rsidRPr="00C67286" w:rsidRDefault="00C02EDF">
      <w:pPr>
        <w:pStyle w:val="TOC2"/>
        <w:rPr>
          <w:rFonts w:ascii="Calibri" w:hAnsi="Calibri"/>
          <w:noProof/>
          <w:sz w:val="22"/>
          <w:szCs w:val="22"/>
        </w:rPr>
      </w:pPr>
      <w:hyperlink w:anchor="_Toc345074672" w:history="1">
        <w:r w:rsidR="00291725" w:rsidRPr="00C67286">
          <w:rPr>
            <w:rStyle w:val="Hyperlink"/>
            <w:noProof/>
          </w:rPr>
          <w:t>3.Y &lt;Transaction Name [Domain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_Toc345074672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4" w14:textId="77777777" w:rsidR="00291725" w:rsidRPr="00C67286" w:rsidRDefault="00C02EDF">
      <w:pPr>
        <w:pStyle w:val="TOC3"/>
        <w:rPr>
          <w:rFonts w:ascii="Calibri" w:hAnsi="Calibri"/>
          <w:noProof/>
          <w:sz w:val="22"/>
          <w:szCs w:val="22"/>
        </w:rPr>
      </w:pPr>
      <w:hyperlink w:anchor="_Toc345074673" w:history="1">
        <w:r w:rsidR="00291725" w:rsidRPr="00C67286">
          <w:rPr>
            <w:rStyle w:val="Hyperlink"/>
            <w:noProof/>
          </w:rPr>
          <w:t>3.Y.1 Scope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_Toc345074673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5" w14:textId="77777777" w:rsidR="00291725" w:rsidRPr="00C67286" w:rsidRDefault="00C02EDF">
      <w:pPr>
        <w:pStyle w:val="TOC3"/>
        <w:rPr>
          <w:rFonts w:ascii="Calibri" w:hAnsi="Calibri"/>
          <w:noProof/>
          <w:sz w:val="22"/>
          <w:szCs w:val="22"/>
        </w:rPr>
      </w:pPr>
      <w:hyperlink w:anchor="_Toc345074674" w:history="1">
        <w:r w:rsidR="00291725" w:rsidRPr="00C67286">
          <w:rPr>
            <w:rStyle w:val="Hyperlink"/>
            <w:noProof/>
          </w:rPr>
          <w:t>3.Y.2 Actor Roles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_Toc345074674 \h </w:instrText>
        </w:r>
        <w:r w:rsidR="00291725" w:rsidRPr="00C67286">
          <w:rPr>
            <w:noProof/>
            <w:webHidden/>
          </w:rPr>
        </w:r>
        <w:r w:rsidR="00291725" w:rsidRPr="00C67286">
          <w:rPr>
            <w:noProof/>
            <w:webHidden/>
          </w:rPr>
          <w:fldChar w:fldCharType="separate"/>
        </w:r>
        <w:r w:rsidR="00291725" w:rsidRPr="00C67286">
          <w:rPr>
            <w:noProof/>
            <w:webHidden/>
          </w:rPr>
          <w:t>22</w:t>
        </w:r>
        <w:r w:rsidR="00291725" w:rsidRPr="00C67286">
          <w:rPr>
            <w:noProof/>
            <w:webHidden/>
          </w:rPr>
          <w:fldChar w:fldCharType="end"/>
        </w:r>
      </w:hyperlink>
    </w:p>
    <w:p w14:paraId="62E7E8E6" w14:textId="77777777" w:rsidR="00291725" w:rsidRPr="00C67286" w:rsidRDefault="00C02EDF">
      <w:pPr>
        <w:pStyle w:val="TOC3"/>
        <w:rPr>
          <w:rFonts w:ascii="Calibri" w:hAnsi="Calibri"/>
          <w:noProof/>
          <w:sz w:val="22"/>
          <w:szCs w:val="22"/>
        </w:rPr>
      </w:pPr>
      <w:hyperlink w:anchor="_Toc345074675" w:history="1">
        <w:r w:rsidR="00291725" w:rsidRPr="00C67286">
          <w:rPr>
            <w:rStyle w:val="Hyperlink"/>
            <w:noProof/>
          </w:rPr>
          <w:t>3.Y.3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_Toc345074675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62E7E8E7" w14:textId="77777777" w:rsidR="00291725" w:rsidRPr="00C67286" w:rsidRDefault="00C02EDF">
      <w:pPr>
        <w:pStyle w:val="TOC3"/>
        <w:rPr>
          <w:rFonts w:ascii="Calibri" w:hAnsi="Calibri"/>
          <w:noProof/>
          <w:sz w:val="22"/>
          <w:szCs w:val="22"/>
        </w:rPr>
      </w:pPr>
      <w:hyperlink w:anchor="_Toc345074676" w:history="1">
        <w:r w:rsidR="00291725" w:rsidRPr="00C67286">
          <w:rPr>
            <w:rStyle w:val="Hyperlink"/>
            <w:noProof/>
          </w:rPr>
          <w:t>3.Y.4 Interaction Diagram</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_Toc345074676 \h </w:instrText>
        </w:r>
        <w:r w:rsidR="00291725" w:rsidRPr="00C67286">
          <w:rPr>
            <w:noProof/>
            <w:webHidden/>
          </w:rPr>
        </w:r>
        <w:r w:rsidR="00291725" w:rsidRPr="00C67286">
          <w:rPr>
            <w:noProof/>
            <w:webHidden/>
          </w:rPr>
          <w:fldChar w:fldCharType="separate"/>
        </w:r>
        <w:r w:rsidR="00291725" w:rsidRPr="00C67286">
          <w:rPr>
            <w:noProof/>
            <w:webHidden/>
          </w:rPr>
          <w:t>23</w:t>
        </w:r>
        <w:r w:rsidR="00291725" w:rsidRPr="00C67286">
          <w:rPr>
            <w:noProof/>
            <w:webHidden/>
          </w:rPr>
          <w:fldChar w:fldCharType="end"/>
        </w:r>
      </w:hyperlink>
    </w:p>
    <w:p w14:paraId="62E7E8E8" w14:textId="77777777" w:rsidR="00291725" w:rsidRPr="00C67286" w:rsidRDefault="00C02EDF">
      <w:pPr>
        <w:pStyle w:val="TOC4"/>
        <w:rPr>
          <w:rFonts w:ascii="Calibri" w:hAnsi="Calibri"/>
          <w:noProof/>
          <w:sz w:val="22"/>
          <w:szCs w:val="22"/>
        </w:rPr>
      </w:pPr>
      <w:hyperlink w:anchor="_Toc345074677" w:history="1">
        <w:r w:rsidR="00291725" w:rsidRPr="00C67286">
          <w:rPr>
            <w:rStyle w:val="Hyperlink"/>
            <w:noProof/>
          </w:rPr>
          <w:t>3.Y.4.1 &lt;Message 1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_Toc345074677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9" w14:textId="77777777" w:rsidR="00291725" w:rsidRPr="00C67286" w:rsidRDefault="00C02EDF">
      <w:pPr>
        <w:pStyle w:val="TOC5"/>
        <w:rPr>
          <w:rFonts w:ascii="Calibri" w:hAnsi="Calibri"/>
          <w:noProof/>
          <w:sz w:val="22"/>
          <w:szCs w:val="22"/>
        </w:rPr>
      </w:pPr>
      <w:hyperlink w:anchor="_Toc345074678" w:history="1">
        <w:r w:rsidR="00291725" w:rsidRPr="00C67286">
          <w:rPr>
            <w:rStyle w:val="Hyperlink"/>
            <w:noProof/>
          </w:rPr>
          <w:t>3.Y.4.1.1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_Toc345074678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A" w14:textId="77777777" w:rsidR="00291725" w:rsidRPr="00C67286" w:rsidRDefault="00C02EDF">
      <w:pPr>
        <w:pStyle w:val="TOC5"/>
        <w:rPr>
          <w:rFonts w:ascii="Calibri" w:hAnsi="Calibri"/>
          <w:noProof/>
          <w:sz w:val="22"/>
          <w:szCs w:val="22"/>
        </w:rPr>
      </w:pPr>
      <w:hyperlink w:anchor="_Toc345074679" w:history="1">
        <w:r w:rsidR="00291725" w:rsidRPr="00C67286">
          <w:rPr>
            <w:rStyle w:val="Hyperlink"/>
            <w:noProof/>
          </w:rPr>
          <w:t>3.Y.4.1.2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_Toc345074679 \h </w:instrText>
        </w:r>
        <w:r w:rsidR="00291725" w:rsidRPr="00C67286">
          <w:rPr>
            <w:noProof/>
            <w:webHidden/>
          </w:rPr>
        </w:r>
        <w:r w:rsidR="00291725" w:rsidRPr="00C67286">
          <w:rPr>
            <w:noProof/>
            <w:webHidden/>
          </w:rPr>
          <w:fldChar w:fldCharType="separate"/>
        </w:r>
        <w:r w:rsidR="00291725" w:rsidRPr="00C67286">
          <w:rPr>
            <w:noProof/>
            <w:webHidden/>
          </w:rPr>
          <w:t>24</w:t>
        </w:r>
        <w:r w:rsidR="00291725" w:rsidRPr="00C67286">
          <w:rPr>
            <w:noProof/>
            <w:webHidden/>
          </w:rPr>
          <w:fldChar w:fldCharType="end"/>
        </w:r>
      </w:hyperlink>
    </w:p>
    <w:p w14:paraId="62E7E8EB" w14:textId="77777777" w:rsidR="00291725" w:rsidRPr="00C67286" w:rsidRDefault="00C02EDF">
      <w:pPr>
        <w:pStyle w:val="TOC5"/>
        <w:rPr>
          <w:rFonts w:ascii="Calibri" w:hAnsi="Calibri"/>
          <w:noProof/>
          <w:sz w:val="22"/>
          <w:szCs w:val="22"/>
        </w:rPr>
      </w:pPr>
      <w:hyperlink w:anchor="_Toc345074680" w:history="1">
        <w:r w:rsidR="00291725" w:rsidRPr="00C67286">
          <w:rPr>
            <w:rStyle w:val="Hyperlink"/>
            <w:noProof/>
          </w:rPr>
          <w:t>3.Y.4.1.3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_Toc345074680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C" w14:textId="77777777" w:rsidR="00291725" w:rsidRPr="00C67286" w:rsidRDefault="00C02EDF">
      <w:pPr>
        <w:pStyle w:val="TOC4"/>
        <w:rPr>
          <w:rFonts w:ascii="Calibri" w:hAnsi="Calibri"/>
          <w:noProof/>
          <w:sz w:val="22"/>
          <w:szCs w:val="22"/>
        </w:rPr>
      </w:pPr>
      <w:hyperlink w:anchor="_Toc345074681" w:history="1">
        <w:r w:rsidR="00291725" w:rsidRPr="00C67286">
          <w:rPr>
            <w:rStyle w:val="Hyperlink"/>
            <w:noProof/>
          </w:rPr>
          <w:t>3.Y.4.2 &lt;Message 2 Name&gt;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_Toc345074681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D" w14:textId="77777777" w:rsidR="00291725" w:rsidRPr="00C67286" w:rsidRDefault="00C02EDF">
      <w:pPr>
        <w:pStyle w:val="TOC5"/>
        <w:rPr>
          <w:rFonts w:ascii="Calibri" w:hAnsi="Calibri"/>
          <w:noProof/>
          <w:sz w:val="22"/>
          <w:szCs w:val="22"/>
        </w:rPr>
      </w:pPr>
      <w:hyperlink w:anchor="_Toc345074682" w:history="1">
        <w:r w:rsidR="00291725" w:rsidRPr="00C67286">
          <w:rPr>
            <w:rStyle w:val="Hyperlink"/>
            <w:noProof/>
          </w:rPr>
          <w:t>3.Y.4.2.1 Trigger Events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_Toc345074682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E" w14:textId="77777777" w:rsidR="00291725" w:rsidRPr="00C67286" w:rsidRDefault="00C02EDF">
      <w:pPr>
        <w:pStyle w:val="TOC5"/>
        <w:rPr>
          <w:rFonts w:ascii="Calibri" w:hAnsi="Calibri"/>
          <w:noProof/>
          <w:sz w:val="22"/>
          <w:szCs w:val="22"/>
        </w:rPr>
      </w:pPr>
      <w:hyperlink w:anchor="_Toc345074683" w:history="1">
        <w:r w:rsidR="00291725" w:rsidRPr="00C67286">
          <w:rPr>
            <w:rStyle w:val="Hyperlink"/>
            <w:noProof/>
          </w:rPr>
          <w:t>3.Y.4.2.2 Message Semantics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_Toc345074683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EF" w14:textId="77777777" w:rsidR="00291725" w:rsidRPr="00C67286" w:rsidRDefault="00C02EDF">
      <w:pPr>
        <w:pStyle w:val="TOC5"/>
        <w:rPr>
          <w:rFonts w:ascii="Calibri" w:hAnsi="Calibri"/>
          <w:noProof/>
          <w:sz w:val="22"/>
          <w:szCs w:val="22"/>
        </w:rPr>
      </w:pPr>
      <w:hyperlink w:anchor="_Toc345074684" w:history="1">
        <w:r w:rsidR="00291725" w:rsidRPr="00C67286">
          <w:rPr>
            <w:rStyle w:val="Hyperlink"/>
            <w:noProof/>
          </w:rPr>
          <w:t>3.Y.4.2.3 Expected Actions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_Toc345074684 \h </w:instrText>
        </w:r>
        <w:r w:rsidR="00291725" w:rsidRPr="00C67286">
          <w:rPr>
            <w:noProof/>
            <w:webHidden/>
          </w:rPr>
        </w:r>
        <w:r w:rsidR="00291725" w:rsidRPr="00C67286">
          <w:rPr>
            <w:noProof/>
            <w:webHidden/>
          </w:rPr>
          <w:fldChar w:fldCharType="separate"/>
        </w:r>
        <w:r w:rsidR="00291725" w:rsidRPr="00C67286">
          <w:rPr>
            <w:noProof/>
            <w:webHidden/>
          </w:rPr>
          <w:t>25</w:t>
        </w:r>
        <w:r w:rsidR="00291725" w:rsidRPr="00C67286">
          <w:rPr>
            <w:noProof/>
            <w:webHidden/>
          </w:rPr>
          <w:fldChar w:fldCharType="end"/>
        </w:r>
      </w:hyperlink>
    </w:p>
    <w:p w14:paraId="62E7E8F0" w14:textId="77777777" w:rsidR="00291725" w:rsidRPr="00C67286" w:rsidRDefault="00C02EDF">
      <w:pPr>
        <w:pStyle w:val="TOC3"/>
        <w:rPr>
          <w:rFonts w:ascii="Calibri" w:hAnsi="Calibri"/>
          <w:noProof/>
          <w:sz w:val="22"/>
          <w:szCs w:val="22"/>
        </w:rPr>
      </w:pPr>
      <w:hyperlink w:anchor="_Toc345074685" w:history="1">
        <w:r w:rsidR="00291725" w:rsidRPr="00C67286">
          <w:rPr>
            <w:rStyle w:val="Hyperlink"/>
            <w:noProof/>
          </w:rPr>
          <w:t>3.Y.5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_Toc345074685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1" w14:textId="77777777" w:rsidR="00291725" w:rsidRPr="00C67286" w:rsidRDefault="00C02EDF">
      <w:pPr>
        <w:pStyle w:val="TOC4"/>
        <w:rPr>
          <w:rFonts w:ascii="Calibri" w:hAnsi="Calibri"/>
          <w:noProof/>
          <w:sz w:val="22"/>
          <w:szCs w:val="22"/>
        </w:rPr>
      </w:pPr>
      <w:hyperlink w:anchor="_Toc345074686" w:history="1">
        <w:r w:rsidR="00291725" w:rsidRPr="00C67286">
          <w:rPr>
            <w:rStyle w:val="Hyperlink"/>
            <w:noProof/>
          </w:rPr>
          <w:t>3.Y.5.1 Security Audit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_Toc345074686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2" w14:textId="77777777" w:rsidR="00291725" w:rsidRPr="00C67286" w:rsidRDefault="00C02EDF">
      <w:pPr>
        <w:pStyle w:val="TOC5"/>
        <w:rPr>
          <w:rFonts w:ascii="Calibri" w:hAnsi="Calibri"/>
          <w:noProof/>
          <w:sz w:val="22"/>
          <w:szCs w:val="22"/>
        </w:rPr>
      </w:pPr>
      <w:hyperlink w:anchor="_Toc345074687" w:history="1">
        <w:r w:rsidR="00291725" w:rsidRPr="00C67286">
          <w:rPr>
            <w:rStyle w:val="Hyperlink"/>
            <w:noProof/>
          </w:rPr>
          <w:t>3.Y.5.1.(z) &lt;Actor&gt; Specific Security Considerations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_Toc345074687 \h </w:instrText>
        </w:r>
        <w:r w:rsidR="00291725" w:rsidRPr="00C67286">
          <w:rPr>
            <w:noProof/>
            <w:webHidden/>
          </w:rPr>
        </w:r>
        <w:r w:rsidR="00291725" w:rsidRPr="00C67286">
          <w:rPr>
            <w:noProof/>
            <w:webHidden/>
          </w:rPr>
          <w:fldChar w:fldCharType="separate"/>
        </w:r>
        <w:r w:rsidR="00291725" w:rsidRPr="00C67286">
          <w:rPr>
            <w:noProof/>
            <w:webHidden/>
          </w:rPr>
          <w:t>26</w:t>
        </w:r>
        <w:r w:rsidR="00291725" w:rsidRPr="00C67286">
          <w:rPr>
            <w:noProof/>
            <w:webHidden/>
          </w:rPr>
          <w:fldChar w:fldCharType="end"/>
        </w:r>
      </w:hyperlink>
    </w:p>
    <w:p w14:paraId="62E7E8F3" w14:textId="77777777" w:rsidR="00291725" w:rsidRPr="00C67286" w:rsidRDefault="00C02EDF">
      <w:pPr>
        <w:pStyle w:val="TOC1"/>
        <w:rPr>
          <w:rFonts w:ascii="Calibri" w:hAnsi="Calibri"/>
          <w:noProof/>
          <w:sz w:val="22"/>
          <w:szCs w:val="22"/>
        </w:rPr>
      </w:pPr>
      <w:hyperlink w:anchor="_Toc345074688"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_Toc345074688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4" w14:textId="77777777" w:rsidR="00291725" w:rsidRPr="00C67286" w:rsidRDefault="00C02EDF">
      <w:pPr>
        <w:pStyle w:val="TOC1"/>
        <w:rPr>
          <w:rFonts w:ascii="Calibri" w:hAnsi="Calibri"/>
          <w:noProof/>
          <w:sz w:val="22"/>
          <w:szCs w:val="22"/>
        </w:rPr>
      </w:pPr>
      <w:hyperlink w:anchor="_Toc345074689"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_Toc345074689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5" w14:textId="77777777" w:rsidR="00291725" w:rsidRPr="00C67286" w:rsidRDefault="00C02EDF">
      <w:pPr>
        <w:pStyle w:val="TOC2"/>
        <w:tabs>
          <w:tab w:val="left" w:pos="1152"/>
        </w:tabs>
        <w:rPr>
          <w:rFonts w:ascii="Calibri" w:hAnsi="Calibri"/>
          <w:noProof/>
          <w:sz w:val="22"/>
          <w:szCs w:val="22"/>
        </w:rPr>
      </w:pPr>
      <w:hyperlink w:anchor="_Toc345074690" w:history="1">
        <w:r w:rsidR="00291725" w:rsidRPr="00C67286">
          <w:rPr>
            <w:rStyle w:val="Hyperlink"/>
            <w:noProof/>
          </w:rPr>
          <w:t>C.1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_Toc345074690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6" w14:textId="77777777" w:rsidR="00291725" w:rsidRPr="00C67286" w:rsidRDefault="00C02EDF">
      <w:pPr>
        <w:pStyle w:val="TOC1"/>
        <w:rPr>
          <w:rFonts w:ascii="Calibri" w:hAnsi="Calibri"/>
          <w:noProof/>
          <w:sz w:val="22"/>
          <w:szCs w:val="22"/>
        </w:rPr>
      </w:pPr>
      <w:hyperlink w:anchor="_Toc345074691"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_Toc345074691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7" w14:textId="77777777" w:rsidR="00291725" w:rsidRPr="00C67286" w:rsidRDefault="00C02EDF">
      <w:pPr>
        <w:pStyle w:val="TOC2"/>
        <w:tabs>
          <w:tab w:val="left" w:pos="1152"/>
        </w:tabs>
        <w:rPr>
          <w:rFonts w:ascii="Calibri" w:hAnsi="Calibri"/>
          <w:noProof/>
          <w:sz w:val="22"/>
          <w:szCs w:val="22"/>
        </w:rPr>
      </w:pPr>
      <w:hyperlink w:anchor="_Toc345074692"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_Toc345074692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8" w14:textId="77777777" w:rsidR="00291725" w:rsidRPr="00C67286" w:rsidRDefault="00C02EDF">
      <w:pPr>
        <w:pStyle w:val="TOC1"/>
        <w:rPr>
          <w:rFonts w:ascii="Calibri" w:hAnsi="Calibri"/>
          <w:noProof/>
          <w:sz w:val="22"/>
          <w:szCs w:val="22"/>
        </w:rPr>
      </w:pPr>
      <w:hyperlink w:anchor="_Toc345074693" w:history="1">
        <w:r w:rsidR="00291725" w:rsidRPr="00C67286">
          <w:rPr>
            <w:rStyle w:val="Hyperlink"/>
            <w:noProof/>
          </w:rPr>
          <w:t>Volume 2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_Toc345074693 \h </w:instrText>
        </w:r>
        <w:r w:rsidR="00291725" w:rsidRPr="00C67286">
          <w:rPr>
            <w:noProof/>
            <w:webHidden/>
          </w:rPr>
        </w:r>
        <w:r w:rsidR="00291725" w:rsidRPr="00C67286">
          <w:rPr>
            <w:noProof/>
            <w:webHidden/>
          </w:rPr>
          <w:fldChar w:fldCharType="separate"/>
        </w:r>
        <w:r w:rsidR="00291725" w:rsidRPr="00C67286">
          <w:rPr>
            <w:noProof/>
            <w:webHidden/>
          </w:rPr>
          <w:t>27</w:t>
        </w:r>
        <w:r w:rsidR="00291725" w:rsidRPr="00C67286">
          <w:rPr>
            <w:noProof/>
            <w:webHidden/>
          </w:rPr>
          <w:fldChar w:fldCharType="end"/>
        </w:r>
      </w:hyperlink>
    </w:p>
    <w:p w14:paraId="62E7E8F9" w14:textId="77777777" w:rsidR="00291725" w:rsidRPr="00C67286" w:rsidRDefault="00C02EDF">
      <w:pPr>
        <w:pStyle w:val="TOC1"/>
        <w:rPr>
          <w:rFonts w:ascii="Calibri" w:hAnsi="Calibri"/>
          <w:b/>
          <w:noProof/>
          <w:sz w:val="22"/>
          <w:szCs w:val="22"/>
        </w:rPr>
      </w:pPr>
      <w:hyperlink w:anchor="_Toc345074694" w:history="1">
        <w:r w:rsidR="00291725" w:rsidRPr="00C67286">
          <w:rPr>
            <w:rStyle w:val="Hyperlink"/>
            <w:b/>
            <w:noProof/>
          </w:rPr>
          <w:t>Volume 3 – Content Modules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_Toc345074694 \h </w:instrText>
        </w:r>
        <w:r w:rsidR="00291725" w:rsidRPr="00C67286">
          <w:rPr>
            <w:b/>
            <w:noProof/>
            <w:webHidden/>
          </w:rPr>
        </w:r>
        <w:r w:rsidR="00291725" w:rsidRPr="00C67286">
          <w:rPr>
            <w:b/>
            <w:noProof/>
            <w:webHidden/>
          </w:rPr>
          <w:fldChar w:fldCharType="separate"/>
        </w:r>
        <w:r w:rsidR="00291725" w:rsidRPr="00C67286">
          <w:rPr>
            <w:b/>
            <w:noProof/>
            <w:webHidden/>
          </w:rPr>
          <w:t>28</w:t>
        </w:r>
        <w:r w:rsidR="00291725" w:rsidRPr="00C67286">
          <w:rPr>
            <w:b/>
            <w:noProof/>
            <w:webHidden/>
          </w:rPr>
          <w:fldChar w:fldCharType="end"/>
        </w:r>
      </w:hyperlink>
    </w:p>
    <w:p w14:paraId="62E7E8FA" w14:textId="77777777" w:rsidR="00291725" w:rsidRPr="00C67286" w:rsidRDefault="00C02EDF">
      <w:pPr>
        <w:pStyle w:val="TOC1"/>
        <w:rPr>
          <w:rFonts w:ascii="Calibri" w:hAnsi="Calibri"/>
          <w:noProof/>
          <w:sz w:val="22"/>
          <w:szCs w:val="22"/>
        </w:rPr>
      </w:pPr>
      <w:hyperlink w:anchor="_Toc345074695" w:history="1">
        <w:r w:rsidR="00291725" w:rsidRPr="00C67286">
          <w:rPr>
            <w:rStyle w:val="Hyperlink"/>
            <w:noProof/>
          </w:rPr>
          <w:t>5. Namespaces and Vocabularies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_Toc345074695 \h </w:instrText>
        </w:r>
        <w:r w:rsidR="00291725" w:rsidRPr="00C67286">
          <w:rPr>
            <w:noProof/>
            <w:webHidden/>
          </w:rPr>
        </w:r>
        <w:r w:rsidR="00291725" w:rsidRPr="00C67286">
          <w:rPr>
            <w:noProof/>
            <w:webHidden/>
          </w:rPr>
          <w:fldChar w:fldCharType="separate"/>
        </w:r>
        <w:r w:rsidR="00291725" w:rsidRPr="00C67286">
          <w:rPr>
            <w:noProof/>
            <w:webHidden/>
          </w:rPr>
          <w:t>29</w:t>
        </w:r>
        <w:r w:rsidR="00291725" w:rsidRPr="00C67286">
          <w:rPr>
            <w:noProof/>
            <w:webHidden/>
          </w:rPr>
          <w:fldChar w:fldCharType="end"/>
        </w:r>
      </w:hyperlink>
    </w:p>
    <w:p w14:paraId="62E7E8FB" w14:textId="77777777" w:rsidR="00291725" w:rsidRPr="00C67286" w:rsidRDefault="00C02EDF">
      <w:pPr>
        <w:pStyle w:val="TOC1"/>
        <w:rPr>
          <w:rFonts w:ascii="Calibri" w:hAnsi="Calibri"/>
          <w:noProof/>
          <w:sz w:val="22"/>
          <w:szCs w:val="22"/>
        </w:rPr>
      </w:pPr>
      <w:hyperlink w:anchor="_Toc345074696" w:history="1">
        <w:r w:rsidR="00291725" w:rsidRPr="00C67286">
          <w:rPr>
            <w:rStyle w:val="Hyperlink"/>
            <w:noProof/>
          </w:rPr>
          <w:t>6.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_Toc345074696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62E7E8FC" w14:textId="77777777" w:rsidR="00291725" w:rsidRPr="00C67286" w:rsidRDefault="00C02EDF">
      <w:pPr>
        <w:pStyle w:val="TOC2"/>
        <w:rPr>
          <w:rFonts w:ascii="Calibri" w:hAnsi="Calibri"/>
          <w:noProof/>
          <w:sz w:val="22"/>
          <w:szCs w:val="22"/>
        </w:rPr>
      </w:pPr>
      <w:hyperlink w:anchor="_Toc345074697" w:history="1">
        <w:r w:rsidR="00291725" w:rsidRPr="00C67286">
          <w:rPr>
            <w:rStyle w:val="Hyperlink"/>
            <w:noProof/>
          </w:rPr>
          <w:t>6.3.1 CDA Document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_Toc345074697 \h </w:instrText>
        </w:r>
        <w:r w:rsidR="00291725" w:rsidRPr="00C67286">
          <w:rPr>
            <w:noProof/>
            <w:webHidden/>
          </w:rPr>
        </w:r>
        <w:r w:rsidR="00291725" w:rsidRPr="00C67286">
          <w:rPr>
            <w:noProof/>
            <w:webHidden/>
          </w:rPr>
          <w:fldChar w:fldCharType="separate"/>
        </w:r>
        <w:r w:rsidR="00291725" w:rsidRPr="00C67286">
          <w:rPr>
            <w:noProof/>
            <w:webHidden/>
          </w:rPr>
          <w:t>30</w:t>
        </w:r>
        <w:r w:rsidR="00291725" w:rsidRPr="00C67286">
          <w:rPr>
            <w:noProof/>
            <w:webHidden/>
          </w:rPr>
          <w:fldChar w:fldCharType="end"/>
        </w:r>
      </w:hyperlink>
    </w:p>
    <w:p w14:paraId="62E7E8FD" w14:textId="77777777" w:rsidR="00291725" w:rsidRPr="00C67286" w:rsidRDefault="00C02EDF">
      <w:pPr>
        <w:pStyle w:val="TOC4"/>
        <w:rPr>
          <w:rFonts w:ascii="Calibri" w:hAnsi="Calibri"/>
          <w:noProof/>
          <w:sz w:val="22"/>
          <w:szCs w:val="22"/>
        </w:rPr>
      </w:pPr>
      <w:hyperlink w:anchor="_Toc345074698" w:history="1">
        <w:r w:rsidR="00291725" w:rsidRPr="00C67286">
          <w:rPr>
            <w:rStyle w:val="Hyperlink"/>
            <w:noProof/>
          </w:rPr>
          <w:t>6.3.1.D &lt;Content Module Name (Acronym)&gt; Document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_Toc345074698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8FE" w14:textId="77777777" w:rsidR="00291725" w:rsidRPr="00C67286" w:rsidRDefault="00C02EDF">
      <w:pPr>
        <w:pStyle w:val="TOC5"/>
        <w:rPr>
          <w:rFonts w:ascii="Calibri" w:hAnsi="Calibri"/>
          <w:noProof/>
          <w:sz w:val="22"/>
          <w:szCs w:val="22"/>
        </w:rPr>
      </w:pPr>
      <w:hyperlink w:anchor="_Toc345074699" w:history="1">
        <w:r w:rsidR="00291725" w:rsidRPr="00C67286">
          <w:rPr>
            <w:rStyle w:val="Hyperlink"/>
            <w:noProof/>
          </w:rPr>
          <w:t>6.3.1.D.1 Format Code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_Toc345074699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8FF" w14:textId="77777777" w:rsidR="00291725" w:rsidRPr="00C67286" w:rsidRDefault="00C02EDF">
      <w:pPr>
        <w:pStyle w:val="TOC5"/>
        <w:rPr>
          <w:rFonts w:ascii="Calibri" w:hAnsi="Calibri"/>
          <w:noProof/>
          <w:sz w:val="22"/>
          <w:szCs w:val="22"/>
        </w:rPr>
      </w:pPr>
      <w:hyperlink w:anchor="_Toc345074700" w:history="1">
        <w:r w:rsidR="00291725" w:rsidRPr="00C67286">
          <w:rPr>
            <w:rStyle w:val="Hyperlink"/>
            <w:noProof/>
          </w:rPr>
          <w:t>6.3.1.D.2 Parent Template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_Toc345074700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900" w14:textId="77777777" w:rsidR="00291725" w:rsidRPr="00C67286" w:rsidRDefault="00C02EDF">
      <w:pPr>
        <w:pStyle w:val="TOC5"/>
        <w:rPr>
          <w:rFonts w:ascii="Calibri" w:hAnsi="Calibri"/>
          <w:noProof/>
          <w:sz w:val="22"/>
          <w:szCs w:val="22"/>
        </w:rPr>
      </w:pPr>
      <w:hyperlink w:anchor="_Toc345074701" w:history="1">
        <w:r w:rsidR="00291725" w:rsidRPr="00C67286">
          <w:rPr>
            <w:rStyle w:val="Hyperlink"/>
            <w:noProof/>
          </w:rPr>
          <w:t>6.3.1.D.3 Referenced Standards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_Toc345074701 \h </w:instrText>
        </w:r>
        <w:r w:rsidR="00291725" w:rsidRPr="00C67286">
          <w:rPr>
            <w:noProof/>
            <w:webHidden/>
          </w:rPr>
        </w:r>
        <w:r w:rsidR="00291725" w:rsidRPr="00C67286">
          <w:rPr>
            <w:noProof/>
            <w:webHidden/>
          </w:rPr>
          <w:fldChar w:fldCharType="separate"/>
        </w:r>
        <w:r w:rsidR="00291725" w:rsidRPr="00C67286">
          <w:rPr>
            <w:noProof/>
            <w:webHidden/>
          </w:rPr>
          <w:t>31</w:t>
        </w:r>
        <w:r w:rsidR="00291725" w:rsidRPr="00C67286">
          <w:rPr>
            <w:noProof/>
            <w:webHidden/>
          </w:rPr>
          <w:fldChar w:fldCharType="end"/>
        </w:r>
      </w:hyperlink>
    </w:p>
    <w:p w14:paraId="62E7E901" w14:textId="77777777" w:rsidR="00291725" w:rsidRPr="00C67286" w:rsidRDefault="00C02EDF">
      <w:pPr>
        <w:pStyle w:val="TOC5"/>
        <w:rPr>
          <w:rFonts w:ascii="Calibri" w:hAnsi="Calibri"/>
          <w:noProof/>
          <w:sz w:val="22"/>
          <w:szCs w:val="22"/>
        </w:rPr>
      </w:pPr>
      <w:hyperlink w:anchor="_Toc345074702" w:history="1">
        <w:r w:rsidR="00291725" w:rsidRPr="00C67286">
          <w:rPr>
            <w:rStyle w:val="Hyperlink"/>
            <w:noProof/>
          </w:rPr>
          <w:t>6.3.1.D.4 Data Element Requirement Mappings to CDA</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_Toc345074702 \h </w:instrText>
        </w:r>
        <w:r w:rsidR="00291725" w:rsidRPr="00C67286">
          <w:rPr>
            <w:noProof/>
            <w:webHidden/>
          </w:rPr>
        </w:r>
        <w:r w:rsidR="00291725" w:rsidRPr="00C67286">
          <w:rPr>
            <w:noProof/>
            <w:webHidden/>
          </w:rPr>
          <w:fldChar w:fldCharType="separate"/>
        </w:r>
        <w:r w:rsidR="00291725" w:rsidRPr="00C67286">
          <w:rPr>
            <w:noProof/>
            <w:webHidden/>
          </w:rPr>
          <w:t>32</w:t>
        </w:r>
        <w:r w:rsidR="00291725" w:rsidRPr="00C67286">
          <w:rPr>
            <w:noProof/>
            <w:webHidden/>
          </w:rPr>
          <w:fldChar w:fldCharType="end"/>
        </w:r>
      </w:hyperlink>
    </w:p>
    <w:p w14:paraId="62E7E902" w14:textId="77777777" w:rsidR="00291725" w:rsidRPr="00C67286" w:rsidRDefault="00C02EDF">
      <w:pPr>
        <w:pStyle w:val="TOC5"/>
        <w:rPr>
          <w:rFonts w:ascii="Calibri" w:hAnsi="Calibri"/>
          <w:noProof/>
          <w:sz w:val="22"/>
          <w:szCs w:val="22"/>
        </w:rPr>
      </w:pPr>
      <w:hyperlink w:anchor="_Toc345074703" w:history="1">
        <w:r w:rsidR="00291725" w:rsidRPr="00C67286">
          <w:rPr>
            <w:rStyle w:val="Hyperlink"/>
            <w:noProof/>
          </w:rPr>
          <w:t>6.3.1.D.5 &lt;Content Module Name (Acronym, if applicable)&gt; Document Content Module Specification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_Toc345074703 \h </w:instrText>
        </w:r>
        <w:r w:rsidR="00291725" w:rsidRPr="00C67286">
          <w:rPr>
            <w:noProof/>
            <w:webHidden/>
          </w:rPr>
        </w:r>
        <w:r w:rsidR="00291725" w:rsidRPr="00C67286">
          <w:rPr>
            <w:noProof/>
            <w:webHidden/>
          </w:rPr>
          <w:fldChar w:fldCharType="separate"/>
        </w:r>
        <w:r w:rsidR="00291725" w:rsidRPr="00C67286">
          <w:rPr>
            <w:noProof/>
            <w:webHidden/>
          </w:rPr>
          <w:t>33</w:t>
        </w:r>
        <w:r w:rsidR="00291725" w:rsidRPr="00C67286">
          <w:rPr>
            <w:noProof/>
            <w:webHidden/>
          </w:rPr>
          <w:fldChar w:fldCharType="end"/>
        </w:r>
      </w:hyperlink>
    </w:p>
    <w:p w14:paraId="62E7E903" w14:textId="77777777" w:rsidR="00291725" w:rsidRPr="00C67286" w:rsidRDefault="00C02EDF">
      <w:pPr>
        <w:pStyle w:val="TOC6"/>
        <w:rPr>
          <w:rFonts w:ascii="Calibri" w:hAnsi="Calibri"/>
          <w:noProof/>
          <w:sz w:val="22"/>
          <w:szCs w:val="22"/>
        </w:rPr>
      </w:pPr>
      <w:hyperlink w:anchor="_Toc345074704" w:history="1">
        <w:r w:rsidR="00291725" w:rsidRPr="00C67286">
          <w:rPr>
            <w:rStyle w:val="Hyperlink"/>
            <w:noProof/>
          </w:rPr>
          <w:t>6.3.1.D.5.1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_Toc345074704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4" w14:textId="77777777" w:rsidR="00291725" w:rsidRPr="00C67286" w:rsidRDefault="00C02EDF">
      <w:pPr>
        <w:pStyle w:val="TOC6"/>
        <w:rPr>
          <w:rFonts w:ascii="Calibri" w:hAnsi="Calibri"/>
          <w:noProof/>
          <w:sz w:val="22"/>
          <w:szCs w:val="22"/>
        </w:rPr>
      </w:pPr>
      <w:hyperlink w:anchor="_Toc345074705" w:history="1">
        <w:r w:rsidR="00291725" w:rsidRPr="00C67286">
          <w:rPr>
            <w:rStyle w:val="Hyperlink"/>
            <w:noProof/>
          </w:rPr>
          <w:t>6.3.1.D.5.2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_Toc345074705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5" w14:textId="77777777" w:rsidR="00291725" w:rsidRPr="00C67286" w:rsidRDefault="00C02EDF">
      <w:pPr>
        <w:pStyle w:val="TOC6"/>
        <w:rPr>
          <w:rFonts w:ascii="Calibri" w:hAnsi="Calibri"/>
          <w:noProof/>
          <w:sz w:val="22"/>
          <w:szCs w:val="22"/>
        </w:rPr>
      </w:pPr>
      <w:hyperlink w:anchor="_Toc345074706" w:history="1">
        <w:r w:rsidR="00291725" w:rsidRPr="00C67286">
          <w:rPr>
            <w:rStyle w:val="Hyperlink"/>
            <w:noProof/>
          </w:rPr>
          <w:t>6.3.1.D.5.3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_Toc345074706 \h </w:instrText>
        </w:r>
        <w:r w:rsidR="00291725" w:rsidRPr="00C67286">
          <w:rPr>
            <w:noProof/>
            <w:webHidden/>
          </w:rPr>
        </w:r>
        <w:r w:rsidR="00291725" w:rsidRPr="00C67286">
          <w:rPr>
            <w:noProof/>
            <w:webHidden/>
          </w:rPr>
          <w:fldChar w:fldCharType="separate"/>
        </w:r>
        <w:r w:rsidR="00291725" w:rsidRPr="00C67286">
          <w:rPr>
            <w:noProof/>
            <w:webHidden/>
          </w:rPr>
          <w:t>35</w:t>
        </w:r>
        <w:r w:rsidR="00291725" w:rsidRPr="00C67286">
          <w:rPr>
            <w:noProof/>
            <w:webHidden/>
          </w:rPr>
          <w:fldChar w:fldCharType="end"/>
        </w:r>
      </w:hyperlink>
    </w:p>
    <w:p w14:paraId="62E7E906" w14:textId="77777777" w:rsidR="00291725" w:rsidRPr="00C67286" w:rsidRDefault="00C02EDF">
      <w:pPr>
        <w:pStyle w:val="TOC6"/>
        <w:rPr>
          <w:rFonts w:ascii="Calibri" w:hAnsi="Calibri"/>
          <w:noProof/>
          <w:sz w:val="22"/>
          <w:szCs w:val="22"/>
        </w:rPr>
      </w:pPr>
      <w:hyperlink w:anchor="_Toc345074707" w:history="1">
        <w:r w:rsidR="00291725" w:rsidRPr="00C67286">
          <w:rPr>
            <w:rStyle w:val="Hyperlink"/>
            <w:noProof/>
          </w:rPr>
          <w:t>6.3.1.D.5.4 &lt;Header Element or Section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_Toc345074707 \h </w:instrText>
        </w:r>
        <w:r w:rsidR="00291725" w:rsidRPr="00C67286">
          <w:rPr>
            <w:noProof/>
            <w:webHidden/>
          </w:rPr>
        </w:r>
        <w:r w:rsidR="00291725" w:rsidRPr="00C67286">
          <w:rPr>
            <w:noProof/>
            <w:webHidden/>
          </w:rPr>
          <w:fldChar w:fldCharType="separate"/>
        </w:r>
        <w:r w:rsidR="00291725" w:rsidRPr="00C67286">
          <w:rPr>
            <w:noProof/>
            <w:webHidden/>
          </w:rPr>
          <w:t>36</w:t>
        </w:r>
        <w:r w:rsidR="00291725" w:rsidRPr="00C67286">
          <w:rPr>
            <w:noProof/>
            <w:webHidden/>
          </w:rPr>
          <w:fldChar w:fldCharType="end"/>
        </w:r>
      </w:hyperlink>
    </w:p>
    <w:p w14:paraId="62E7E907" w14:textId="77777777" w:rsidR="00291725" w:rsidRPr="00C67286" w:rsidRDefault="00C02EDF">
      <w:pPr>
        <w:pStyle w:val="TOC6"/>
        <w:rPr>
          <w:rFonts w:ascii="Calibri" w:hAnsi="Calibri"/>
          <w:noProof/>
          <w:sz w:val="22"/>
          <w:szCs w:val="22"/>
        </w:rPr>
      </w:pPr>
      <w:hyperlink w:anchor="_Toc345074708" w:history="1">
        <w:r w:rsidR="00291725" w:rsidRPr="00C67286">
          <w:rPr>
            <w:rStyle w:val="Hyperlink"/>
            <w:noProof/>
          </w:rPr>
          <w:t>6.3.1.D.5.1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_Toc345074708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62E7E908" w14:textId="77777777" w:rsidR="00291725" w:rsidRPr="00C67286" w:rsidRDefault="00C02EDF">
      <w:pPr>
        <w:pStyle w:val="TOC6"/>
        <w:rPr>
          <w:rFonts w:ascii="Calibri" w:hAnsi="Calibri"/>
          <w:noProof/>
          <w:sz w:val="22"/>
          <w:szCs w:val="22"/>
        </w:rPr>
      </w:pPr>
      <w:hyperlink w:anchor="_Toc345074709" w:history="1">
        <w:r w:rsidR="00291725" w:rsidRPr="00C67286">
          <w:rPr>
            <w:rStyle w:val="Hyperlink"/>
            <w:noProof/>
          </w:rPr>
          <w:t>6.3.1.D.5.2 &lt;Template Title name&gt; &lt;Vocabulary Constraint or Condition&gt;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_Toc345074709 \h </w:instrText>
        </w:r>
        <w:r w:rsidR="00291725" w:rsidRPr="00C67286">
          <w:rPr>
            <w:noProof/>
            <w:webHidden/>
          </w:rPr>
        </w:r>
        <w:r w:rsidR="00291725" w:rsidRPr="00C67286">
          <w:rPr>
            <w:noProof/>
            <w:webHidden/>
          </w:rPr>
          <w:fldChar w:fldCharType="separate"/>
        </w:r>
        <w:r w:rsidR="00291725" w:rsidRPr="00C67286">
          <w:rPr>
            <w:noProof/>
            <w:webHidden/>
          </w:rPr>
          <w:t>38</w:t>
        </w:r>
        <w:r w:rsidR="00291725" w:rsidRPr="00C67286">
          <w:rPr>
            <w:noProof/>
            <w:webHidden/>
          </w:rPr>
          <w:fldChar w:fldCharType="end"/>
        </w:r>
      </w:hyperlink>
    </w:p>
    <w:p w14:paraId="62E7E909" w14:textId="77777777" w:rsidR="00291725" w:rsidRPr="00C67286" w:rsidRDefault="00C02EDF">
      <w:pPr>
        <w:pStyle w:val="TOC5"/>
        <w:rPr>
          <w:rFonts w:ascii="Calibri" w:hAnsi="Calibri"/>
          <w:noProof/>
          <w:sz w:val="22"/>
          <w:szCs w:val="22"/>
        </w:rPr>
      </w:pPr>
      <w:hyperlink w:anchor="_Toc345074710" w:history="1">
        <w:r w:rsidR="00291725" w:rsidRPr="00C67286">
          <w:rPr>
            <w:rStyle w:val="Hyperlink"/>
            <w:noProof/>
          </w:rPr>
          <w:t>6.3.1.D.6 &lt;Document and Acronym Name&gt; Conformance and Example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_Toc345074710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A" w14:textId="77777777" w:rsidR="00291725" w:rsidRPr="00C67286" w:rsidRDefault="00C02EDF">
      <w:pPr>
        <w:pStyle w:val="TOC2"/>
        <w:rPr>
          <w:rFonts w:ascii="Calibri" w:hAnsi="Calibri"/>
          <w:noProof/>
          <w:sz w:val="22"/>
          <w:szCs w:val="22"/>
        </w:rPr>
      </w:pPr>
      <w:hyperlink w:anchor="_Toc345074711" w:history="1">
        <w:r w:rsidR="00291725" w:rsidRPr="00C67286">
          <w:rPr>
            <w:rStyle w:val="Hyperlink"/>
            <w:noProof/>
          </w:rPr>
          <w:t>6.3.2 CDA Header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_Toc345074711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B" w14:textId="77777777" w:rsidR="00291725" w:rsidRPr="00C67286" w:rsidRDefault="00C02EDF">
      <w:pPr>
        <w:pStyle w:val="TOC4"/>
        <w:rPr>
          <w:rFonts w:ascii="Calibri" w:hAnsi="Calibri"/>
          <w:noProof/>
          <w:sz w:val="22"/>
          <w:szCs w:val="22"/>
        </w:rPr>
      </w:pPr>
      <w:hyperlink w:anchor="_Toc345074712" w:history="1">
        <w:r w:rsidR="00291725" w:rsidRPr="00C67286">
          <w:rPr>
            <w:rStyle w:val="Hyperlink"/>
            <w:noProof/>
          </w:rPr>
          <w:t>6.3.2.H &lt;Header Element Module Name&gt; Header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_Toc345074712 \h </w:instrText>
        </w:r>
        <w:r w:rsidR="00291725" w:rsidRPr="00C67286">
          <w:rPr>
            <w:noProof/>
            <w:webHidden/>
          </w:rPr>
        </w:r>
        <w:r w:rsidR="00291725" w:rsidRPr="00C67286">
          <w:rPr>
            <w:noProof/>
            <w:webHidden/>
          </w:rPr>
          <w:fldChar w:fldCharType="separate"/>
        </w:r>
        <w:r w:rsidR="00291725" w:rsidRPr="00C67286">
          <w:rPr>
            <w:noProof/>
            <w:webHidden/>
          </w:rPr>
          <w:t>39</w:t>
        </w:r>
        <w:r w:rsidR="00291725" w:rsidRPr="00C67286">
          <w:rPr>
            <w:noProof/>
            <w:webHidden/>
          </w:rPr>
          <w:fldChar w:fldCharType="end"/>
        </w:r>
      </w:hyperlink>
    </w:p>
    <w:p w14:paraId="62E7E90C" w14:textId="77777777" w:rsidR="00291725" w:rsidRPr="00C67286" w:rsidRDefault="00C02EDF">
      <w:pPr>
        <w:pStyle w:val="TOC5"/>
        <w:rPr>
          <w:rFonts w:ascii="Calibri" w:hAnsi="Calibri"/>
          <w:noProof/>
          <w:sz w:val="22"/>
          <w:szCs w:val="22"/>
        </w:rPr>
      </w:pPr>
      <w:hyperlink w:anchor="_Toc345074713" w:history="1">
        <w:r w:rsidR="00291725" w:rsidRPr="00C67286">
          <w:rPr>
            <w:rStyle w:val="Hyperlink"/>
            <w:noProof/>
          </w:rPr>
          <w:t xml:space="preserve">6.3.2.H.1 &lt;Description Name&gt; &lt;e.g., </w:t>
        </w:r>
        <w:r w:rsidR="00291725" w:rsidRPr="00C67286">
          <w:rPr>
            <w:rStyle w:val="Hyperlink"/>
            <w:rFonts w:eastAsia="Calibri"/>
            <w:noProof/>
          </w:rPr>
          <w:t xml:space="preserve">Responsible Party&gt; &lt;Specification Document </w:t>
        </w:r>
        <w:r w:rsidR="00291725" w:rsidRPr="00C67286">
          <w:rPr>
            <w:rStyle w:val="Hyperlink"/>
            <w:rFonts w:eastAsia="Calibri"/>
            <w:i/>
            <w:noProof/>
          </w:rPr>
          <w:t>or</w:t>
        </w:r>
        <w:r w:rsidR="00291725" w:rsidRPr="00C67286">
          <w:rPr>
            <w:rStyle w:val="Hyperlink"/>
            <w:rFonts w:eastAsia="Calibri"/>
            <w:noProof/>
          </w:rPr>
          <w:t xml:space="preserve">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_Toc345074713 \h </w:instrText>
        </w:r>
        <w:r w:rsidR="00291725" w:rsidRPr="00C67286">
          <w:rPr>
            <w:noProof/>
            <w:webHidden/>
          </w:rPr>
        </w:r>
        <w:r w:rsidR="00291725" w:rsidRPr="00C67286">
          <w:rPr>
            <w:noProof/>
            <w:webHidden/>
          </w:rPr>
          <w:fldChar w:fldCharType="separate"/>
        </w:r>
        <w:r w:rsidR="00291725" w:rsidRPr="00C67286">
          <w:rPr>
            <w:noProof/>
            <w:webHidden/>
          </w:rPr>
          <w:t>40</w:t>
        </w:r>
        <w:r w:rsidR="00291725" w:rsidRPr="00C67286">
          <w:rPr>
            <w:noProof/>
            <w:webHidden/>
          </w:rPr>
          <w:fldChar w:fldCharType="end"/>
        </w:r>
      </w:hyperlink>
    </w:p>
    <w:p w14:paraId="62E7E90D" w14:textId="77777777" w:rsidR="00291725" w:rsidRPr="00C67286" w:rsidRDefault="00C02EDF">
      <w:pPr>
        <w:pStyle w:val="TOC5"/>
        <w:rPr>
          <w:rFonts w:ascii="Calibri" w:hAnsi="Calibri"/>
          <w:noProof/>
          <w:sz w:val="22"/>
          <w:szCs w:val="22"/>
        </w:rPr>
      </w:pPr>
      <w:hyperlink w:anchor="_Toc345074714" w:history="1">
        <w:r w:rsidR="00291725" w:rsidRPr="00C67286">
          <w:rPr>
            <w:rStyle w:val="Hyperlink"/>
            <w:noProof/>
          </w:rPr>
          <w:t>6.3.2.H.2 &lt;Description Name&gt; &lt;</w:t>
        </w:r>
        <w:r w:rsidR="00291725" w:rsidRPr="00C67286">
          <w:rPr>
            <w:rStyle w:val="Hyperlink"/>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_Toc345074714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62E7E90E" w14:textId="77777777" w:rsidR="00291725" w:rsidRPr="00C67286" w:rsidRDefault="00C02EDF">
      <w:pPr>
        <w:pStyle w:val="TOC5"/>
        <w:rPr>
          <w:rFonts w:ascii="Calibri" w:hAnsi="Calibri"/>
          <w:noProof/>
          <w:sz w:val="22"/>
          <w:szCs w:val="22"/>
        </w:rPr>
      </w:pPr>
      <w:hyperlink w:anchor="_Toc345074715" w:history="1">
        <w:r w:rsidR="00291725" w:rsidRPr="00C67286">
          <w:rPr>
            <w:rStyle w:val="Hyperlink"/>
            <w:noProof/>
          </w:rPr>
          <w:t>6.3.2.H.3 &lt;Description Name&gt; &lt;</w:t>
        </w:r>
        <w:r w:rsidR="00291725" w:rsidRPr="00C67286">
          <w:rPr>
            <w:rStyle w:val="Hyperlink"/>
            <w:rFonts w:eastAsia="Calibri"/>
            <w:noProof/>
          </w:rPr>
          <w:t>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_Toc345074715 \h </w:instrText>
        </w:r>
        <w:r w:rsidR="00291725" w:rsidRPr="00C67286">
          <w:rPr>
            <w:noProof/>
            <w:webHidden/>
          </w:rPr>
        </w:r>
        <w:r w:rsidR="00291725" w:rsidRPr="00C67286">
          <w:rPr>
            <w:noProof/>
            <w:webHidden/>
          </w:rPr>
          <w:fldChar w:fldCharType="separate"/>
        </w:r>
        <w:r w:rsidR="00291725" w:rsidRPr="00C67286">
          <w:rPr>
            <w:noProof/>
            <w:webHidden/>
          </w:rPr>
          <w:t>41</w:t>
        </w:r>
        <w:r w:rsidR="00291725" w:rsidRPr="00C67286">
          <w:rPr>
            <w:noProof/>
            <w:webHidden/>
          </w:rPr>
          <w:fldChar w:fldCharType="end"/>
        </w:r>
      </w:hyperlink>
    </w:p>
    <w:p w14:paraId="62E7E90F" w14:textId="77777777" w:rsidR="00291725" w:rsidRPr="00C67286" w:rsidRDefault="00C02EDF">
      <w:pPr>
        <w:pStyle w:val="TOC2"/>
        <w:rPr>
          <w:rFonts w:ascii="Calibri" w:hAnsi="Calibri"/>
          <w:noProof/>
          <w:sz w:val="22"/>
          <w:szCs w:val="22"/>
        </w:rPr>
      </w:pPr>
      <w:hyperlink w:anchor="_Toc345074716" w:history="1">
        <w:r w:rsidR="00291725" w:rsidRPr="00C67286">
          <w:rPr>
            <w:rStyle w:val="Hyperlink"/>
            <w:noProof/>
          </w:rPr>
          <w:t>6.3.3 CDA Section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_Toc345074716 \h </w:instrText>
        </w:r>
        <w:r w:rsidR="00291725" w:rsidRPr="00C67286">
          <w:rPr>
            <w:noProof/>
            <w:webHidden/>
          </w:rPr>
        </w:r>
        <w:r w:rsidR="00291725" w:rsidRPr="00C67286">
          <w:rPr>
            <w:noProof/>
            <w:webHidden/>
          </w:rPr>
          <w:fldChar w:fldCharType="separate"/>
        </w:r>
        <w:r w:rsidR="00291725" w:rsidRPr="00C67286">
          <w:rPr>
            <w:noProof/>
            <w:webHidden/>
          </w:rPr>
          <w:t>42</w:t>
        </w:r>
        <w:r w:rsidR="00291725" w:rsidRPr="00C67286">
          <w:rPr>
            <w:noProof/>
            <w:webHidden/>
          </w:rPr>
          <w:fldChar w:fldCharType="end"/>
        </w:r>
      </w:hyperlink>
    </w:p>
    <w:p w14:paraId="62E7E910" w14:textId="77777777" w:rsidR="00291725" w:rsidRPr="00C67286" w:rsidRDefault="00C02EDF">
      <w:pPr>
        <w:pStyle w:val="TOC4"/>
        <w:rPr>
          <w:rFonts w:ascii="Calibri" w:hAnsi="Calibri"/>
          <w:noProof/>
          <w:sz w:val="22"/>
          <w:szCs w:val="22"/>
        </w:rPr>
      </w:pPr>
      <w:hyperlink w:anchor="_Toc345074717" w:history="1">
        <w:r w:rsidR="00291725" w:rsidRPr="00C67286">
          <w:rPr>
            <w:rStyle w:val="Hyperlink"/>
            <w:noProof/>
          </w:rPr>
          <w:t>6.3.3.10.S &lt;Section Module Name&gt; - Section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_Toc345074717 \h </w:instrText>
        </w:r>
        <w:r w:rsidR="00291725" w:rsidRPr="00C67286">
          <w:rPr>
            <w:noProof/>
            <w:webHidden/>
          </w:rPr>
        </w:r>
        <w:r w:rsidR="00291725" w:rsidRPr="00C67286">
          <w:rPr>
            <w:noProof/>
            <w:webHidden/>
          </w:rPr>
          <w:fldChar w:fldCharType="separate"/>
        </w:r>
        <w:r w:rsidR="00291725" w:rsidRPr="00C67286">
          <w:rPr>
            <w:noProof/>
            <w:webHidden/>
          </w:rPr>
          <w:t>43</w:t>
        </w:r>
        <w:r w:rsidR="00291725" w:rsidRPr="00C67286">
          <w:rPr>
            <w:noProof/>
            <w:webHidden/>
          </w:rPr>
          <w:fldChar w:fldCharType="end"/>
        </w:r>
      </w:hyperlink>
    </w:p>
    <w:p w14:paraId="62E7E911" w14:textId="77777777" w:rsidR="00291725" w:rsidRPr="00C67286" w:rsidRDefault="00C02EDF">
      <w:pPr>
        <w:pStyle w:val="TOC5"/>
        <w:rPr>
          <w:rFonts w:ascii="Calibri" w:hAnsi="Calibri"/>
          <w:noProof/>
          <w:sz w:val="22"/>
          <w:szCs w:val="22"/>
        </w:rPr>
      </w:pPr>
      <w:hyperlink w:anchor="_Toc345074718" w:history="1">
        <w:r w:rsidR="00291725" w:rsidRPr="00C67286">
          <w:rPr>
            <w:rStyle w:val="Hyperlink"/>
            <w:noProof/>
          </w:rPr>
          <w:t>6.3.3.10.S.1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_Toc345074718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2" w14:textId="77777777" w:rsidR="00291725" w:rsidRPr="00C67286" w:rsidRDefault="00C02EDF">
      <w:pPr>
        <w:pStyle w:val="TOC5"/>
        <w:rPr>
          <w:rFonts w:ascii="Calibri" w:hAnsi="Calibri"/>
          <w:noProof/>
          <w:sz w:val="22"/>
          <w:szCs w:val="22"/>
        </w:rPr>
      </w:pPr>
      <w:hyperlink w:anchor="_Toc345074719" w:history="1">
        <w:r w:rsidR="00291725" w:rsidRPr="00C67286">
          <w:rPr>
            <w:rStyle w:val="Hyperlink"/>
            <w:noProof/>
          </w:rPr>
          <w:t>6.3.3.10.S.2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_Toc345074719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3" w14:textId="77777777" w:rsidR="00291725" w:rsidRPr="00C67286" w:rsidRDefault="00C02EDF">
      <w:pPr>
        <w:pStyle w:val="TOC5"/>
        <w:rPr>
          <w:rFonts w:ascii="Calibri" w:hAnsi="Calibri"/>
          <w:noProof/>
          <w:sz w:val="22"/>
          <w:szCs w:val="22"/>
        </w:rPr>
      </w:pPr>
      <w:hyperlink w:anchor="_Toc345074720" w:history="1">
        <w:r w:rsidR="00291725" w:rsidRPr="00C67286">
          <w:rPr>
            <w:rStyle w:val="Hyperlink"/>
            <w:noProof/>
          </w:rPr>
          <w:t>6.3.3.10.S.3 &lt;Data Element or Section Name&gt; &lt;Condition, Specification Document, or Vocabulary Constraint&gt;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_Toc345074720 \h </w:instrText>
        </w:r>
        <w:r w:rsidR="00291725" w:rsidRPr="00C67286">
          <w:rPr>
            <w:noProof/>
            <w:webHidden/>
          </w:rPr>
        </w:r>
        <w:r w:rsidR="00291725" w:rsidRPr="00C67286">
          <w:rPr>
            <w:noProof/>
            <w:webHidden/>
          </w:rPr>
          <w:fldChar w:fldCharType="separate"/>
        </w:r>
        <w:r w:rsidR="00291725" w:rsidRPr="00C67286">
          <w:rPr>
            <w:noProof/>
            <w:webHidden/>
          </w:rPr>
          <w:t>44</w:t>
        </w:r>
        <w:r w:rsidR="00291725" w:rsidRPr="00C67286">
          <w:rPr>
            <w:noProof/>
            <w:webHidden/>
          </w:rPr>
          <w:fldChar w:fldCharType="end"/>
        </w:r>
      </w:hyperlink>
    </w:p>
    <w:p w14:paraId="62E7E914" w14:textId="77777777" w:rsidR="00291725" w:rsidRPr="00C67286" w:rsidRDefault="00C02EDF">
      <w:pPr>
        <w:pStyle w:val="TOC4"/>
        <w:rPr>
          <w:rFonts w:ascii="Calibri" w:hAnsi="Calibri"/>
          <w:noProof/>
          <w:sz w:val="22"/>
          <w:szCs w:val="22"/>
        </w:rPr>
      </w:pPr>
      <w:hyperlink w:anchor="_Toc345074721" w:history="1">
        <w:r w:rsidR="00291725" w:rsidRPr="00C67286">
          <w:rPr>
            <w:rStyle w:val="Hyperlink"/>
            <w:noProof/>
          </w:rPr>
          <w:t>6.3.3.10.S Medical History - Cardiac Section 11329-0</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_Toc345074721 \h </w:instrText>
        </w:r>
        <w:r w:rsidR="00291725" w:rsidRPr="00C67286">
          <w:rPr>
            <w:noProof/>
            <w:webHidden/>
          </w:rPr>
        </w:r>
        <w:r w:rsidR="00291725" w:rsidRPr="00C67286">
          <w:rPr>
            <w:noProof/>
            <w:webHidden/>
          </w:rPr>
          <w:fldChar w:fldCharType="separate"/>
        </w:r>
        <w:r w:rsidR="00291725" w:rsidRPr="00C67286">
          <w:rPr>
            <w:noProof/>
            <w:webHidden/>
          </w:rPr>
          <w:t>45</w:t>
        </w:r>
        <w:r w:rsidR="00291725" w:rsidRPr="00C67286">
          <w:rPr>
            <w:noProof/>
            <w:webHidden/>
          </w:rPr>
          <w:fldChar w:fldCharType="end"/>
        </w:r>
      </w:hyperlink>
    </w:p>
    <w:p w14:paraId="62E7E915" w14:textId="77777777" w:rsidR="00291725" w:rsidRPr="00C67286" w:rsidRDefault="00C02EDF">
      <w:pPr>
        <w:pStyle w:val="TOC2"/>
        <w:rPr>
          <w:rFonts w:ascii="Calibri" w:hAnsi="Calibri"/>
          <w:noProof/>
          <w:sz w:val="22"/>
          <w:szCs w:val="22"/>
        </w:rPr>
      </w:pPr>
      <w:hyperlink w:anchor="_Toc345074722" w:history="1">
        <w:r w:rsidR="00291725" w:rsidRPr="00C67286">
          <w:rPr>
            <w:rStyle w:val="Hyperlink"/>
            <w:noProof/>
          </w:rPr>
          <w:t>6.3.4 CDA Entry Content Modules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_Toc345074722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62E7E916" w14:textId="77777777" w:rsidR="00291725" w:rsidRPr="00C67286" w:rsidRDefault="00C02EDF">
      <w:pPr>
        <w:pStyle w:val="TOC4"/>
        <w:rPr>
          <w:rFonts w:ascii="Calibri" w:hAnsi="Calibri"/>
          <w:noProof/>
          <w:sz w:val="22"/>
          <w:szCs w:val="22"/>
        </w:rPr>
      </w:pPr>
      <w:hyperlink w:anchor="_Toc345074723" w:history="1">
        <w:r w:rsidR="00291725" w:rsidRPr="00C67286">
          <w:rPr>
            <w:rStyle w:val="Hyperlink"/>
            <w:noProof/>
          </w:rPr>
          <w:t>6.3.4.E &lt;Entry Content Module Name&gt; Entry Content Module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_Toc345074723 \h </w:instrText>
        </w:r>
        <w:r w:rsidR="00291725" w:rsidRPr="00C67286">
          <w:rPr>
            <w:noProof/>
            <w:webHidden/>
          </w:rPr>
        </w:r>
        <w:r w:rsidR="00291725" w:rsidRPr="00C67286">
          <w:rPr>
            <w:noProof/>
            <w:webHidden/>
          </w:rPr>
          <w:fldChar w:fldCharType="separate"/>
        </w:r>
        <w:r w:rsidR="00291725" w:rsidRPr="00C67286">
          <w:rPr>
            <w:noProof/>
            <w:webHidden/>
          </w:rPr>
          <w:t>47</w:t>
        </w:r>
        <w:r w:rsidR="00291725" w:rsidRPr="00C67286">
          <w:rPr>
            <w:noProof/>
            <w:webHidden/>
          </w:rPr>
          <w:fldChar w:fldCharType="end"/>
        </w:r>
      </w:hyperlink>
    </w:p>
    <w:p w14:paraId="62E7E917" w14:textId="77777777" w:rsidR="00291725" w:rsidRPr="00C67286" w:rsidRDefault="00C02EDF">
      <w:pPr>
        <w:pStyle w:val="TOC5"/>
        <w:rPr>
          <w:rFonts w:ascii="Calibri" w:hAnsi="Calibri"/>
          <w:noProof/>
          <w:sz w:val="22"/>
          <w:szCs w:val="22"/>
        </w:rPr>
      </w:pPr>
      <w:hyperlink w:anchor="_Toc345074724" w:history="1">
        <w:r w:rsidR="00291725" w:rsidRPr="00C67286">
          <w:rPr>
            <w:rStyle w:val="Hyperlink"/>
            <w:noProof/>
          </w:rPr>
          <w:t>6.3.4.E.1 Simple Observation (wall motion) Vocabulary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_Toc345074724 \h </w:instrText>
        </w:r>
        <w:r w:rsidR="00291725" w:rsidRPr="00C67286">
          <w:rPr>
            <w:noProof/>
            <w:webHidden/>
          </w:rPr>
        </w:r>
        <w:r w:rsidR="00291725" w:rsidRPr="00C67286">
          <w:rPr>
            <w:noProof/>
            <w:webHidden/>
          </w:rPr>
          <w:fldChar w:fldCharType="separate"/>
        </w:r>
        <w:r w:rsidR="00291725" w:rsidRPr="00C67286">
          <w:rPr>
            <w:noProof/>
            <w:webHidden/>
          </w:rPr>
          <w:t>48</w:t>
        </w:r>
        <w:r w:rsidR="00291725" w:rsidRPr="00C67286">
          <w:rPr>
            <w:noProof/>
            <w:webHidden/>
          </w:rPr>
          <w:fldChar w:fldCharType="end"/>
        </w:r>
      </w:hyperlink>
    </w:p>
    <w:p w14:paraId="62E7E918" w14:textId="77777777" w:rsidR="00291725" w:rsidRPr="00C67286" w:rsidRDefault="00C02EDF">
      <w:pPr>
        <w:pStyle w:val="TOC5"/>
        <w:rPr>
          <w:rFonts w:ascii="Calibri" w:hAnsi="Calibri"/>
          <w:noProof/>
          <w:sz w:val="22"/>
          <w:szCs w:val="22"/>
        </w:rPr>
      </w:pPr>
      <w:hyperlink w:anchor="_Toc345074725" w:history="1">
        <w:r w:rsidR="00291725" w:rsidRPr="00C67286">
          <w:rPr>
            <w:rStyle w:val="Hyperlink"/>
            <w:noProof/>
          </w:rPr>
          <w:t>6.3.4.E.2 Simple Observation (wall morphology) Constraints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_Toc345074725 \h </w:instrText>
        </w:r>
        <w:r w:rsidR="00291725" w:rsidRPr="00C67286">
          <w:rPr>
            <w:noProof/>
            <w:webHidden/>
          </w:rPr>
        </w:r>
        <w:r w:rsidR="00291725" w:rsidRPr="00C67286">
          <w:rPr>
            <w:noProof/>
            <w:webHidden/>
          </w:rPr>
          <w:fldChar w:fldCharType="separate"/>
        </w:r>
        <w:r w:rsidR="00291725" w:rsidRPr="00C67286">
          <w:rPr>
            <w:noProof/>
            <w:webHidden/>
          </w:rPr>
          <w:t>49</w:t>
        </w:r>
        <w:r w:rsidR="00291725" w:rsidRPr="00C67286">
          <w:rPr>
            <w:noProof/>
            <w:webHidden/>
          </w:rPr>
          <w:fldChar w:fldCharType="end"/>
        </w:r>
      </w:hyperlink>
    </w:p>
    <w:p w14:paraId="62E7E919" w14:textId="77777777" w:rsidR="00291725" w:rsidRPr="00C67286" w:rsidRDefault="00C02EDF">
      <w:pPr>
        <w:pStyle w:val="TOC5"/>
        <w:rPr>
          <w:rFonts w:ascii="Calibri" w:hAnsi="Calibri"/>
          <w:noProof/>
          <w:sz w:val="22"/>
          <w:szCs w:val="22"/>
        </w:rPr>
      </w:pPr>
      <w:hyperlink w:anchor="_Toc345074726" w:history="1">
        <w:r w:rsidR="00291725" w:rsidRPr="00C67286">
          <w:rPr>
            <w:rStyle w:val="Hyperlink"/>
            <w:noProof/>
          </w:rPr>
          <w:t>&lt;e.g.,6.3.4.E Result Observation - Cardiac</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_Toc345074726 \h </w:instrText>
        </w:r>
        <w:r w:rsidR="00291725" w:rsidRPr="00C67286">
          <w:rPr>
            <w:noProof/>
            <w:webHidden/>
          </w:rPr>
        </w:r>
        <w:r w:rsidR="00291725" w:rsidRPr="00C67286">
          <w:rPr>
            <w:noProof/>
            <w:webHidden/>
          </w:rPr>
          <w:fldChar w:fldCharType="separate"/>
        </w:r>
        <w:r w:rsidR="00291725" w:rsidRPr="00C67286">
          <w:rPr>
            <w:noProof/>
            <w:webHidden/>
          </w:rPr>
          <w:t>50</w:t>
        </w:r>
        <w:r w:rsidR="00291725" w:rsidRPr="00C67286">
          <w:rPr>
            <w:noProof/>
            <w:webHidden/>
          </w:rPr>
          <w:fldChar w:fldCharType="end"/>
        </w:r>
      </w:hyperlink>
    </w:p>
    <w:p w14:paraId="62E7E91A" w14:textId="77777777" w:rsidR="00291725" w:rsidRPr="00C67286" w:rsidRDefault="00C02EDF">
      <w:pPr>
        <w:pStyle w:val="TOC2"/>
        <w:tabs>
          <w:tab w:val="left" w:pos="1152"/>
        </w:tabs>
        <w:rPr>
          <w:rFonts w:ascii="Calibri" w:hAnsi="Calibri"/>
          <w:noProof/>
          <w:sz w:val="22"/>
          <w:szCs w:val="22"/>
        </w:rPr>
      </w:pPr>
      <w:hyperlink w:anchor="_Toc345074727" w:history="1">
        <w:r w:rsidR="00291725" w:rsidRPr="00C67286">
          <w:rPr>
            <w:rStyle w:val="Hyperlink"/>
            <w:noProof/>
          </w:rPr>
          <w:t>6.4</w:t>
        </w:r>
        <w:r w:rsidR="00291725" w:rsidRPr="00C67286">
          <w:rPr>
            <w:rFonts w:ascii="Calibri" w:hAnsi="Calibri"/>
            <w:noProof/>
            <w:sz w:val="22"/>
            <w:szCs w:val="22"/>
          </w:rPr>
          <w:tab/>
        </w:r>
        <w:r w:rsidR="00291725" w:rsidRPr="00C67286">
          <w:rPr>
            <w:rStyle w:val="Hyperlink"/>
            <w:noProof/>
          </w:rPr>
          <w:t>Section not applicable</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_Toc345074727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B" w14:textId="77777777" w:rsidR="00291725" w:rsidRPr="00C67286" w:rsidRDefault="00C02EDF">
      <w:pPr>
        <w:pStyle w:val="TOC2"/>
        <w:tabs>
          <w:tab w:val="left" w:pos="1152"/>
        </w:tabs>
        <w:rPr>
          <w:rFonts w:ascii="Calibri" w:hAnsi="Calibri"/>
          <w:noProof/>
          <w:sz w:val="22"/>
          <w:szCs w:val="22"/>
        </w:rPr>
      </w:pPr>
      <w:hyperlink w:anchor="_Toc345074728" w:history="1">
        <w:r w:rsidR="00291725" w:rsidRPr="00C67286">
          <w:rPr>
            <w:rStyle w:val="Hyperlink"/>
            <w:noProof/>
          </w:rPr>
          <w:t>6.5</w:t>
        </w:r>
        <w:r w:rsidR="00291725" w:rsidRPr="00C67286">
          <w:rPr>
            <w:rFonts w:ascii="Calibri" w:hAnsi="Calibri"/>
            <w:noProof/>
            <w:sz w:val="22"/>
            <w:szCs w:val="22"/>
          </w:rPr>
          <w:tab/>
        </w:r>
        <w:r w:rsidR="00291725" w:rsidRPr="00C67286">
          <w:rPr>
            <w:rStyle w:val="Hyperlink"/>
            <w:noProof/>
          </w:rPr>
          <w:t>&lt;Domain Acronym&gt; Value Sets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_Toc345074728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C" w14:textId="77777777" w:rsidR="00291725" w:rsidRPr="00C67286" w:rsidRDefault="00C02EDF">
      <w:pPr>
        <w:pStyle w:val="TOC3"/>
        <w:tabs>
          <w:tab w:val="left" w:pos="1584"/>
        </w:tabs>
        <w:rPr>
          <w:rFonts w:ascii="Calibri" w:hAnsi="Calibri"/>
          <w:noProof/>
          <w:sz w:val="22"/>
          <w:szCs w:val="22"/>
        </w:rPr>
      </w:pPr>
      <w:hyperlink w:anchor="_Toc345074729" w:history="1">
        <w:r w:rsidR="00291725" w:rsidRPr="00C67286">
          <w:rPr>
            <w:rStyle w:val="Hyperlink"/>
            <w:rFonts w:eastAsia="Calibri"/>
            <w:noProof/>
          </w:rPr>
          <w:t>6.5.x</w:t>
        </w:r>
        <w:r w:rsidR="00291725" w:rsidRPr="00C67286">
          <w:rPr>
            <w:rFonts w:ascii="Calibri" w:hAnsi="Calibri"/>
            <w:noProof/>
            <w:sz w:val="22"/>
            <w:szCs w:val="22"/>
          </w:rPr>
          <w:tab/>
        </w:r>
        <w:r w:rsidR="00291725" w:rsidRPr="00C67286">
          <w:rPr>
            <w:rStyle w:val="Hyperlink"/>
            <w:rFonts w:eastAsia="Calibri"/>
            <w:noProof/>
          </w:rPr>
          <w:t>&lt;Value Set Name&gt; &lt;oid&gt;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_Toc345074729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D" w14:textId="77777777" w:rsidR="00291725" w:rsidRPr="00C67286" w:rsidRDefault="00C02EDF">
      <w:pPr>
        <w:pStyle w:val="TOC3"/>
        <w:rPr>
          <w:rFonts w:ascii="Calibri" w:hAnsi="Calibri"/>
          <w:noProof/>
          <w:sz w:val="22"/>
          <w:szCs w:val="22"/>
        </w:rPr>
      </w:pPr>
      <w:hyperlink w:anchor="_Toc345074730" w:history="1">
        <w:r w:rsidR="00291725" w:rsidRPr="00C67286">
          <w:rPr>
            <w:rStyle w:val="Hyperlink"/>
            <w:rFonts w:eastAsia="Calibri"/>
            <w:noProof/>
          </w:rPr>
          <w:t>&lt;e.g.,6.5.1 Drug Classes Used in Cardiac Procedure 1.3.6.1.4.1.19376.1.4.1.5.15</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_Toc345074730 \h </w:instrText>
        </w:r>
        <w:r w:rsidR="00291725" w:rsidRPr="00C67286">
          <w:rPr>
            <w:noProof/>
            <w:webHidden/>
          </w:rPr>
        </w:r>
        <w:r w:rsidR="00291725" w:rsidRPr="00C67286">
          <w:rPr>
            <w:noProof/>
            <w:webHidden/>
          </w:rPr>
          <w:fldChar w:fldCharType="separate"/>
        </w:r>
        <w:r w:rsidR="00291725" w:rsidRPr="00C67286">
          <w:rPr>
            <w:noProof/>
            <w:webHidden/>
          </w:rPr>
          <w:t>52</w:t>
        </w:r>
        <w:r w:rsidR="00291725" w:rsidRPr="00C67286">
          <w:rPr>
            <w:noProof/>
            <w:webHidden/>
          </w:rPr>
          <w:fldChar w:fldCharType="end"/>
        </w:r>
      </w:hyperlink>
    </w:p>
    <w:p w14:paraId="62E7E91E" w14:textId="77777777" w:rsidR="00291725" w:rsidRPr="00C67286" w:rsidRDefault="00C02EDF">
      <w:pPr>
        <w:pStyle w:val="TOC1"/>
        <w:rPr>
          <w:rFonts w:ascii="Calibri" w:hAnsi="Calibri"/>
          <w:noProof/>
          <w:sz w:val="22"/>
          <w:szCs w:val="22"/>
        </w:rPr>
      </w:pPr>
      <w:hyperlink w:anchor="_Toc345074731" w:history="1">
        <w:r w:rsidR="00291725" w:rsidRPr="00C67286">
          <w:rPr>
            <w:rStyle w:val="Hyperlink"/>
            <w:noProof/>
          </w:rPr>
          <w:t>Appendices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_Toc345074731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1F" w14:textId="77777777" w:rsidR="00291725" w:rsidRPr="00C67286" w:rsidRDefault="00C02EDF">
      <w:pPr>
        <w:pStyle w:val="TOC1"/>
        <w:rPr>
          <w:rFonts w:ascii="Calibri" w:hAnsi="Calibri"/>
          <w:noProof/>
          <w:sz w:val="22"/>
          <w:szCs w:val="22"/>
        </w:rPr>
      </w:pPr>
      <w:hyperlink w:anchor="_Toc345074732" w:history="1">
        <w:r w:rsidR="00291725" w:rsidRPr="00C67286">
          <w:rPr>
            <w:rStyle w:val="Hyperlink"/>
            <w:noProof/>
          </w:rPr>
          <w:t>Appendix A – &lt;Appendix A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_Toc345074732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0" w14:textId="77777777" w:rsidR="00291725" w:rsidRPr="00C67286" w:rsidRDefault="00C02EDF">
      <w:pPr>
        <w:pStyle w:val="TOC2"/>
        <w:tabs>
          <w:tab w:val="left" w:pos="1152"/>
        </w:tabs>
        <w:rPr>
          <w:rFonts w:ascii="Calibri" w:hAnsi="Calibri"/>
          <w:noProof/>
          <w:sz w:val="22"/>
          <w:szCs w:val="22"/>
        </w:rPr>
      </w:pPr>
      <w:hyperlink w:anchor="_Toc345074733" w:history="1">
        <w:r w:rsidR="00291725" w:rsidRPr="00C67286">
          <w:rPr>
            <w:rStyle w:val="Hyperlink"/>
            <w:noProof/>
          </w:rPr>
          <w:t>A.1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_Toc345074733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1" w14:textId="77777777" w:rsidR="00291725" w:rsidRPr="00C67286" w:rsidRDefault="00C02EDF">
      <w:pPr>
        <w:pStyle w:val="TOC1"/>
        <w:rPr>
          <w:rFonts w:ascii="Calibri" w:hAnsi="Calibri"/>
          <w:noProof/>
          <w:sz w:val="22"/>
          <w:szCs w:val="22"/>
        </w:rPr>
      </w:pPr>
      <w:hyperlink w:anchor="_Toc345074734" w:history="1">
        <w:r w:rsidR="00291725" w:rsidRPr="00C67286">
          <w:rPr>
            <w:rStyle w:val="Hyperlink"/>
            <w:noProof/>
          </w:rPr>
          <w:t>Appendix B – &lt;Appendix B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_Toc345074734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2" w14:textId="77777777" w:rsidR="00291725" w:rsidRPr="00C67286" w:rsidRDefault="00C02EDF">
      <w:pPr>
        <w:pStyle w:val="TOC2"/>
        <w:tabs>
          <w:tab w:val="left" w:pos="1152"/>
        </w:tabs>
        <w:rPr>
          <w:rFonts w:ascii="Calibri" w:hAnsi="Calibri"/>
          <w:noProof/>
          <w:sz w:val="22"/>
          <w:szCs w:val="22"/>
        </w:rPr>
      </w:pPr>
      <w:hyperlink w:anchor="_Toc345074735" w:history="1">
        <w:r w:rsidR="00291725" w:rsidRPr="00C67286">
          <w:rPr>
            <w:rStyle w:val="Hyperlink"/>
            <w:noProof/>
          </w:rPr>
          <w:t>B.1</w:t>
        </w:r>
        <w:r w:rsidR="00291725" w:rsidRPr="00C67286">
          <w:rPr>
            <w:rFonts w:ascii="Calibri" w:hAnsi="Calibri"/>
            <w:noProof/>
            <w:sz w:val="22"/>
            <w:szCs w:val="22"/>
          </w:rPr>
          <w:tab/>
        </w:r>
        <w:r w:rsidR="00291725" w:rsidRPr="00C67286">
          <w:rPr>
            <w:rStyle w:val="Hyperlink"/>
            <w:bCs/>
            <w:noProof/>
          </w:rPr>
          <w:t>&lt;Add Title&gt;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_Toc345074735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3" w14:textId="77777777" w:rsidR="00291725" w:rsidRPr="00C67286" w:rsidRDefault="00C02EDF">
      <w:pPr>
        <w:pStyle w:val="TOC1"/>
        <w:rPr>
          <w:rFonts w:ascii="Calibri" w:hAnsi="Calibri"/>
          <w:noProof/>
          <w:sz w:val="22"/>
          <w:szCs w:val="22"/>
        </w:rPr>
      </w:pPr>
      <w:hyperlink w:anchor="_Toc345074736" w:history="1">
        <w:r w:rsidR="00291725" w:rsidRPr="00C67286">
          <w:rPr>
            <w:rStyle w:val="Hyperlink"/>
            <w:noProof/>
          </w:rPr>
          <w:t>Volume 3 Namespace Additions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_Toc345074736 \h </w:instrText>
        </w:r>
        <w:r w:rsidR="00291725" w:rsidRPr="00C67286">
          <w:rPr>
            <w:noProof/>
            <w:webHidden/>
          </w:rPr>
        </w:r>
        <w:r w:rsidR="00291725" w:rsidRPr="00C67286">
          <w:rPr>
            <w:noProof/>
            <w:webHidden/>
          </w:rPr>
          <w:fldChar w:fldCharType="separate"/>
        </w:r>
        <w:r w:rsidR="00291725" w:rsidRPr="00C67286">
          <w:rPr>
            <w:noProof/>
            <w:webHidden/>
          </w:rPr>
          <w:t>53</w:t>
        </w:r>
        <w:r w:rsidR="00291725" w:rsidRPr="00C67286">
          <w:rPr>
            <w:noProof/>
            <w:webHidden/>
          </w:rPr>
          <w:fldChar w:fldCharType="end"/>
        </w:r>
      </w:hyperlink>
    </w:p>
    <w:p w14:paraId="62E7E924" w14:textId="77777777" w:rsidR="00291725" w:rsidRPr="00C67286" w:rsidRDefault="00C02EDF">
      <w:pPr>
        <w:pStyle w:val="TOC1"/>
        <w:rPr>
          <w:rFonts w:ascii="Calibri" w:hAnsi="Calibri"/>
          <w:b/>
          <w:noProof/>
          <w:sz w:val="22"/>
          <w:szCs w:val="22"/>
        </w:rPr>
      </w:pPr>
      <w:hyperlink w:anchor="_Toc345074737" w:history="1">
        <w:r w:rsidR="00291725" w:rsidRPr="00C67286">
          <w:rPr>
            <w:rStyle w:val="Hyperlink"/>
            <w:b/>
            <w:noProof/>
          </w:rPr>
          <w:t>Volume 4 – National Extensions</w:t>
        </w:r>
        <w:r w:rsidR="00291725" w:rsidRPr="00C67286">
          <w:rPr>
            <w:b/>
            <w:noProof/>
            <w:webHidden/>
          </w:rPr>
          <w:tab/>
        </w:r>
        <w:r w:rsidR="00291725" w:rsidRPr="00C67286">
          <w:rPr>
            <w:b/>
            <w:noProof/>
            <w:webHidden/>
          </w:rPr>
          <w:fldChar w:fldCharType="begin"/>
        </w:r>
        <w:r w:rsidR="00291725" w:rsidRPr="00C67286">
          <w:rPr>
            <w:b/>
            <w:noProof/>
            <w:webHidden/>
          </w:rPr>
          <w:instrText xml:space="preserve"> PAGEREF _Toc345074737 \h </w:instrText>
        </w:r>
        <w:r w:rsidR="00291725" w:rsidRPr="00C67286">
          <w:rPr>
            <w:b/>
            <w:noProof/>
            <w:webHidden/>
          </w:rPr>
        </w:r>
        <w:r w:rsidR="00291725" w:rsidRPr="00C67286">
          <w:rPr>
            <w:b/>
            <w:noProof/>
            <w:webHidden/>
          </w:rPr>
          <w:fldChar w:fldCharType="separate"/>
        </w:r>
        <w:r w:rsidR="00291725" w:rsidRPr="00C67286">
          <w:rPr>
            <w:b/>
            <w:noProof/>
            <w:webHidden/>
          </w:rPr>
          <w:t>54</w:t>
        </w:r>
        <w:r w:rsidR="00291725" w:rsidRPr="00C67286">
          <w:rPr>
            <w:b/>
            <w:noProof/>
            <w:webHidden/>
          </w:rPr>
          <w:fldChar w:fldCharType="end"/>
        </w:r>
      </w:hyperlink>
    </w:p>
    <w:p w14:paraId="62E7E925" w14:textId="77777777" w:rsidR="00291725" w:rsidRPr="00C67286" w:rsidRDefault="00C02EDF">
      <w:pPr>
        <w:pStyle w:val="TOC1"/>
        <w:rPr>
          <w:rFonts w:ascii="Calibri" w:hAnsi="Calibri"/>
          <w:noProof/>
          <w:sz w:val="22"/>
          <w:szCs w:val="22"/>
        </w:rPr>
      </w:pPr>
      <w:hyperlink w:anchor="_Toc345074738" w:history="1">
        <w:r w:rsidR="00291725" w:rsidRPr="00C67286">
          <w:rPr>
            <w:rStyle w:val="Hyperlink"/>
            <w:noProof/>
          </w:rPr>
          <w:t>4 National Extensions</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_Toc345074738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6" w14:textId="77777777" w:rsidR="00291725" w:rsidRPr="00C67286" w:rsidRDefault="00C02EDF">
      <w:pPr>
        <w:pStyle w:val="TOC2"/>
        <w:rPr>
          <w:rFonts w:ascii="Calibri" w:hAnsi="Calibri"/>
          <w:noProof/>
          <w:sz w:val="22"/>
          <w:szCs w:val="22"/>
        </w:rPr>
      </w:pPr>
      <w:hyperlink w:anchor="_Toc345074739" w:history="1">
        <w:r w:rsidR="00291725" w:rsidRPr="00C67286">
          <w:rPr>
            <w:rStyle w:val="Hyperlink"/>
            <w:noProof/>
          </w:rPr>
          <w:t>4.I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_Toc345074739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7" w14:textId="77777777" w:rsidR="00291725" w:rsidRPr="00C67286" w:rsidRDefault="00C02EDF">
      <w:pPr>
        <w:pStyle w:val="TOC3"/>
        <w:rPr>
          <w:rFonts w:ascii="Calibri" w:hAnsi="Calibri"/>
          <w:noProof/>
          <w:sz w:val="22"/>
          <w:szCs w:val="22"/>
        </w:rPr>
      </w:pPr>
      <w:hyperlink w:anchor="_Toc345074740" w:history="1">
        <w:r w:rsidR="00291725" w:rsidRPr="00C67286">
          <w:rPr>
            <w:rStyle w:val="Hyperlink"/>
            <w:noProof/>
          </w:rPr>
          <w:t>4.I.1 Comment Submission</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_Toc345074740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8" w14:textId="77777777" w:rsidR="00291725" w:rsidRPr="00C67286" w:rsidRDefault="00C02EDF">
      <w:pPr>
        <w:pStyle w:val="TOC3"/>
        <w:rPr>
          <w:rFonts w:ascii="Calibri" w:hAnsi="Calibri"/>
          <w:noProof/>
          <w:sz w:val="22"/>
          <w:szCs w:val="22"/>
        </w:rPr>
      </w:pPr>
      <w:hyperlink w:anchor="_Toc345074741" w:history="1">
        <w:r w:rsidR="00291725" w:rsidRPr="00C67286">
          <w:rPr>
            <w:rStyle w:val="Hyperlink"/>
            <w:noProof/>
          </w:rPr>
          <w:t>4.I.2 &lt;Profile Name&gt; &lt;(Profile Acronym)&gt;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_Toc345074741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9" w14:textId="77777777" w:rsidR="00291725" w:rsidRPr="00C67286" w:rsidRDefault="00C02EDF">
      <w:pPr>
        <w:pStyle w:val="TOC4"/>
        <w:rPr>
          <w:rFonts w:ascii="Calibri" w:hAnsi="Calibri"/>
          <w:noProof/>
          <w:sz w:val="22"/>
          <w:szCs w:val="22"/>
        </w:rPr>
      </w:pPr>
      <w:hyperlink w:anchor="_Toc345074742" w:history="1">
        <w:r w:rsidR="00291725" w:rsidRPr="00C67286">
          <w:rPr>
            <w:rStyle w:val="Hyperlink"/>
            <w:noProof/>
          </w:rPr>
          <w:t>4.I.2.1&lt;Profile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_Toc345074742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A" w14:textId="77777777" w:rsidR="00291725" w:rsidRPr="00C67286" w:rsidRDefault="00C02EDF">
      <w:pPr>
        <w:pStyle w:val="TOC4"/>
        <w:rPr>
          <w:rFonts w:ascii="Calibri" w:hAnsi="Calibri"/>
          <w:noProof/>
          <w:sz w:val="22"/>
          <w:szCs w:val="22"/>
        </w:rPr>
      </w:pPr>
      <w:hyperlink w:anchor="_Toc345074743" w:history="1">
        <w:r w:rsidR="00291725" w:rsidRPr="00C67286">
          <w:rPr>
            <w:rStyle w:val="Hyperlink"/>
            <w:noProof/>
          </w:rPr>
          <w:t>4.I.2.2&lt;Profile Acronym&gt; &lt;Type of Change&gt;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_Toc345074743 \h </w:instrText>
        </w:r>
        <w:r w:rsidR="00291725" w:rsidRPr="00C67286">
          <w:rPr>
            <w:noProof/>
            <w:webHidden/>
          </w:rPr>
        </w:r>
        <w:r w:rsidR="00291725" w:rsidRPr="00C67286">
          <w:rPr>
            <w:noProof/>
            <w:webHidden/>
          </w:rPr>
          <w:fldChar w:fldCharType="separate"/>
        </w:r>
        <w:r w:rsidR="00291725" w:rsidRPr="00C67286">
          <w:rPr>
            <w:noProof/>
            <w:webHidden/>
          </w:rPr>
          <w:t>54</w:t>
        </w:r>
        <w:r w:rsidR="00291725" w:rsidRPr="00C67286">
          <w:rPr>
            <w:noProof/>
            <w:webHidden/>
          </w:rPr>
          <w:fldChar w:fldCharType="end"/>
        </w:r>
      </w:hyperlink>
    </w:p>
    <w:p w14:paraId="62E7E92B" w14:textId="77777777" w:rsidR="00291725" w:rsidRPr="00C67286" w:rsidRDefault="00C02EDF">
      <w:pPr>
        <w:pStyle w:val="TOC1"/>
        <w:rPr>
          <w:rFonts w:ascii="Calibri" w:hAnsi="Calibri"/>
          <w:noProof/>
          <w:sz w:val="22"/>
          <w:szCs w:val="22"/>
        </w:rPr>
      </w:pPr>
      <w:hyperlink w:anchor="_Toc345074744" w:history="1">
        <w:r w:rsidR="00291725" w:rsidRPr="00C67286">
          <w:rPr>
            <w:rStyle w:val="Hyperlink"/>
            <w:noProof/>
          </w:rPr>
          <w:t>4.I+1.1 National Extensions for &lt;Country Name or IHE Organization&gt;</w:t>
        </w:r>
        <w:r w:rsidR="00291725" w:rsidRPr="00C67286">
          <w:rPr>
            <w:noProof/>
            <w:webHidden/>
          </w:rPr>
          <w:tab/>
        </w:r>
        <w:r w:rsidR="00291725" w:rsidRPr="00C67286">
          <w:rPr>
            <w:noProof/>
            <w:webHidden/>
          </w:rPr>
          <w:fldChar w:fldCharType="begin"/>
        </w:r>
        <w:r w:rsidR="00291725" w:rsidRPr="00C67286">
          <w:rPr>
            <w:noProof/>
            <w:webHidden/>
          </w:rPr>
          <w:instrText xml:space="preserve"> PAGEREF _Toc345074744 \h </w:instrText>
        </w:r>
        <w:r w:rsidR="00291725" w:rsidRPr="00C67286">
          <w:rPr>
            <w:noProof/>
            <w:webHidden/>
          </w:rPr>
        </w:r>
        <w:r w:rsidR="00291725" w:rsidRPr="00C67286">
          <w:rPr>
            <w:noProof/>
            <w:webHidden/>
          </w:rPr>
          <w:fldChar w:fldCharType="separate"/>
        </w:r>
        <w:r w:rsidR="00291725" w:rsidRPr="00C67286">
          <w:rPr>
            <w:noProof/>
            <w:webHidden/>
          </w:rPr>
          <w:t>55</w:t>
        </w:r>
        <w:r w:rsidR="00291725" w:rsidRPr="00C67286">
          <w:rPr>
            <w:noProof/>
            <w:webHidden/>
          </w:rPr>
          <w:fldChar w:fldCharType="end"/>
        </w:r>
      </w:hyperlink>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C67286">
        <w:rPr>
          <w:noProof w:val="0"/>
        </w:rPr>
        <w:br w:type="page"/>
      </w:r>
      <w:bookmarkStart w:id="9" w:name="_Toc345074640"/>
      <w:r w:rsidR="00CF283F" w:rsidRPr="00C67286">
        <w:rPr>
          <w:noProof w:val="0"/>
        </w:rPr>
        <w:t>Introduction</w:t>
      </w:r>
      <w:bookmarkEnd w:id="2"/>
      <w:bookmarkEnd w:id="3"/>
      <w:bookmarkEnd w:id="4"/>
      <w:bookmarkEnd w:id="5"/>
      <w:bookmarkEnd w:id="6"/>
      <w:bookmarkEnd w:id="7"/>
      <w:bookmarkEnd w:id="8"/>
      <w:r w:rsidR="00167DB7" w:rsidRPr="00C67286">
        <w:rPr>
          <w:noProof w:val="0"/>
        </w:rPr>
        <w:t xml:space="preserve"> to this Supplement</w:t>
      </w:r>
      <w:bookmarkEnd w:id="9"/>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014E19" w14:paraId="115DBA7A" w14:textId="77777777" w:rsidTr="00D95EF9">
                              <w:tc>
                                <w:tcPr>
                                  <w:tcW w:w="3055" w:type="dxa"/>
                                </w:tcPr>
                                <w:p w14:paraId="52C63198" w14:textId="7E0236E8" w:rsidR="00014E19" w:rsidRPr="00D95EF9" w:rsidRDefault="00014E19"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014E19" w:rsidRPr="00D95EF9" w:rsidRDefault="00014E19" w:rsidP="00D95EF9">
                                  <w:pPr>
                                    <w:pStyle w:val="BodyText"/>
                                    <w:jc w:val="center"/>
                                    <w:rPr>
                                      <w:rFonts w:ascii="Arial" w:hAnsi="Arial" w:cs="Arial"/>
                                      <w:b/>
                                    </w:rPr>
                                  </w:pPr>
                                  <w:r w:rsidRPr="00D95EF9">
                                    <w:rPr>
                                      <w:rFonts w:ascii="Arial" w:hAnsi="Arial" w:cs="Arial"/>
                                      <w:b/>
                                    </w:rPr>
                                    <w:t>FMM Level</w:t>
                                  </w:r>
                                </w:p>
                              </w:tc>
                            </w:tr>
                            <w:tr w:rsidR="00014E19" w14:paraId="46851875" w14:textId="77777777" w:rsidTr="00D95EF9">
                              <w:tc>
                                <w:tcPr>
                                  <w:tcW w:w="3055" w:type="dxa"/>
                                </w:tcPr>
                                <w:p w14:paraId="53C784E1" w14:textId="44D906BB" w:rsidR="00014E19" w:rsidRDefault="00014E19" w:rsidP="00E835DD">
                                  <w:pPr>
                                    <w:pStyle w:val="BodyText"/>
                                  </w:pPr>
                                  <w:r>
                                    <w:t>MedicationRequest</w:t>
                                  </w:r>
                                </w:p>
                              </w:tc>
                              <w:tc>
                                <w:tcPr>
                                  <w:tcW w:w="1890" w:type="dxa"/>
                                </w:tcPr>
                                <w:p w14:paraId="28418C2C" w14:textId="5B577FD3" w:rsidR="00014E19" w:rsidRDefault="00014E19" w:rsidP="00D95EF9">
                                  <w:pPr>
                                    <w:pStyle w:val="BodyText"/>
                                    <w:jc w:val="center"/>
                                  </w:pPr>
                                  <w:r>
                                    <w:t>FMM 3</w:t>
                                  </w:r>
                                </w:p>
                              </w:tc>
                            </w:tr>
                            <w:tr w:rsidR="00014E19" w14:paraId="7F13B191" w14:textId="77777777" w:rsidTr="00D95EF9">
                              <w:tc>
                                <w:tcPr>
                                  <w:tcW w:w="3055" w:type="dxa"/>
                                </w:tcPr>
                                <w:p w14:paraId="7B080968" w14:textId="717B8F6F" w:rsidR="00014E19" w:rsidRDefault="00014E19" w:rsidP="00E835DD">
                                  <w:pPr>
                                    <w:pStyle w:val="BodyText"/>
                                  </w:pPr>
                                  <w:r>
                                    <w:t>MedicationAdministration</w:t>
                                  </w:r>
                                </w:p>
                              </w:tc>
                              <w:tc>
                                <w:tcPr>
                                  <w:tcW w:w="1890" w:type="dxa"/>
                                </w:tcPr>
                                <w:p w14:paraId="7E5DD0DD" w14:textId="76039963" w:rsidR="00014E19" w:rsidRDefault="00014E19" w:rsidP="00D95EF9">
                                  <w:pPr>
                                    <w:pStyle w:val="BodyText"/>
                                    <w:jc w:val="center"/>
                                  </w:pPr>
                                  <w:r>
                                    <w:t>FMM 2</w:t>
                                  </w:r>
                                </w:p>
                              </w:tc>
                            </w:tr>
                          </w:tbl>
                          <w:p w14:paraId="572EC444" w14:textId="2332A0B8" w:rsidR="00014E19" w:rsidRDefault="00014E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014E19" w14:paraId="115DBA7A" w14:textId="77777777" w:rsidTr="00D95EF9">
                        <w:tc>
                          <w:tcPr>
                            <w:tcW w:w="3055" w:type="dxa"/>
                          </w:tcPr>
                          <w:p w14:paraId="52C63198" w14:textId="7E0236E8" w:rsidR="00014E19" w:rsidRPr="00D95EF9" w:rsidRDefault="00014E19"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014E19" w:rsidRPr="00D95EF9" w:rsidRDefault="00014E19" w:rsidP="00D95EF9">
                            <w:pPr>
                              <w:pStyle w:val="BodyText"/>
                              <w:jc w:val="center"/>
                              <w:rPr>
                                <w:rFonts w:ascii="Arial" w:hAnsi="Arial" w:cs="Arial"/>
                                <w:b/>
                              </w:rPr>
                            </w:pPr>
                            <w:r w:rsidRPr="00D95EF9">
                              <w:rPr>
                                <w:rFonts w:ascii="Arial" w:hAnsi="Arial" w:cs="Arial"/>
                                <w:b/>
                              </w:rPr>
                              <w:t>FMM Level</w:t>
                            </w:r>
                          </w:p>
                        </w:tc>
                      </w:tr>
                      <w:tr w:rsidR="00014E19" w14:paraId="46851875" w14:textId="77777777" w:rsidTr="00D95EF9">
                        <w:tc>
                          <w:tcPr>
                            <w:tcW w:w="3055" w:type="dxa"/>
                          </w:tcPr>
                          <w:p w14:paraId="53C784E1" w14:textId="44D906BB" w:rsidR="00014E19" w:rsidRDefault="00014E19" w:rsidP="00E835DD">
                            <w:pPr>
                              <w:pStyle w:val="BodyText"/>
                            </w:pPr>
                            <w:r>
                              <w:t>MedicationRequest</w:t>
                            </w:r>
                          </w:p>
                        </w:tc>
                        <w:tc>
                          <w:tcPr>
                            <w:tcW w:w="1890" w:type="dxa"/>
                          </w:tcPr>
                          <w:p w14:paraId="28418C2C" w14:textId="5B577FD3" w:rsidR="00014E19" w:rsidRDefault="00014E19" w:rsidP="00D95EF9">
                            <w:pPr>
                              <w:pStyle w:val="BodyText"/>
                              <w:jc w:val="center"/>
                            </w:pPr>
                            <w:r>
                              <w:t>FMM 3</w:t>
                            </w:r>
                          </w:p>
                        </w:tc>
                      </w:tr>
                      <w:tr w:rsidR="00014E19" w14:paraId="7F13B191" w14:textId="77777777" w:rsidTr="00D95EF9">
                        <w:tc>
                          <w:tcPr>
                            <w:tcW w:w="3055" w:type="dxa"/>
                          </w:tcPr>
                          <w:p w14:paraId="7B080968" w14:textId="717B8F6F" w:rsidR="00014E19" w:rsidRDefault="00014E19" w:rsidP="00E835DD">
                            <w:pPr>
                              <w:pStyle w:val="BodyText"/>
                            </w:pPr>
                            <w:r>
                              <w:t>MedicationAdministration</w:t>
                            </w:r>
                          </w:p>
                        </w:tc>
                        <w:tc>
                          <w:tcPr>
                            <w:tcW w:w="1890" w:type="dxa"/>
                          </w:tcPr>
                          <w:p w14:paraId="7E5DD0DD" w14:textId="76039963" w:rsidR="00014E19" w:rsidRDefault="00014E19" w:rsidP="00D95EF9">
                            <w:pPr>
                              <w:pStyle w:val="BodyText"/>
                              <w:jc w:val="center"/>
                            </w:pPr>
                            <w:r>
                              <w:t>FMM 2</w:t>
                            </w:r>
                          </w:p>
                        </w:tc>
                      </w:tr>
                    </w:tbl>
                    <w:p w14:paraId="572EC444" w14:textId="2332A0B8" w:rsidR="00014E19" w:rsidRDefault="00014E19"/>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2E7E92E" w14:textId="7B7EEE05" w:rsidR="00853157" w:rsidRPr="00C67286" w:rsidRDefault="00853157" w:rsidP="00B92EA1">
      <w:pPr>
        <w:pStyle w:val="AuthorInstructions"/>
        <w:rPr>
          <w:i w:val="0"/>
        </w:rPr>
      </w:pPr>
      <w:ins w:id="10" w:author="Jose Costa Teixeira" w:date="2016-06-27T20:43:00Z">
        <w:r w:rsidRPr="00C67286">
          <w:rPr>
            <w:i w:val="0"/>
            <w:rPrChange w:id="11" w:author="Jose Costa Teixeira" w:date="2016-06-27T20:43:00Z">
              <w:rPr/>
            </w:rPrChange>
          </w:rPr>
          <w:t xml:space="preserve">The </w:t>
        </w:r>
        <w:r w:rsidRPr="00C67286">
          <w:rPr>
            <w:i w:val="0"/>
          </w:rPr>
          <w:t xml:space="preserve">IHE Mobile and Distributed Medication </w:t>
        </w:r>
      </w:ins>
      <w:r w:rsidR="00263E5E" w:rsidRPr="00C67286">
        <w:rPr>
          <w:i w:val="0"/>
        </w:rPr>
        <w:t xml:space="preserve">Administration </w:t>
      </w:r>
      <w:ins w:id="12" w:author="Jose Costa Teixeira" w:date="2016-06-27T20:44:00Z">
        <w:r w:rsidRPr="00C67286">
          <w:rPr>
            <w:i w:val="0"/>
          </w:rPr>
          <w:t xml:space="preserve">supplement introduces a new generation of interoperability mechanisms </w:t>
        </w:r>
      </w:ins>
      <w:ins w:id="13" w:author="Jose Costa Teixeira" w:date="2016-06-27T20:46:00Z">
        <w:r w:rsidRPr="00C67286">
          <w:rPr>
            <w:i w:val="0"/>
          </w:rPr>
          <w:t xml:space="preserve">to </w:t>
        </w:r>
      </w:ins>
      <w:ins w:id="14" w:author="Jose Costa Teixeira" w:date="2016-06-27T20:45:00Z">
        <w:r w:rsidRPr="00C67286">
          <w:rPr>
            <w:i w:val="0"/>
          </w:rPr>
          <w:t>be used in distributed and mobile medication workflows</w:t>
        </w:r>
      </w:ins>
      <w:r w:rsidR="00263E5E" w:rsidRPr="00C67286">
        <w:rPr>
          <w:i w:val="0"/>
        </w:rPr>
        <w:t>, namely in the requesting and registering of administration of medication, in mobile systems or otherwise distributed systems</w:t>
      </w:r>
      <w:ins w:id="15" w:author="Jose Costa Teixeira" w:date="2016-06-27T20:45:00Z">
        <w:r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16"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77777777" w:rsidR="0063663E" w:rsidRPr="00C67286" w:rsidRDefault="0063663E" w:rsidP="00B92EA1">
      <w:pPr>
        <w:pStyle w:val="AuthorInstructions"/>
        <w:rPr>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031EC974" w:rsidR="00BA0E44" w:rsidRDefault="00BA0E44" w:rsidP="00B92EA1">
      <w:pPr>
        <w:pStyle w:val="AuthorInstructions"/>
        <w:rPr>
          <w:i w:val="0"/>
        </w:rPr>
      </w:pPr>
      <w:r>
        <w:rPr>
          <w:i w:val="0"/>
        </w:rPr>
        <w:t>The content of this profile is functionally compatible with the CMA profile: it is the goal of IHE Pharmacy to provide one consistent interoperability framework, which can be implemented using different technical mechanisms.</w:t>
      </w:r>
    </w:p>
    <w:p w14:paraId="21A57AB6" w14:textId="398068AF" w:rsidR="00BA0E44" w:rsidRDefault="00BA0E44" w:rsidP="00B92EA1">
      <w:pPr>
        <w:pStyle w:val="AuthorInstructions"/>
        <w:rPr>
          <w:i w:val="0"/>
        </w:rPr>
      </w:pPr>
    </w:p>
    <w:p w14:paraId="0E3CC2EA" w14:textId="203433C7"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7DCC5D1C" w:rsidR="004837CA" w:rsidRDefault="004837CA" w:rsidP="00B92EA1">
      <w:pPr>
        <w:pStyle w:val="AuthorInstructions"/>
        <w:rPr>
          <w:i w:val="0"/>
        </w:rPr>
      </w:pPr>
      <w:r>
        <w:rPr>
          <w:i w:val="0"/>
        </w:rPr>
        <w:t>The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72014894"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4B4D3147" w14:textId="6912B2DF" w:rsidR="004837CA" w:rsidRDefault="004837CA" w:rsidP="00B92EA1">
      <w:pPr>
        <w:pStyle w:val="AuthorInstructions"/>
        <w:rPr>
          <w:i w:val="0"/>
        </w:rPr>
      </w:pPr>
    </w:p>
    <w:p w14:paraId="182F983A" w14:textId="77777777" w:rsidR="00D77B0E" w:rsidRDefault="00D77B0E" w:rsidP="00D77B0E">
      <w:pPr>
        <w:pStyle w:val="AuthorInstructions"/>
        <w:rPr>
          <w:i w:val="0"/>
        </w:rPr>
      </w:pPr>
      <w:r>
        <w:rPr>
          <w:i w:val="0"/>
        </w:rPr>
        <w:t>Further ahead, the IHE Pharmacy Technical Framework will be extended to the entire medication circuit, and the MMA profile is not expected to change during that extension. In other words, while the MMA profile may incorporate changes due to maintenance or changes in the underlying standards, it is not expected to be redesigned when the entire medication circuit is implemented.</w:t>
      </w:r>
    </w:p>
    <w:p w14:paraId="0D6505DB" w14:textId="4096D474" w:rsidR="004837CA" w:rsidRDefault="004837CA" w:rsidP="00B92EA1">
      <w:pPr>
        <w:pStyle w:val="AuthorInstructions"/>
        <w:rPr>
          <w:i w:val="0"/>
        </w:rPr>
      </w:pPr>
    </w:p>
    <w:p w14:paraId="0FFF93CF" w14:textId="55E1934C" w:rsidR="004837CA" w:rsidRPr="002862AA" w:rsidRDefault="004837CA" w:rsidP="004837CA">
      <w:pPr>
        <w:pStyle w:val="BodyText"/>
      </w:pPr>
      <w:r w:rsidRPr="002862AA">
        <w:t>This supplement is intended to be fully compliant with the HL7 FHIR specification, providing only use-case driven constraints to aid with interoperability, deterministic results, 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1D07CF48" w:rsidR="00263E5E" w:rsidRPr="00C67286" w:rsidRDefault="00BA0E44" w:rsidP="00B92EA1">
      <w:pPr>
        <w:pStyle w:val="AuthorInstructions"/>
        <w:rPr>
          <w:i w:val="0"/>
        </w:rPr>
      </w:pPr>
      <w:r>
        <w:rPr>
          <w:i w:val="0"/>
        </w:rPr>
        <w:t xml:space="preserve"> </w:t>
      </w:r>
      <w:r w:rsidR="00263E5E" w:rsidRPr="00C67286">
        <w:rPr>
          <w:i w:val="0"/>
        </w:rPr>
        <w:t xml:space="preserve">. To include compatibility with existing IHE actors, this profile </w:t>
      </w:r>
      <w:r w:rsidR="0063663E" w:rsidRPr="00C67286">
        <w:rPr>
          <w:i w:val="0"/>
        </w:rPr>
        <w:t>extends or adds the following actors</w:t>
      </w:r>
      <w:r w:rsidR="00263E5E"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17" w:author="Jose Costa Teixeira" w:date="2016-06-27T20:43:00Z">
            <w:rPr/>
          </w:rPrChange>
        </w:rPr>
      </w:pPr>
    </w:p>
    <w:p w14:paraId="62E7E933" w14:textId="77777777" w:rsidR="00CF283F" w:rsidRPr="00C67286" w:rsidRDefault="00CF283F" w:rsidP="008616CB">
      <w:pPr>
        <w:pStyle w:val="Heading2"/>
        <w:numPr>
          <w:ilvl w:val="0"/>
          <w:numId w:val="0"/>
        </w:numPr>
        <w:rPr>
          <w:ins w:id="18" w:author="Jose Costa Teixeira" w:date="2015-08-28T08:58:00Z"/>
          <w:noProof w:val="0"/>
        </w:rPr>
      </w:pPr>
      <w:bookmarkStart w:id="19" w:name="_Toc345074641"/>
      <w:r w:rsidRPr="00C67286">
        <w:rPr>
          <w:noProof w:val="0"/>
        </w:rPr>
        <w:t>Open Issues and Questions</w:t>
      </w:r>
      <w:bookmarkEnd w:id="19"/>
    </w:p>
    <w:p w14:paraId="62E7E934" w14:textId="77777777" w:rsidR="004D7A56" w:rsidRPr="00C67286" w:rsidRDefault="00FE1D74" w:rsidP="004D7A56">
      <w:pPr>
        <w:pStyle w:val="BodyText"/>
        <w:numPr>
          <w:ilvl w:val="0"/>
          <w:numId w:val="100"/>
        </w:numPr>
      </w:pPr>
      <w:ins w:id="20" w:author="Jose Costa Teixeira" w:date="2015-08-28T08:59:00Z">
        <w:r w:rsidRPr="00C67286">
          <w:t xml:space="preserve">Are we </w:t>
        </w:r>
      </w:ins>
      <w:ins w:id="21" w:author="Jose Costa Teixeira" w:date="2015-08-28T09:01:00Z">
        <w:r w:rsidRPr="00C67286">
          <w:t>going for a push-model or pull-model?</w:t>
        </w:r>
      </w:ins>
      <w:ins w:id="22" w:author="Jose Costa Teixeira" w:date="2016-06-27T20:47:00Z">
        <w:r w:rsidR="00853157" w:rsidRPr="00C67286">
          <w:t xml:space="preserve"> </w:t>
        </w:r>
      </w:ins>
      <w:r w:rsidR="004D7A56" w:rsidRPr="00C67286">
        <w:t>A: we need both.</w:t>
      </w:r>
    </w:p>
    <w:p w14:paraId="62E7E935" w14:textId="77777777" w:rsidR="00853157" w:rsidRPr="00C67286" w:rsidRDefault="00853157" w:rsidP="004D7A56">
      <w:pPr>
        <w:pStyle w:val="BodyText"/>
      </w:pPr>
    </w:p>
    <w:p w14:paraId="62E7E93A" w14:textId="3956EF95" w:rsidR="00853157" w:rsidRPr="00C67286" w:rsidRDefault="00FE1D74">
      <w:pPr>
        <w:pStyle w:val="BodyText"/>
        <w:numPr>
          <w:ilvl w:val="0"/>
          <w:numId w:val="100"/>
        </w:numPr>
        <w:rPr>
          <w:ins w:id="23" w:author="Jose Costa Teixeira" w:date="2016-06-27T20:47:00Z"/>
        </w:rPr>
        <w:pPrChange w:id="24" w:author="Jose Costa Teixeira" w:date="2016-06-27T20:47:00Z">
          <w:pPr>
            <w:pStyle w:val="BodyText"/>
          </w:pPr>
        </w:pPrChange>
      </w:pPr>
      <w:ins w:id="25" w:author="Jose Costa Teixeira" w:date="2015-08-28T09:02:00Z">
        <w:r w:rsidRPr="00C67286">
          <w:t>How to handle</w:t>
        </w:r>
      </w:ins>
      <w:ins w:id="26" w:author="Jose Costa Teixeira" w:date="2015-08-28T09:03:00Z">
        <w:r w:rsidRPr="00C67286">
          <w:t xml:space="preserve"> the sending of prescription changes? Sending only the changes or the whole prescription? Suggest to do risk review on either option</w:t>
        </w:r>
      </w:ins>
      <w:ins w:id="27" w:author="Jose Costa Teixeira" w:date="2017-04-17T09:56:00Z">
        <w:r w:rsidR="005A08ED" w:rsidRPr="00C67286">
          <w:t>, but only later when we address mobile prescription</w:t>
        </w:r>
      </w:ins>
      <w:ins w:id="28" w:author="Jose Costa Teixeira" w:date="2015-08-28T09:03:00Z">
        <w:r w:rsidRPr="00C67286">
          <w:t>.</w:t>
        </w:r>
      </w:ins>
    </w:p>
    <w:p w14:paraId="62E7E93B" w14:textId="77777777" w:rsidR="00853157" w:rsidRPr="00C67286" w:rsidRDefault="00853157">
      <w:pPr>
        <w:pStyle w:val="ListParagraph"/>
        <w:rPr>
          <w:ins w:id="29" w:author="Jose Costa Teixeira" w:date="2016-06-27T20:47:00Z"/>
        </w:rPr>
        <w:pPrChange w:id="30"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31" w:author="Jose Costa Teixeira" w:date="2016-06-27T20:48:00Z"/>
        </w:rPr>
      </w:pPr>
      <w:ins w:id="32" w:author="Jose Costa Teixeira" w:date="2015-08-28T08:58:00Z">
        <w:r w:rsidRPr="00C67286">
          <w:t xml:space="preserve">How to handle </w:t>
        </w:r>
        <w:r w:rsidR="00FE1D74" w:rsidRPr="00C67286">
          <w:t>workflow management by the actors? A separate actor like CMPD?</w:t>
        </w:r>
      </w:ins>
      <w:ins w:id="33" w:author="Jose Costa Teixeira" w:date="2015-08-28T09:01:00Z">
        <w:r w:rsidR="00FE1D74" w:rsidRPr="00C67286">
          <w:t xml:space="preserve"> </w:t>
        </w:r>
      </w:ins>
      <w:ins w:id="34" w:author="Jose Costa Teixeira" w:date="2015-08-28T09:04:00Z">
        <w:r w:rsidR="00FE1D74" w:rsidRPr="00C67286">
          <w:t xml:space="preserve">Or at the actors? </w:t>
        </w:r>
      </w:ins>
    </w:p>
    <w:p w14:paraId="62E7E93E" w14:textId="77777777" w:rsidR="00FE1D74" w:rsidRPr="00C67286" w:rsidRDefault="00FE1D74">
      <w:pPr>
        <w:pStyle w:val="BodyText"/>
        <w:numPr>
          <w:ilvl w:val="1"/>
          <w:numId w:val="100"/>
        </w:numPr>
        <w:rPr>
          <w:ins w:id="35" w:author="Jose Costa Teixeira" w:date="2015-08-28T09:01:00Z"/>
        </w:rPr>
        <w:pPrChange w:id="36" w:author="Jose Costa Teixeira" w:date="2016-06-27T20:48:00Z">
          <w:pPr>
            <w:pStyle w:val="BodyText"/>
          </w:pPr>
        </w:pPrChange>
      </w:pPr>
      <w:ins w:id="37" w:author="Jose Costa Teixeira" w:date="2015-08-28T09:04:00Z">
        <w:r w:rsidRPr="00C67286">
          <w:t>Maybe a hybrid model?</w:t>
        </w:r>
      </w:ins>
    </w:p>
    <w:p w14:paraId="62E7E93F" w14:textId="77777777" w:rsidR="00FE1D74" w:rsidRPr="00C67286" w:rsidDel="00853157" w:rsidRDefault="00FE1D74" w:rsidP="00FE1D74">
      <w:pPr>
        <w:pStyle w:val="BodyText"/>
        <w:rPr>
          <w:del w:id="38" w:author="Jose Costa Teixeira" w:date="2015-08-28T09:04:00Z"/>
        </w:rPr>
      </w:pPr>
    </w:p>
    <w:p w14:paraId="62E7E940" w14:textId="77777777" w:rsidR="00853157" w:rsidRPr="00C67286" w:rsidRDefault="00853157" w:rsidP="00FE1D74">
      <w:pPr>
        <w:pStyle w:val="BodyText"/>
        <w:rPr>
          <w:ins w:id="39" w:author="Jose Costa Teixeira" w:date="2016-06-27T20:47:00Z"/>
        </w:rPr>
      </w:pPr>
    </w:p>
    <w:p w14:paraId="62E7E941" w14:textId="77777777" w:rsidR="00FE1D74" w:rsidRPr="00C67286" w:rsidRDefault="00FE1D74" w:rsidP="008616CB">
      <w:pPr>
        <w:pStyle w:val="Heading2"/>
        <w:numPr>
          <w:ilvl w:val="0"/>
          <w:numId w:val="0"/>
        </w:numPr>
        <w:rPr>
          <w:ins w:id="40" w:author="Jose Costa Teixeira" w:date="2015-08-28T08:58:00Z"/>
          <w:noProof w:val="0"/>
        </w:rPr>
      </w:pPr>
      <w:bookmarkStart w:id="41" w:name="_Toc345074642"/>
      <w:bookmarkStart w:id="42" w:name="_Toc473170357"/>
      <w:bookmarkStart w:id="43" w:name="_Toc504625754"/>
    </w:p>
    <w:p w14:paraId="62E7E942" w14:textId="77777777" w:rsidR="00CF283F" w:rsidRPr="00C67286" w:rsidRDefault="00CF283F" w:rsidP="008616CB">
      <w:pPr>
        <w:pStyle w:val="Heading2"/>
        <w:numPr>
          <w:ilvl w:val="0"/>
          <w:numId w:val="0"/>
        </w:numPr>
        <w:rPr>
          <w:noProof w:val="0"/>
        </w:rPr>
      </w:pPr>
      <w:r w:rsidRPr="00C67286">
        <w:rPr>
          <w:noProof w:val="0"/>
        </w:rPr>
        <w:t>Closed Issues</w:t>
      </w:r>
      <w:bookmarkEnd w:id="41"/>
    </w:p>
    <w:p w14:paraId="1AF02C9D" w14:textId="42735683" w:rsidR="00D77B0E" w:rsidRDefault="00062739">
      <w:pPr>
        <w:pStyle w:val="BodyText"/>
        <w:numPr>
          <w:ilvl w:val="0"/>
          <w:numId w:val="109"/>
        </w:numPr>
        <w:pPrChange w:id="44" w:author="Jose Costa Teixeira" w:date="2016-06-27T20:48:00Z">
          <w:pPr>
            <w:pStyle w:val="BodyText"/>
          </w:pPr>
        </w:pPrChange>
      </w:pPr>
      <w:r>
        <w:t>MMA_001 medicationAdminis</w:t>
      </w:r>
      <w:r w:rsidR="00A25D93">
        <w:t>tration or medicationStatement</w:t>
      </w:r>
    </w:p>
    <w:p w14:paraId="5DCAAE6A" w14:textId="7A4A1556" w:rsidR="00A92748" w:rsidRDefault="00A92748" w:rsidP="00A92748">
      <w:pPr>
        <w:pStyle w:val="BodyText"/>
        <w:numPr>
          <w:ilvl w:val="1"/>
          <w:numId w:val="109"/>
        </w:numPr>
      </w:pPr>
      <w:r>
        <w:t>medication</w:t>
      </w:r>
    </w:p>
    <w:p w14:paraId="57B8C5F0" w14:textId="6A7D7758" w:rsidR="00173657" w:rsidRDefault="00173657" w:rsidP="00D77B0E">
      <w:pPr>
        <w:pStyle w:val="BodyText"/>
        <w:numPr>
          <w:ilvl w:val="0"/>
          <w:numId w:val="109"/>
        </w:numPr>
      </w:pPr>
      <w:r>
        <w:t>MMA_002 Differentiate requests from prescriptions</w:t>
      </w:r>
    </w:p>
    <w:p w14:paraId="1026B2DD" w14:textId="5735A08D" w:rsidR="00483ACB" w:rsidRDefault="00173657" w:rsidP="00D77B0E">
      <w:pPr>
        <w:pStyle w:val="BodyText"/>
        <w:numPr>
          <w:ilvl w:val="0"/>
          <w:numId w:val="109"/>
        </w:numPr>
      </w:pPr>
      <w:r>
        <w:t xml:space="preserve">MMA_003 </w:t>
      </w:r>
      <w:r w:rsidR="00483ACB">
        <w:t>Can’t search on date</w:t>
      </w:r>
    </w:p>
    <w:p w14:paraId="72AF2129" w14:textId="7A82CD2F" w:rsidR="00483ACB" w:rsidRDefault="00173657" w:rsidP="00D77B0E">
      <w:pPr>
        <w:pStyle w:val="BodyText"/>
        <w:numPr>
          <w:ilvl w:val="0"/>
          <w:numId w:val="109"/>
        </w:numPr>
      </w:pPr>
      <w:r>
        <w:t xml:space="preserve">MMA_004 </w:t>
      </w:r>
      <w:r w:rsidR="00483ACB">
        <w:t>Can’t search on performer</w:t>
      </w:r>
    </w:p>
    <w:p w14:paraId="74BAAE57" w14:textId="372FBEFC" w:rsidR="00483ACB" w:rsidRDefault="00173657" w:rsidP="00D77B0E">
      <w:pPr>
        <w:pStyle w:val="BodyText"/>
        <w:numPr>
          <w:ilvl w:val="0"/>
          <w:numId w:val="109"/>
        </w:numPr>
      </w:pPr>
      <w:r>
        <w:t>MMA_005 medicationAdministration or medicationStatement</w:t>
      </w:r>
    </w:p>
    <w:p w14:paraId="62E7E944" w14:textId="52090FCB" w:rsidR="00CF283F" w:rsidRDefault="00CF283F" w:rsidP="00147F29">
      <w:pPr>
        <w:pStyle w:val="BodyText"/>
      </w:pPr>
    </w:p>
    <w:p w14:paraId="40AFB570" w14:textId="77777777"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bookmarkStart w:id="45" w:name="_Toc345074643"/>
      <w:r w:rsidRPr="00C67286">
        <w:rPr>
          <w:noProof w:val="0"/>
        </w:rPr>
        <w:t>General Introduction</w:t>
      </w:r>
      <w:bookmarkEnd w:id="45"/>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bookmarkStart w:id="46" w:name="_Toc345074644"/>
      <w:r w:rsidRPr="00C67286">
        <w:rPr>
          <w:noProof w:val="0"/>
        </w:rPr>
        <w:t>Appendix A - Actor Summary Definitions</w:t>
      </w:r>
      <w:bookmarkEnd w:id="46"/>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77777777" w:rsidR="00747676" w:rsidRPr="00C67286" w:rsidRDefault="00747676" w:rsidP="00747676">
      <w:pPr>
        <w:pStyle w:val="AuthorInstructions"/>
      </w:pPr>
      <w:r w:rsidRPr="00C67286">
        <w:t>&lt;Add any actor definitions for new actors defined specifically for this profile. These will be added to the IHE TF General Introdu</w:t>
      </w:r>
      <w:r w:rsidR="003B70A2" w:rsidRPr="00C67286">
        <w:t>ction list of Actors namespace.</w:t>
      </w:r>
      <w:r w:rsidRPr="00C67286">
        <w:t>&gt;</w:t>
      </w:r>
    </w:p>
    <w:p w14:paraId="62E7E94B"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BB76B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BB76B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C67286" w:rsidRDefault="00257EB3" w:rsidP="00EB71A2">
            <w:pPr>
              <w:pStyle w:val="TableEntry"/>
            </w:pPr>
            <w:r w:rsidRPr="00C67286">
              <w:rPr>
                <w:i/>
              </w:rPr>
              <w:t>R</w:t>
            </w:r>
            <w:r w:rsidR="0063663E" w:rsidRPr="00C67286">
              <w:rPr>
                <w:i/>
              </w:rPr>
              <w:t xml:space="preserve">eceives instructions for administration of medications to patients, </w:t>
            </w:r>
            <w:r w:rsidR="00062739">
              <w:rPr>
                <w:i/>
              </w:rPr>
              <w:t>to perform</w:t>
            </w:r>
            <w:r w:rsidR="0063663E" w:rsidRPr="00C67286">
              <w:rPr>
                <w:i/>
              </w:rPr>
              <w:t xml:space="preserve"> the necessary checks</w:t>
            </w:r>
            <w:r w:rsidR="00062739">
              <w:rPr>
                <w:i/>
              </w:rPr>
              <w:t xml:space="preserve"> and display it to the user (patient or heathcare professional)</w:t>
            </w:r>
          </w:p>
        </w:tc>
      </w:tr>
      <w:tr w:rsidR="00747676" w:rsidRPr="00C67286" w14:paraId="62E7E954" w14:textId="77777777" w:rsidTr="00BB76B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C67286" w:rsidRDefault="0063663E" w:rsidP="00EB71A2">
            <w:pPr>
              <w:pStyle w:val="TableEntry"/>
            </w:pPr>
            <w:r w:rsidRPr="00C67286">
              <w:t>Sends the reports of the administration actions performed.</w:t>
            </w:r>
          </w:p>
        </w:tc>
      </w:tr>
      <w:tr w:rsidR="0063663E" w:rsidRPr="00C67286" w14:paraId="508CB7DE" w14:textId="77777777" w:rsidTr="00BB76BC">
        <w:tc>
          <w:tcPr>
            <w:tcW w:w="3078" w:type="dxa"/>
            <w:shd w:val="clear" w:color="auto" w:fill="auto"/>
          </w:tcPr>
          <w:p w14:paraId="698804D1" w14:textId="2FA527AE" w:rsidR="0063663E" w:rsidRPr="00C67286" w:rsidRDefault="0063663E" w:rsidP="00EB71A2">
            <w:pPr>
              <w:pStyle w:val="TableEntry"/>
            </w:pPr>
            <w:r w:rsidRPr="00C67286">
              <w:t xml:space="preserve">Medication Administration </w:t>
            </w:r>
            <w:r w:rsidR="00062739">
              <w:t>request</w:t>
            </w:r>
            <w:r w:rsidRPr="00C67286">
              <w:t xml:space="preserve"> Placer</w:t>
            </w:r>
          </w:p>
        </w:tc>
        <w:tc>
          <w:tcPr>
            <w:tcW w:w="6498" w:type="dxa"/>
            <w:shd w:val="clear" w:color="auto" w:fill="auto"/>
          </w:tcPr>
          <w:p w14:paraId="222DC289" w14:textId="3BA963CB" w:rsidR="0063663E" w:rsidRPr="00C67286" w:rsidRDefault="0063663E" w:rsidP="00EB71A2">
            <w:pPr>
              <w:pStyle w:val="TableEntry"/>
            </w:pPr>
            <w:r w:rsidRPr="00C67286">
              <w:rPr>
                <w:i/>
              </w:rPr>
              <w:t>Submits the instance orders of medication administrations to the medication Administration Performer.</w:t>
            </w:r>
          </w:p>
        </w:tc>
      </w:tr>
      <w:tr w:rsidR="0063663E" w:rsidRPr="00C67286" w14:paraId="1B7E9358" w14:textId="77777777" w:rsidTr="00BB76B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C67286" w:rsidRDefault="0063663E" w:rsidP="00EB71A2">
            <w:pPr>
              <w:pStyle w:val="TableEntry"/>
            </w:pPr>
            <w:r w:rsidRPr="00C67286">
              <w:rPr>
                <w:i/>
              </w:rPr>
              <w:t>Receives the reports of administration of medications</w:t>
            </w:r>
          </w:p>
        </w:tc>
      </w:tr>
      <w:tr w:rsidR="0063663E" w:rsidRPr="00C67286" w14:paraId="38A9C047" w14:textId="77777777" w:rsidTr="00BB76BC">
        <w:tc>
          <w:tcPr>
            <w:tcW w:w="3078" w:type="dxa"/>
            <w:shd w:val="clear" w:color="auto" w:fill="auto"/>
          </w:tcPr>
          <w:p w14:paraId="5A81EF5C" w14:textId="559E26FB" w:rsidR="0063663E" w:rsidRPr="00C67286" w:rsidRDefault="0063663E" w:rsidP="00EB71A2">
            <w:pPr>
              <w:pStyle w:val="TableEntry"/>
            </w:pPr>
            <w:r w:rsidRPr="00C67286">
              <w:t>Medication Administration Verifier</w:t>
            </w:r>
          </w:p>
        </w:tc>
        <w:tc>
          <w:tcPr>
            <w:tcW w:w="6498" w:type="dxa"/>
            <w:shd w:val="clear" w:color="auto" w:fill="auto"/>
          </w:tcPr>
          <w:p w14:paraId="45C8852C" w14:textId="07B271E8" w:rsidR="0063663E" w:rsidRPr="00C67286" w:rsidRDefault="009902BF" w:rsidP="00EB71A2">
            <w:pPr>
              <w:pStyle w:val="TableEntry"/>
            </w:pPr>
            <w:r w:rsidRPr="00C67286">
              <w:t>?????</w:t>
            </w:r>
            <w:r w:rsidR="0093416C" w:rsidRPr="00C67286">
              <w:t xml:space="preserve"> </w:t>
            </w:r>
          </w:p>
        </w:tc>
      </w:tr>
    </w:tbl>
    <w:p w14:paraId="22476A10" w14:textId="7D036EA3" w:rsidR="0063663E" w:rsidRPr="00C67286" w:rsidRDefault="0063663E" w:rsidP="00747676">
      <w:pPr>
        <w:pStyle w:val="AppendixHeading1"/>
        <w:rPr>
          <w:noProof w:val="0"/>
        </w:rPr>
      </w:pPr>
      <w:bookmarkStart w:id="47" w:name="_Toc345074645"/>
    </w:p>
    <w:p w14:paraId="4CA40822" w14:textId="77777777" w:rsidR="0063663E" w:rsidRPr="00C67286" w:rsidRDefault="0063663E" w:rsidP="00747676">
      <w:pPr>
        <w:pStyle w:val="AppendixHeading1"/>
        <w:rPr>
          <w:noProof w:val="0"/>
        </w:rPr>
      </w:pPr>
    </w:p>
    <w:p w14:paraId="72B123FA" w14:textId="77777777"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bookmarkEnd w:id="47"/>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62E7E957" w14:textId="77777777" w:rsidR="00747676" w:rsidRPr="00C67286" w:rsidRDefault="00747676" w:rsidP="00747676">
      <w:pPr>
        <w:pStyle w:val="AuthorInstructions"/>
      </w:pPr>
      <w:r w:rsidRPr="00C67286">
        <w:t xml:space="preserve">&lt;Add any transaction definitions for new transactions defined specifically for this profile. These will be added to the IHE TF General Introduction </w:t>
      </w:r>
      <w:r w:rsidR="003B70A2" w:rsidRPr="00C67286">
        <w:t>list of Transactions namespace.</w:t>
      </w:r>
      <w:r w:rsidRPr="00C67286">
        <w:t>&gt;</w:t>
      </w: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5C149491" w:rsidR="00747676" w:rsidRPr="00C67286" w:rsidRDefault="00461E53" w:rsidP="00EB71A2">
            <w:pPr>
              <w:pStyle w:val="TableEntry"/>
            </w:pPr>
            <w:r>
              <w:t xml:space="preserve">Query </w:t>
            </w:r>
            <w:r w:rsidR="009902BF" w:rsidRPr="00C67286">
              <w:t>Administration Request</w:t>
            </w:r>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t>Report</w:t>
            </w:r>
            <w:r w:rsidR="009902BF" w:rsidRPr="00C67286">
              <w:t xml:space="preserve"> Administration Re</w:t>
            </w:r>
            <w:r>
              <w:t>sults</w:t>
            </w:r>
          </w:p>
        </w:tc>
        <w:tc>
          <w:tcPr>
            <w:tcW w:w="6498" w:type="dxa"/>
            <w:shd w:val="clear" w:color="auto" w:fill="auto"/>
          </w:tcPr>
          <w:p w14:paraId="62E7E960" w14:textId="60FB58FC" w:rsidR="00747676" w:rsidRPr="00C67286" w:rsidRDefault="009902BF" w:rsidP="00EB71A2">
            <w:pPr>
              <w:pStyle w:val="TableEntry"/>
            </w:pPr>
            <w:r w:rsidRPr="00C67286">
              <w:t>Report on the outcome of a single administration event</w:t>
            </w:r>
          </w:p>
        </w:tc>
      </w:tr>
    </w:tbl>
    <w:p w14:paraId="62E7E962" w14:textId="77777777" w:rsidR="00747676" w:rsidRPr="00C67286" w:rsidRDefault="00747676" w:rsidP="00747676">
      <w:pPr>
        <w:pStyle w:val="Glossary"/>
        <w:pageBreakBefore w:val="0"/>
        <w:rPr>
          <w:noProof w:val="0"/>
        </w:rPr>
      </w:pPr>
      <w:bookmarkStart w:id="48" w:name="_Toc345074646"/>
      <w:r w:rsidRPr="00C67286">
        <w:rPr>
          <w:noProof w:val="0"/>
        </w:rPr>
        <w:t>Glossary</w:t>
      </w:r>
      <w:bookmarkEnd w:id="48"/>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4" w14:textId="77777777" w:rsidR="00747676" w:rsidRPr="00C67286" w:rsidRDefault="00747676" w:rsidP="00747676">
      <w:pPr>
        <w:pStyle w:val="AuthorInstructions"/>
      </w:pPr>
      <w:r w:rsidRPr="00C67286">
        <w:t xml:space="preserve">&lt;Any glossary additions associated </w:t>
      </w:r>
      <w:r w:rsidR="003B70A2" w:rsidRPr="00C67286">
        <w:t>with the profile draft go here.</w:t>
      </w:r>
      <w:r w:rsidRPr="00C67286">
        <w:t>&gt;</w:t>
      </w:r>
    </w:p>
    <w:p w14:paraId="62E7E965"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024257">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024257">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62E7E96A" w14:textId="77777777" w:rsidR="00747676" w:rsidRPr="00C67286" w:rsidRDefault="00747676" w:rsidP="00843B52">
            <w:pPr>
              <w:pStyle w:val="TableEntry"/>
            </w:pPr>
          </w:p>
        </w:tc>
      </w:tr>
      <w:tr w:rsidR="00747676" w:rsidRPr="00C67286" w14:paraId="62E7E96E" w14:textId="77777777" w:rsidTr="00BB76BC">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bookmarkStart w:id="49" w:name="_Toc345074647"/>
      <w:r w:rsidRPr="00C67286">
        <w:t xml:space="preserve">Volume </w:t>
      </w:r>
      <w:r w:rsidR="00B43198" w:rsidRPr="00C67286">
        <w:t>1</w:t>
      </w:r>
      <w:r w:rsidRPr="00C67286">
        <w:t xml:space="preserve"> –</w:t>
      </w:r>
      <w:r w:rsidR="003A09FE" w:rsidRPr="00C67286">
        <w:t xml:space="preserve"> </w:t>
      </w:r>
      <w:r w:rsidRPr="00C67286">
        <w:t>Profiles</w:t>
      </w:r>
      <w:bookmarkEnd w:id="49"/>
    </w:p>
    <w:p w14:paraId="62E7E970" w14:textId="77777777" w:rsidR="00B55350" w:rsidRPr="00C67286" w:rsidRDefault="00F455EA" w:rsidP="00C62E65">
      <w:pPr>
        <w:pStyle w:val="Heading2"/>
        <w:numPr>
          <w:ilvl w:val="0"/>
          <w:numId w:val="0"/>
        </w:numPr>
        <w:rPr>
          <w:noProof w:val="0"/>
          <w:color w:val="FABF8F"/>
        </w:rPr>
      </w:pPr>
      <w:bookmarkStart w:id="50" w:name="_Toc345074648"/>
      <w:bookmarkStart w:id="51" w:name="_Toc530206507"/>
      <w:bookmarkStart w:id="52" w:name="_Toc1388427"/>
      <w:bookmarkStart w:id="53" w:name="_Toc1388581"/>
      <w:bookmarkStart w:id="54" w:name="_Toc1456608"/>
      <w:bookmarkStart w:id="55" w:name="_Toc37034633"/>
      <w:bookmarkStart w:id="56" w:name="_Toc38846111"/>
      <w:r w:rsidRPr="00C67286">
        <w:rPr>
          <w:noProof w:val="0"/>
          <w:color w:val="FABF8F"/>
        </w:rPr>
        <w:t>&lt;</w:t>
      </w:r>
      <w:r w:rsidR="00B55350" w:rsidRPr="00C67286">
        <w:rPr>
          <w:i/>
          <w:noProof w:val="0"/>
          <w:color w:val="FABF8F"/>
        </w:rPr>
        <w:t xml:space="preserve">Copyright </w:t>
      </w:r>
      <w:r w:rsidR="00D22DE2" w:rsidRPr="00C67286">
        <w:rPr>
          <w:i/>
          <w:noProof w:val="0"/>
          <w:color w:val="FABF8F"/>
        </w:rPr>
        <w:t>Licenses</w:t>
      </w:r>
      <w:r w:rsidR="005672A9" w:rsidRPr="00C67286">
        <w:rPr>
          <w:i/>
          <w:noProof w:val="0"/>
          <w:color w:val="FABF8F"/>
        </w:rPr>
        <w:t>&gt;</w:t>
      </w:r>
      <w:bookmarkEnd w:id="50"/>
    </w:p>
    <w:p w14:paraId="62E7E971" w14:textId="77777777" w:rsidR="00B55350" w:rsidRPr="00C67286" w:rsidRDefault="005672A9" w:rsidP="00B92EA1">
      <w:pPr>
        <w:pStyle w:val="AuthorInstructions"/>
        <w:rPr>
          <w:color w:val="FABF8F"/>
        </w:rPr>
      </w:pPr>
      <w:r w:rsidRPr="00C67286">
        <w:rPr>
          <w:color w:val="FABF8F"/>
        </w:rPr>
        <w:t>&lt;</w:t>
      </w:r>
      <w:r w:rsidR="00F455EA" w:rsidRPr="00C67286">
        <w:rPr>
          <w:color w:val="FABF8F"/>
        </w:rPr>
        <w:t>General copyright licenses and permissions are listed in the IHE Technical Frameworks General Introduction</w:t>
      </w:r>
      <w:r w:rsidR="00F0665F" w:rsidRPr="00C67286">
        <w:rPr>
          <w:color w:val="FABF8F"/>
        </w:rPr>
        <w:t xml:space="preserve">. </w:t>
      </w:r>
      <w:r w:rsidR="00B55350" w:rsidRPr="00C67286">
        <w:rPr>
          <w:color w:val="FABF8F"/>
        </w:rPr>
        <w:t>Add information on any standards referenced in the profile that are not alr</w:t>
      </w:r>
      <w:r w:rsidR="00F455EA" w:rsidRPr="00C67286">
        <w:rPr>
          <w:color w:val="FABF8F"/>
        </w:rPr>
        <w:t>eady addressed in the</w:t>
      </w:r>
      <w:r w:rsidR="00B55350" w:rsidRPr="00C67286">
        <w:rPr>
          <w:color w:val="FABF8F"/>
        </w:rPr>
        <w:t xml:space="preserve"> permission section.&gt;</w:t>
      </w:r>
    </w:p>
    <w:p w14:paraId="62E7E972" w14:textId="77777777" w:rsidR="00B55350" w:rsidRPr="00C67286" w:rsidRDefault="00B55350" w:rsidP="008E441F">
      <w:pPr>
        <w:pStyle w:val="EditorInstructions"/>
      </w:pPr>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77777777" w:rsidR="00DB223F" w:rsidRPr="002862AA"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57" w:name="_Toc345074649"/>
      <w:r w:rsidRPr="00C67286">
        <w:rPr>
          <w:noProof w:val="0"/>
        </w:rPr>
        <w:t>&lt;</w:t>
      </w:r>
      <w:r w:rsidRPr="00C67286">
        <w:rPr>
          <w:i/>
          <w:noProof w:val="0"/>
        </w:rPr>
        <w:t>Domain-specific additions</w:t>
      </w:r>
      <w:r w:rsidR="005672A9" w:rsidRPr="00C67286">
        <w:rPr>
          <w:i/>
          <w:noProof w:val="0"/>
        </w:rPr>
        <w:t>&gt;</w:t>
      </w:r>
      <w:bookmarkEnd w:id="57"/>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42"/>
      <w:bookmarkEnd w:id="43"/>
      <w:bookmarkEnd w:id="51"/>
      <w:bookmarkEnd w:id="52"/>
      <w:bookmarkEnd w:id="53"/>
      <w:bookmarkEnd w:id="54"/>
      <w:bookmarkEnd w:id="55"/>
      <w:bookmarkEnd w:id="56"/>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66" w:author="Jose Costa Teixeira" w:date="2016-06-27T20:55:00Z"/>
          <w:noProof w:val="0"/>
        </w:rPr>
      </w:pPr>
      <w:bookmarkStart w:id="67" w:name="_Toc345074650"/>
      <w:r w:rsidRPr="00C67286">
        <w:rPr>
          <w:noProof w:val="0"/>
        </w:rPr>
        <w:t>X</w:t>
      </w:r>
      <w:ins w:id="68" w:author="Jose Costa Teixeira" w:date="2016-06-27T20:55:00Z">
        <w:r w:rsidR="00E26EBB" w:rsidRPr="00C67286">
          <w:rPr>
            <w:noProof w:val="0"/>
          </w:rPr>
          <w:t xml:space="preserve"> Mobile Medication Administration (MM</w:t>
        </w:r>
      </w:ins>
      <w:r w:rsidRPr="00C67286">
        <w:rPr>
          <w:noProof w:val="0"/>
        </w:rPr>
        <w:t>A</w:t>
      </w:r>
      <w:ins w:id="69"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70"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71"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72"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73" w:author="Jose Costa Teixeira" w:date="2017-04-02T13:17:00Z">
        <w:r w:rsidR="007F1599" w:rsidRPr="00C67286">
          <w:t>n</w:t>
        </w:r>
      </w:ins>
      <w:del w:id="74" w:author="Jose Costa Teixeira" w:date="2017-04-02T13:17:00Z">
        <w:r w:rsidRPr="00C67286" w:rsidDel="007F1599">
          <w:delText>N</w:delText>
        </w:r>
      </w:del>
      <w:r w:rsidRPr="00C67286">
        <w:t>ot scheduled (emergency</w:t>
      </w:r>
      <w:ins w:id="75" w:author="Jose Costa Teixeira" w:date="2017-04-17T09:57:00Z">
        <w:r w:rsidR="005A08ED" w:rsidRPr="00C67286">
          <w:t xml:space="preserve"> or</w:t>
        </w:r>
      </w:ins>
      <w:del w:id="76" w:author="Jose Costa Teixeira" w:date="2017-04-17T09:57:00Z">
        <w:r w:rsidRPr="00C67286" w:rsidDel="005A08ED">
          <w:delText>,</w:delText>
        </w:r>
      </w:del>
      <w:r w:rsidRPr="00C67286">
        <w:t xml:space="preserve"> no</w:t>
      </w:r>
      <w:ins w:id="77" w:author="Jose Costa Teixeira" w:date="2017-04-17T09:57:00Z">
        <w:r w:rsidR="005A08ED" w:rsidRPr="00C67286">
          <w:t>t</w:t>
        </w:r>
      </w:ins>
      <w:del w:id="78" w:author="Jose Costa Teixeira" w:date="2017-04-17T09:57:00Z">
        <w:r w:rsidRPr="00C67286" w:rsidDel="005A08ED">
          <w:delText>r</w:delText>
        </w:r>
      </w:del>
      <w:r w:rsidRPr="00C67286">
        <w:t xml:space="preserve"> prescribed) medications, the </w:t>
      </w:r>
      <w:ins w:id="79" w:author="Jose Costa Teixeira" w:date="2017-04-02T13:18:00Z">
        <w:r w:rsidR="007F1599" w:rsidRPr="00C67286">
          <w:t xml:space="preserve">individual Administration </w:t>
        </w:r>
      </w:ins>
      <w:r w:rsidRPr="00C67286">
        <w:t>Request</w:t>
      </w:r>
      <w:ins w:id="80" w:author="Jose Costa Teixeira" w:date="2017-04-02T13:16:00Z">
        <w:r w:rsidR="007F1599" w:rsidRPr="00C67286">
          <w:t>s</w:t>
        </w:r>
      </w:ins>
      <w:del w:id="81" w:author="Jose Costa Teixeira" w:date="2017-04-02T13:16:00Z">
        <w:r w:rsidRPr="00C67286" w:rsidDel="007F1599">
          <w:delText xml:space="preserve"> placer</w:delText>
        </w:r>
      </w:del>
      <w:r w:rsidRPr="00C67286">
        <w:t xml:space="preserve"> do</w:t>
      </w:r>
      <w:del w:id="82"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83" w:author="Jose Costa Teixeira" w:date="2017-04-02T13:17:00Z">
        <w:r w:rsidR="007F1599" w:rsidRPr="00C67286">
          <w:t>For “</w:t>
        </w:r>
      </w:ins>
      <w:r w:rsidRPr="00C67286">
        <w:t>As needed</w:t>
      </w:r>
      <w:ins w:id="84" w:author="Jose Costa Teixeira" w:date="2017-04-02T13:17:00Z">
        <w:r w:rsidR="007F1599" w:rsidRPr="00C67286">
          <w:t>”</w:t>
        </w:r>
      </w:ins>
      <w:r w:rsidRPr="00C67286">
        <w:t xml:space="preserve"> </w:t>
      </w:r>
      <w:del w:id="85" w:author="Jose Costa Teixeira" w:date="2017-04-02T13:17:00Z">
        <w:r w:rsidR="005B570D" w:rsidRPr="00C67286" w:rsidDel="007F1599">
          <w:delText xml:space="preserve">prescribed </w:delText>
        </w:r>
      </w:del>
      <w:r w:rsidR="005B570D" w:rsidRPr="00C67286">
        <w:t xml:space="preserve">orders, </w:t>
      </w:r>
      <w:del w:id="86" w:author="Jose Costa Teixeira" w:date="2017-04-02T13:17:00Z">
        <w:r w:rsidR="005B570D" w:rsidRPr="00C67286" w:rsidDel="007F1599">
          <w:delText>WE NEED A NEW TRANSACTION</w:delText>
        </w:r>
      </w:del>
      <w:ins w:id="87" w:author="Jose Costa Teixeira" w:date="2017-04-02T13:17:00Z">
        <w:r w:rsidR="007F1599" w:rsidRPr="00C67286">
          <w:t xml:space="preserve">the </w:t>
        </w:r>
      </w:ins>
      <w:ins w:id="88" w:author="Jose Costa Teixeira" w:date="2017-04-02T13:18:00Z">
        <w:r w:rsidR="007F1599" w:rsidRPr="00C67286">
          <w:t xml:space="preserve">individual Administration Requests </w:t>
        </w:r>
      </w:ins>
      <w:ins w:id="89"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90" w:author="Jose Costa Teixeira" w:date="2017-04-02T13:18:00Z">
            <w:rPr/>
          </w:rPrChange>
        </w:rPr>
      </w:pPr>
      <w:r w:rsidRPr="00C67286">
        <w:rPr>
          <w:highlight w:val="yellow"/>
          <w:rPrChange w:id="91" w:author="Jose Costa Teixeira" w:date="2017-04-02T13:18:00Z">
            <w:rPr/>
          </w:rPrChange>
        </w:rPr>
        <w:t>Is this a push or a pull? The server should n</w:t>
      </w:r>
      <w:r w:rsidR="005B570D" w:rsidRPr="00C67286">
        <w:rPr>
          <w:highlight w:val="yellow"/>
          <w:rPrChange w:id="92" w:author="Jose Costa Teixeira" w:date="2017-04-02T13:18:00Z">
            <w:rPr/>
          </w:rPrChange>
        </w:rPr>
        <w:t>ot be on the mobile side</w:t>
      </w:r>
      <w:r w:rsidR="0017078C">
        <w:rPr>
          <w:highlight w:val="yellow"/>
        </w:rPr>
        <w:t>, so PUSH</w:t>
      </w:r>
      <w:r w:rsidR="005B570D" w:rsidRPr="00C67286">
        <w:rPr>
          <w:highlight w:val="yellow"/>
          <w:rPrChange w:id="93" w:author="Jose Costa Teixeira" w:date="2017-04-02T13:18:00Z">
            <w:rPr/>
          </w:rPrChange>
        </w:rPr>
        <w:t>.</w:t>
      </w:r>
    </w:p>
    <w:p w14:paraId="3EDDDCF9" w14:textId="77777777" w:rsidR="009902BF" w:rsidRPr="00C67286" w:rsidDel="005A08ED" w:rsidRDefault="009902BF" w:rsidP="009902BF">
      <w:pPr>
        <w:pStyle w:val="BodyText"/>
        <w:rPr>
          <w:del w:id="94" w:author="Jose Costa Teixeira" w:date="2017-04-17T09:58:00Z"/>
        </w:rPr>
      </w:pPr>
    </w:p>
    <w:p w14:paraId="0AD1AB25" w14:textId="17B4E033" w:rsidR="009902BF" w:rsidRPr="00C67286" w:rsidDel="005A08ED" w:rsidRDefault="009902BF" w:rsidP="00E26EBB">
      <w:pPr>
        <w:pStyle w:val="BodyText"/>
        <w:rPr>
          <w:del w:id="95" w:author="Jose Costa Teixeira" w:date="2017-04-17T09:58:00Z"/>
        </w:rPr>
      </w:pPr>
    </w:p>
    <w:p w14:paraId="1109CDCF" w14:textId="59377B40" w:rsidR="009902BF" w:rsidRPr="00C67286" w:rsidDel="005A08ED" w:rsidRDefault="009902BF" w:rsidP="00E26EBB">
      <w:pPr>
        <w:pStyle w:val="BodyText"/>
        <w:rPr>
          <w:del w:id="96"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6BDA5350" w:rsidR="00335EBE" w:rsidRDefault="00335EBE" w:rsidP="00E26EBB">
      <w:pPr>
        <w:pStyle w:val="BodyText"/>
      </w:pPr>
      <w:r w:rsidRPr="00335EBE">
        <w:rPr>
          <w:highlight w:val="yellow"/>
        </w:rPr>
        <w:t>HERE section about continuous administrations</w:t>
      </w:r>
      <w:r w:rsidR="007A5ABC">
        <w:rPr>
          <w:highlight w:val="yellow"/>
        </w:rPr>
        <w:t xml:space="preserve"> – we copy from ADM, or </w:t>
      </w:r>
      <w:r w:rsidR="00920FF7">
        <w:rPr>
          <w:highlight w:val="yellow"/>
        </w:rPr>
        <w:t>make new?</w:t>
      </w:r>
    </w:p>
    <w:p w14:paraId="41820774" w14:textId="39C7EFF7" w:rsidR="007A5ABC" w:rsidRDefault="007A5ABC" w:rsidP="00E26EBB">
      <w:pPr>
        <w:pStyle w:val="BodyText"/>
      </w:pPr>
    </w:p>
    <w:p w14:paraId="129B8666" w14:textId="79B2C2BA" w:rsidR="00335EBE" w:rsidRDefault="0017078C" w:rsidP="00E26EBB">
      <w:pPr>
        <w:pStyle w:val="BodyText"/>
      </w:pPr>
      <w:r w:rsidRPr="0017078C">
        <w:rPr>
          <w:highlight w:val="yellow"/>
        </w:rPr>
        <w:t>Explanation about “requests” and “orders”</w:t>
      </w:r>
    </w:p>
    <w:p w14:paraId="4E22B0EA" w14:textId="77777777" w:rsidR="0017078C" w:rsidRDefault="0017078C" w:rsidP="00E26EBB">
      <w:pPr>
        <w:pStyle w:val="BodyText"/>
      </w:pPr>
    </w:p>
    <w:p w14:paraId="0EB59E8B" w14:textId="6ABAB79A" w:rsidR="00335EBE" w:rsidRPr="0017078C" w:rsidRDefault="00920FF7" w:rsidP="00E26EBB">
      <w:pPr>
        <w:pStyle w:val="BodyText"/>
        <w:rPr>
          <w:highlight w:val="yellow"/>
        </w:rPr>
      </w:pPr>
      <w:r w:rsidRPr="0017078C">
        <w:rPr>
          <w:highlight w:val="yellow"/>
        </w:rPr>
        <w:t>Types of medications:</w:t>
      </w:r>
    </w:p>
    <w:p w14:paraId="18228EC7" w14:textId="5FC6FA4B" w:rsidR="00920FF7" w:rsidRPr="0017078C" w:rsidRDefault="00920FF7" w:rsidP="00920FF7">
      <w:pPr>
        <w:pStyle w:val="BodyText"/>
        <w:numPr>
          <w:ilvl w:val="0"/>
          <w:numId w:val="109"/>
        </w:numPr>
        <w:rPr>
          <w:highlight w:val="yellow"/>
        </w:rPr>
      </w:pPr>
      <w:r w:rsidRPr="0017078C">
        <w:rPr>
          <w:highlight w:val="yellow"/>
        </w:rPr>
        <w:t>Vaccines</w:t>
      </w:r>
    </w:p>
    <w:p w14:paraId="6F7CF286" w14:textId="77777777" w:rsidR="00920FF7" w:rsidRPr="0017078C" w:rsidRDefault="00920FF7" w:rsidP="00920FF7">
      <w:pPr>
        <w:pStyle w:val="BodyText"/>
        <w:numPr>
          <w:ilvl w:val="0"/>
          <w:numId w:val="109"/>
        </w:numPr>
        <w:rPr>
          <w:highlight w:val="yellow"/>
        </w:rPr>
      </w:pPr>
    </w:p>
    <w:p w14:paraId="12C93B6A" w14:textId="77777777" w:rsidR="00920FF7" w:rsidRDefault="00920FF7" w:rsidP="00E26EBB">
      <w:pPr>
        <w:pStyle w:val="BodyText"/>
      </w:pPr>
    </w:p>
    <w:p w14:paraId="7083D050" w14:textId="77777777" w:rsidR="00335EBE" w:rsidRPr="00C67286" w:rsidRDefault="00335EBE" w:rsidP="00E26EBB">
      <w:pPr>
        <w:pStyle w:val="BodyText"/>
        <w:rPr>
          <w:ins w:id="97"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98" w:name="_Toc345074651"/>
      <w:bookmarkEnd w:id="67"/>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58"/>
      <w:bookmarkEnd w:id="59"/>
      <w:bookmarkEnd w:id="60"/>
      <w:bookmarkEnd w:id="61"/>
      <w:bookmarkEnd w:id="62"/>
      <w:bookmarkEnd w:id="63"/>
      <w:bookmarkEnd w:id="64"/>
      <w:bookmarkEnd w:id="65"/>
      <w:r w:rsidR="008608EF" w:rsidRPr="00C67286">
        <w:rPr>
          <w:noProof w:val="0"/>
        </w:rPr>
        <w:t>, and Content Modules</w:t>
      </w:r>
      <w:bookmarkStart w:id="99" w:name="_Toc473170359"/>
      <w:bookmarkStart w:id="100" w:name="_Toc504625756"/>
      <w:bookmarkStart w:id="101" w:name="_Toc530206509"/>
      <w:bookmarkStart w:id="102" w:name="_Toc1388429"/>
      <w:bookmarkStart w:id="103" w:name="_Toc1388583"/>
      <w:bookmarkStart w:id="104" w:name="_Toc1456610"/>
      <w:bookmarkStart w:id="105" w:name="_Toc37034635"/>
      <w:bookmarkStart w:id="106" w:name="_Toc38846113"/>
      <w:bookmarkEnd w:id="98"/>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77777777" w:rsidR="003921A0" w:rsidRPr="00C67286" w:rsidRDefault="00E26EBB">
      <w:pPr>
        <w:pStyle w:val="BodyText"/>
        <w:rPr>
          <w:i/>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62E7E98B" w14:textId="77777777" w:rsidR="00D91815" w:rsidRPr="00C67286" w:rsidRDefault="00D91815" w:rsidP="00BB76BC">
      <w:pPr>
        <w:pStyle w:val="BodyText"/>
      </w:pPr>
    </w:p>
    <w:p w14:paraId="62E7E98C" w14:textId="4751F6C9" w:rsidR="00ED0083" w:rsidRPr="00C67286" w:rsidDel="005A08ED" w:rsidRDefault="005B570D">
      <w:pPr>
        <w:pStyle w:val="BodyText"/>
        <w:rPr>
          <w:del w:id="107" w:author="Jose Costa Teixeira" w:date="2017-04-17T10:02:00Z"/>
        </w:rPr>
      </w:pPr>
      <w:del w:id="108"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1pt" o:ole="">
              <v:imagedata r:id="rId21" o:title=""/>
            </v:shape>
            <o:OLEObject Type="Embed" ProgID="Visio.Drawing.15" ShapeID="_x0000_i1025" DrawAspect="Content" ObjectID="_1560168917"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1829B98B">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014E19" w:rsidRPr="00077324" w:rsidRDefault="00014E19"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014E19" w:rsidRDefault="00014E19" w:rsidP="00BA70FC"/>
                            <w:p w14:paraId="62E7EFFD" w14:textId="77777777" w:rsidR="00014E19" w:rsidRPr="00077324" w:rsidRDefault="00014E19"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014E19" w:rsidRDefault="00014E19" w:rsidP="00BA70FC">
                              <w:pPr>
                                <w:spacing w:after="120"/>
                                <w:jc w:val="center"/>
                              </w:pPr>
                              <w:r>
                                <w:t>Medication Administration Request Placer</w:t>
                              </w:r>
                            </w:p>
                            <w:p w14:paraId="62E7EFFF" w14:textId="77777777" w:rsidR="00014E19" w:rsidRDefault="00014E19" w:rsidP="00BA70FC"/>
                            <w:p w14:paraId="62E7F000" w14:textId="77777777" w:rsidR="00014E19" w:rsidRDefault="00014E19"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014E19" w:rsidRDefault="00014E19" w:rsidP="00BA70FC">
                              <w:pPr>
                                <w:spacing w:before="180" w:after="120"/>
                                <w:jc w:val="center"/>
                              </w:pPr>
                              <w:r>
                                <w:t>Medication Administration Consumer</w:t>
                              </w:r>
                            </w:p>
                            <w:p w14:paraId="62E7F002" w14:textId="77777777" w:rsidR="00014E19" w:rsidRDefault="00014E19" w:rsidP="00BA70FC"/>
                            <w:p w14:paraId="62E7F003" w14:textId="77777777" w:rsidR="00014E19" w:rsidRDefault="00014E19"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621155" y="1838960"/>
                            <a:ext cx="2644140" cy="795655"/>
                            <a:chOff x="3630" y="8745"/>
                            <a:chExt cx="2625" cy="900"/>
                          </a:xfrm>
                        </wpg:grpSpPr>
                        <wps:wsp>
                          <wps:cNvPr id="28" name="Text Box 209"/>
                          <wps:cNvSpPr txBox="1">
                            <a:spLocks noChangeArrowheads="1"/>
                          </wps:cNvSpPr>
                          <wps:spPr bwMode="auto">
                            <a:xfrm>
                              <a:off x="3630" y="8745"/>
                              <a:ext cx="1305" cy="900"/>
                            </a:xfrm>
                            <a:prstGeom prst="rect">
                              <a:avLst/>
                            </a:prstGeom>
                            <a:solidFill>
                              <a:srgbClr val="FFFFFF"/>
                            </a:solidFill>
                            <a:ln w="25400">
                              <a:solidFill>
                                <a:srgbClr val="000000"/>
                              </a:solidFill>
                              <a:miter lim="800000"/>
                              <a:headEnd/>
                              <a:tailEnd/>
                            </a:ln>
                          </wps:spPr>
                          <wps:txbx>
                            <w:txbxContent>
                              <w:p w14:paraId="62E7F004" w14:textId="77777777" w:rsidR="00014E19" w:rsidRDefault="00014E19" w:rsidP="00BA70FC">
                                <w:pPr>
                                  <w:spacing w:after="120"/>
                                  <w:jc w:val="center"/>
                                </w:pPr>
                                <w:r>
                                  <w:t>Medication Administration Performer</w:t>
                                </w:r>
                              </w:p>
                              <w:p w14:paraId="62E7F005" w14:textId="77777777" w:rsidR="00014E19" w:rsidRDefault="00014E19" w:rsidP="00BA70FC"/>
                              <w:p w14:paraId="62E7F006" w14:textId="77777777" w:rsidR="00014E19" w:rsidRDefault="00014E19"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4950" y="8745"/>
                              <a:ext cx="1305" cy="900"/>
                            </a:xfrm>
                            <a:prstGeom prst="rect">
                              <a:avLst/>
                            </a:prstGeom>
                            <a:solidFill>
                              <a:srgbClr val="FFFFFF"/>
                            </a:solidFill>
                            <a:ln w="25400">
                              <a:solidFill>
                                <a:srgbClr val="000000"/>
                              </a:solidFill>
                              <a:miter lim="800000"/>
                              <a:headEnd/>
                              <a:tailEnd/>
                            </a:ln>
                          </wps:spPr>
                          <wps:txbx>
                            <w:txbxContent>
                              <w:p w14:paraId="62E7F007" w14:textId="77777777" w:rsidR="00014E19" w:rsidRPr="001A4959" w:rsidRDefault="00014E19">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014E19" w:rsidRPr="00461E53" w:rsidRDefault="00014E19"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014E19" w:rsidRDefault="00014E19" w:rsidP="001A4959">
                              <w:pPr>
                                <w:pStyle w:val="NormalWeb"/>
                              </w:pPr>
                              <w:r>
                                <w:t> </w:t>
                              </w:r>
                            </w:p>
                            <w:p w14:paraId="5F25A665" w14:textId="77777777" w:rsidR="00014E19" w:rsidRDefault="00014E19"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yUqKsf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014E19" w:rsidRPr="00077324" w:rsidRDefault="00014E19"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014E19" w:rsidRDefault="00014E19" w:rsidP="00BA70FC"/>
                      <w:p w14:paraId="62E7EFFD" w14:textId="77777777" w:rsidR="00014E19" w:rsidRPr="00077324" w:rsidRDefault="00014E19"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014E19" w:rsidRDefault="00014E19" w:rsidP="00BA70FC">
                        <w:pPr>
                          <w:spacing w:after="120"/>
                          <w:jc w:val="center"/>
                        </w:pPr>
                        <w:r>
                          <w:t>Medication Administration Request Placer</w:t>
                        </w:r>
                      </w:p>
                      <w:p w14:paraId="62E7EFFF" w14:textId="77777777" w:rsidR="00014E19" w:rsidRDefault="00014E19" w:rsidP="00BA70FC"/>
                      <w:p w14:paraId="62E7F000" w14:textId="77777777" w:rsidR="00014E19" w:rsidRDefault="00014E19"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014E19" w:rsidRDefault="00014E19" w:rsidP="00BA70FC">
                        <w:pPr>
                          <w:spacing w:before="180" w:after="120"/>
                          <w:jc w:val="center"/>
                        </w:pPr>
                        <w:r>
                          <w:t>Medication Administration Consumer</w:t>
                        </w:r>
                      </w:p>
                      <w:p w14:paraId="62E7F002" w14:textId="77777777" w:rsidR="00014E19" w:rsidRDefault="00014E19" w:rsidP="00BA70FC"/>
                      <w:p w14:paraId="62E7F003" w14:textId="77777777" w:rsidR="00014E19" w:rsidRDefault="00014E19" w:rsidP="00BA70FC">
                        <w:pPr>
                          <w:spacing w:before="180" w:after="120"/>
                          <w:jc w:val="center"/>
                        </w:pPr>
                        <w:r>
                          <w:t>Actor B</w:t>
                        </w:r>
                      </w:p>
                    </w:txbxContent>
                  </v:textbox>
                </v:shape>
                <v:group id="Group 208" o:spid="_x0000_s1040" style="position:absolute;left:16211;top:18389;width:26441;height:7957" coordorigin="3630,8745" coordsize="262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63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014E19" w:rsidRDefault="00014E19" w:rsidP="00BA70FC">
                          <w:pPr>
                            <w:spacing w:after="120"/>
                            <w:jc w:val="center"/>
                          </w:pPr>
                          <w:r>
                            <w:t>Medication Administration Performer</w:t>
                          </w:r>
                        </w:p>
                        <w:p w14:paraId="62E7F005" w14:textId="77777777" w:rsidR="00014E19" w:rsidRDefault="00014E19" w:rsidP="00BA70FC"/>
                        <w:p w14:paraId="62E7F006" w14:textId="77777777" w:rsidR="00014E19" w:rsidRDefault="00014E19" w:rsidP="00BA70FC">
                          <w:pPr>
                            <w:spacing w:after="120"/>
                            <w:jc w:val="center"/>
                          </w:pPr>
                          <w:r>
                            <w:t>Actor D</w:t>
                          </w:r>
                        </w:p>
                      </w:txbxContent>
                    </v:textbox>
                  </v:shape>
                  <v:shape id="Text Box 210" o:spid="_x0000_s1042" type="#_x0000_t202" style="position:absolute;left:495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014E19" w:rsidRPr="001A4959" w:rsidRDefault="00014E19">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014E19" w:rsidRPr="00461E53" w:rsidRDefault="00014E19"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014E19" w:rsidRDefault="00014E19" w:rsidP="001A4959">
                        <w:pPr>
                          <w:pStyle w:val="NormalWeb"/>
                        </w:pPr>
                        <w:r>
                          <w:t> </w:t>
                        </w:r>
                      </w:p>
                      <w:p w14:paraId="5F25A665" w14:textId="77777777" w:rsidR="00014E19" w:rsidRDefault="00014E19"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9"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10"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11" w:author="Jose Costa Teixeira" w:date="2017-04-17T10:20:00Z"/>
        </w:trPr>
        <w:tc>
          <w:tcPr>
            <w:tcW w:w="1544" w:type="dxa"/>
          </w:tcPr>
          <w:p w14:paraId="7B5562B0" w14:textId="75BDBF65" w:rsidR="00212D8A" w:rsidRPr="00C67286" w:rsidRDefault="00212D8A" w:rsidP="00B67812">
            <w:pPr>
              <w:pStyle w:val="TableEntry"/>
              <w:rPr>
                <w:ins w:id="112" w:author="Jose Costa Teixeira" w:date="2017-04-17T10:20:00Z"/>
                <w:highlight w:val="yellow"/>
              </w:rPr>
            </w:pPr>
            <w:ins w:id="113" w:author="Jose Costa Teixeira" w:date="2017-04-17T10:20:00Z">
              <w:r w:rsidRPr="00C67286">
                <w:t xml:space="preserve">Administration </w:t>
              </w:r>
            </w:ins>
            <w:r w:rsidR="004F0278">
              <w:t>Request</w:t>
            </w:r>
            <w:r w:rsidR="004F0278" w:rsidRPr="00C67286">
              <w:t xml:space="preserve"> </w:t>
            </w:r>
            <w:ins w:id="114"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15" w:author="Jose Costa Teixeira" w:date="2017-04-17T10:20:00Z"/>
                <w:highlight w:val="yellow"/>
              </w:rPr>
            </w:pPr>
            <w:r>
              <w:rPr>
                <w:highlight w:val="yellow"/>
              </w:rPr>
              <w:t xml:space="preserve">Send </w:t>
            </w:r>
            <w:ins w:id="116"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17" w:author="Jose Costa Teixeira" w:date="2017-04-17T10:20:00Z"/>
                <w:highlight w:val="yellow"/>
              </w:rPr>
            </w:pPr>
            <w:ins w:id="118"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19" w:author="Jose Costa Teixeira" w:date="2017-04-17T10:20:00Z"/>
              </w:rPr>
            </w:pPr>
            <w:ins w:id="120"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21"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22" w:author="Jose Costa Teixeira" w:date="2017-04-17T10:25:00Z">
        <w:r w:rsidR="00212D8A" w:rsidRPr="003A5F64" w:rsidDel="00212D8A">
          <w:rPr>
            <w:highlight w:val="yellow"/>
          </w:rPr>
          <w:delText xml:space="preserve">Order </w:delText>
        </w:r>
      </w:del>
      <w:ins w:id="123"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99"/>
    <w:bookmarkEnd w:id="100"/>
    <w:bookmarkEnd w:id="101"/>
    <w:bookmarkEnd w:id="102"/>
    <w:bookmarkEnd w:id="103"/>
    <w:bookmarkEnd w:id="104"/>
    <w:bookmarkEnd w:id="105"/>
    <w:bookmarkEnd w:id="106"/>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124" w:name="_Toc345074652"/>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24"/>
    </w:p>
    <w:p w14:paraId="62E7E9E6" w14:textId="6EBCF81F" w:rsidR="005B7BFB" w:rsidRPr="00C67286" w:rsidRDefault="002D5B69" w:rsidP="006A4160">
      <w:pPr>
        <w:pStyle w:val="BodyText"/>
        <w:rPr>
          <w:ins w:id="125"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126" w:author="Jose Costa Teixeira" w:date="2017-04-02T13:43:00Z"/>
        </w:rPr>
      </w:pPr>
      <w:ins w:id="127" w:author="Jose Costa Teixeira" w:date="2017-04-02T13:41:00Z">
        <w:r w:rsidRPr="00C67286">
          <w:t xml:space="preserve">In a typical implementation, </w:t>
        </w:r>
      </w:ins>
      <w:ins w:id="128" w:author="Jose Costa Teixeira" w:date="2017-04-17T10:16:00Z">
        <w:r w:rsidR="001A4959" w:rsidRPr="00C67286">
          <w:t xml:space="preserve">after </w:t>
        </w:r>
      </w:ins>
      <w:ins w:id="129" w:author="Jose Costa Teixeira" w:date="2017-04-02T13:41:00Z">
        <w:r w:rsidRPr="00C67286">
          <w:t>the Medication is prescribed</w:t>
        </w:r>
      </w:ins>
      <w:ins w:id="130" w:author="Jose Costa Teixeira" w:date="2017-04-17T10:16:00Z">
        <w:r w:rsidR="001A4959" w:rsidRPr="00C67286">
          <w:t>, the administrations are scheduled and administration events (</w:t>
        </w:r>
      </w:ins>
      <w:ins w:id="131" w:author="Jose Costa Teixeira" w:date="2017-04-02T13:41:00Z">
        <w:r w:rsidRPr="00C67286">
          <w:t>instance orders</w:t>
        </w:r>
      </w:ins>
      <w:ins w:id="132" w:author="Jose Costa Teixeira" w:date="2017-04-17T10:17:00Z">
        <w:r w:rsidR="001A4959" w:rsidRPr="00C67286">
          <w:t>)</w:t>
        </w:r>
      </w:ins>
      <w:ins w:id="133" w:author="Jose Costa Teixeira" w:date="2017-04-02T13:41:00Z">
        <w:r w:rsidRPr="00C67286">
          <w:t xml:space="preserve"> are defined, for example </w:t>
        </w:r>
      </w:ins>
      <w:ins w:id="134" w:author="Jose Costa Teixeira" w:date="2017-04-02T13:42:00Z">
        <w:r w:rsidRPr="00C67286">
          <w:t>in</w:t>
        </w:r>
      </w:ins>
      <w:ins w:id="135" w:author="Jose Costa Teixeira" w:date="2017-04-02T13:41:00Z">
        <w:r w:rsidRPr="00C67286">
          <w:t xml:space="preserve"> an EHR </w:t>
        </w:r>
      </w:ins>
      <w:ins w:id="136" w:author="Jose Costa Teixeira" w:date="2017-04-02T13:42:00Z">
        <w:r w:rsidRPr="00C67286">
          <w:t xml:space="preserve">in a </w:t>
        </w:r>
        <w:r w:rsidR="00212D8A" w:rsidRPr="00C67286">
          <w:t>hospital. Such system</w:t>
        </w:r>
      </w:ins>
      <w:ins w:id="137" w:author="Jose Costa Teixeira" w:date="2017-04-17T10:17:00Z">
        <w:r w:rsidR="00212D8A" w:rsidRPr="00C67286">
          <w:t>s</w:t>
        </w:r>
      </w:ins>
      <w:ins w:id="138" w:author="Jose Costa Teixeira" w:date="2017-04-02T13:42:00Z">
        <w:r w:rsidR="00212D8A" w:rsidRPr="00C67286">
          <w:t xml:space="preserve"> implement</w:t>
        </w:r>
        <w:r w:rsidRPr="00C67286">
          <w:t xml:space="preserve"> the Medication Administration Order Placer.</w:t>
        </w:r>
      </w:ins>
      <w:ins w:id="139" w:author="Jose Costa Teixeira" w:date="2017-04-02T13:43:00Z">
        <w:r w:rsidRPr="00C67286">
          <w:t xml:space="preserve"> </w:t>
        </w:r>
      </w:ins>
    </w:p>
    <w:p w14:paraId="68E2CCFD" w14:textId="0CFF2D2B" w:rsidR="0081747F" w:rsidRPr="00C67286" w:rsidRDefault="0081747F" w:rsidP="006A4160">
      <w:pPr>
        <w:pStyle w:val="BodyText"/>
        <w:rPr>
          <w:ins w:id="140" w:author="Jose Costa Teixeira" w:date="2017-04-02T13:44:00Z"/>
        </w:rPr>
      </w:pPr>
      <w:ins w:id="141" w:author="Jose Costa Teixeira" w:date="2017-04-02T13:43:00Z">
        <w:r w:rsidRPr="00C67286">
          <w:t>The medication orders are then consulted in a nurse’s or a patient’s mobile application</w:t>
        </w:r>
      </w:ins>
      <w:ins w:id="142" w:author="Jose Costa Teixeira" w:date="2017-04-02T13:44:00Z">
        <w:r w:rsidRPr="00C67286">
          <w:t>, for the purpose of performing these administrations. This system thus implements the Medication Administration Performer</w:t>
        </w:r>
      </w:ins>
      <w:ins w:id="143" w:author="Jose Costa Teixeira" w:date="2017-04-02T13:45:00Z">
        <w:r w:rsidRPr="00C67286">
          <w:t xml:space="preserve"> actor</w:t>
        </w:r>
      </w:ins>
      <w:ins w:id="144" w:author="Jose Costa Teixeira" w:date="2017-04-02T13:44:00Z">
        <w:r w:rsidRPr="00C67286">
          <w:t>.</w:t>
        </w:r>
      </w:ins>
    </w:p>
    <w:p w14:paraId="67A0B586" w14:textId="19068BC1" w:rsidR="0081747F" w:rsidRPr="00C67286" w:rsidRDefault="0081747F" w:rsidP="006A4160">
      <w:pPr>
        <w:pStyle w:val="BodyText"/>
        <w:rPr>
          <w:ins w:id="145" w:author="Jose Costa Teixeira" w:date="2017-04-02T13:42:00Z"/>
        </w:rPr>
      </w:pPr>
      <w:ins w:id="146" w:author="Jose Costa Teixeira" w:date="2017-04-02T13:45:00Z">
        <w:r w:rsidRPr="00C67286">
          <w:t>After administration, the same system inform</w:t>
        </w:r>
      </w:ins>
      <w:ins w:id="147" w:author="Jose Costa Teixeira" w:date="2017-04-17T10:17:00Z">
        <w:r w:rsidR="00212D8A" w:rsidRPr="00C67286">
          <w:t>s</w:t>
        </w:r>
      </w:ins>
      <w:ins w:id="148" w:author="Jose Costa Teixeira" w:date="2017-04-02T13:45:00Z">
        <w:r w:rsidRPr="00C67286">
          <w:t xml:space="preserve"> about the status of administrations – This system thus implements the Medication Administration Informer actor. The administration is </w:t>
        </w:r>
      </w:ins>
      <w:ins w:id="149" w:author="Jose Costa Teixeira" w:date="2017-04-02T13:46:00Z">
        <w:r w:rsidRPr="00C67286">
          <w:t xml:space="preserve">for example </w:t>
        </w:r>
      </w:ins>
      <w:ins w:id="150" w:author="Jose Costa Teixeira" w:date="2017-04-02T13:45:00Z">
        <w:r w:rsidRPr="00C67286">
          <w:t>received by t</w:t>
        </w:r>
      </w:ins>
      <w:ins w:id="151"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152"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53" w:author="Jose Costa Teixeira" w:date="2017-04-17T10:17:00Z"/>
        </w:rPr>
      </w:pPr>
      <w:del w:id="154"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55" w:author="Jose Costa Teixeira" w:date="2017-04-17T10:17:00Z"/>
        </w:rPr>
      </w:pPr>
      <w:del w:id="156"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57" w:author="Jose Costa Teixeira" w:date="2017-04-17T10:17:00Z"/>
        </w:rPr>
      </w:pPr>
      <w:del w:id="158"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Individual transactions, which are 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59" w:author="Jose Costa Teixeira" w:date="2017-04-17T10:17:00Z"/>
        </w:rPr>
      </w:pPr>
      <w:del w:id="160"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61" w:author="Jose Costa Teixeira" w:date="2017-04-17T10:17:00Z"/>
        </w:rPr>
      </w:pPr>
      <w:del w:id="162"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163" w:name="_Toc345074653"/>
      <w:r w:rsidRPr="00C67286">
        <w:rPr>
          <w:noProof w:val="0"/>
        </w:rPr>
        <w:t xml:space="preserve">X.1.1.1 </w:t>
      </w:r>
      <w:bookmarkEnd w:id="163"/>
      <w:r w:rsidR="00CE70C1" w:rsidRPr="00C67286">
        <w:rPr>
          <w:noProof w:val="0"/>
        </w:rPr>
        <w:t>Medication Administration Order Placer</w:t>
      </w:r>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64"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165" w:name="_Toc345074655"/>
      <w:r w:rsidRPr="00C67286">
        <w:rPr>
          <w:noProof w:val="0"/>
        </w:rPr>
        <w:t>X.1.1.2 Medication Administration Performer</w:t>
      </w:r>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66"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67" w:author="Jose Costa Teixeira" w:date="2017-04-17T10:23:00Z">
        <w:r w:rsidR="00212D8A" w:rsidRPr="00C67286">
          <w:rPr>
            <w:i w:val="0"/>
          </w:rPr>
          <w:t xml:space="preserve"> in a hospital ward</w:t>
        </w:r>
      </w:ins>
      <w:r w:rsidRPr="00C67286">
        <w:rPr>
          <w:i w:val="0"/>
        </w:rPr>
        <w:t>)</w:t>
      </w:r>
      <w:ins w:id="168"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69"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70"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r w:rsidRPr="00C67286">
        <w:rPr>
          <w:noProof w:val="0"/>
        </w:rPr>
        <w:t>X.1.1.3 Medication Administration Informer</w:t>
      </w:r>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71"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72" w:author="Jose Costa Teixeira" w:date="2017-04-02T13:40:00Z"/>
          <w:i w:val="0"/>
        </w:rPr>
      </w:pPr>
      <w:r w:rsidRPr="00C67286">
        <w:rPr>
          <w:i w:val="0"/>
        </w:rPr>
        <w:t>It also publishes a report of unplanned administrations</w:t>
      </w:r>
      <w:ins w:id="173" w:author="Jose Costa Teixeira" w:date="2017-04-02T13:40:00Z">
        <w:r w:rsidR="0081747F" w:rsidRPr="00C67286">
          <w:rPr>
            <w:i w:val="0"/>
          </w:rPr>
          <w:t xml:space="preserve"> if such unplanned administrations occur</w:t>
        </w:r>
      </w:ins>
      <w:del w:id="174"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75" w:author="Jose Costa Teixeira" w:date="2017-04-02T13:41:00Z"/>
          <w:i w:val="0"/>
        </w:rPr>
      </w:pPr>
    </w:p>
    <w:p w14:paraId="09B03D92" w14:textId="5AC131B3" w:rsidR="00CE70C1" w:rsidRPr="00C67286" w:rsidRDefault="00CE70C1" w:rsidP="00CE70C1">
      <w:pPr>
        <w:pStyle w:val="Heading4"/>
        <w:numPr>
          <w:ilvl w:val="0"/>
          <w:numId w:val="0"/>
        </w:numPr>
        <w:rPr>
          <w:noProof w:val="0"/>
        </w:rPr>
      </w:pPr>
      <w:r w:rsidRPr="00C67286">
        <w:rPr>
          <w:noProof w:val="0"/>
        </w:rPr>
        <w:t>X.1.1.4 Medication Administration Consumer</w:t>
      </w:r>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2477FB07"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r w:rsidR="00173657">
        <w:rPr>
          <w:noProof w:val="0"/>
        </w:rPr>
        <w:t>X.2 MMA</w:t>
      </w:r>
      <w:r w:rsidR="00104BE6" w:rsidRPr="00C67286">
        <w:rPr>
          <w:noProof w:val="0"/>
        </w:rPr>
        <w:t xml:space="preserve"> Actor</w:t>
      </w:r>
      <w:r w:rsidR="00CF283F" w:rsidRPr="00C67286">
        <w:rPr>
          <w:noProof w:val="0"/>
        </w:rPr>
        <w:t xml:space="preserve"> Options</w:t>
      </w:r>
      <w:bookmarkEnd w:id="165"/>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76">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77" w:author="Jose Costa Teixeira" w:date="2017-04-17T10:27:00Z"/>
        </w:trPr>
        <w:tc>
          <w:tcPr>
            <w:tcW w:w="2891" w:type="dxa"/>
          </w:tcPr>
          <w:p w14:paraId="62E7E9FE" w14:textId="5143F905" w:rsidR="00991D63" w:rsidRPr="00C67286" w:rsidDel="004B2216" w:rsidRDefault="00991D63" w:rsidP="00663624">
            <w:pPr>
              <w:pStyle w:val="TableEntry"/>
              <w:rPr>
                <w:del w:id="178" w:author="Jose Costa Teixeira" w:date="2017-04-17T10:27:00Z"/>
              </w:rPr>
            </w:pPr>
            <w:del w:id="179"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80" w:author="Jose Costa Teixeira" w:date="2017-04-17T10:27:00Z"/>
              </w:rPr>
            </w:pPr>
            <w:del w:id="181"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82" w:author="Jose Costa Teixeira" w:date="2017-04-17T10:27:00Z"/>
              </w:rPr>
            </w:pPr>
            <w:del w:id="183"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84" w:author="Jose Costa Teixeira" w:date="2017-04-17T10:27:00Z"/>
        </w:trPr>
        <w:tc>
          <w:tcPr>
            <w:tcW w:w="2891" w:type="dxa"/>
          </w:tcPr>
          <w:p w14:paraId="62E7EA02" w14:textId="68FF52B8" w:rsidR="00991D63" w:rsidRPr="00C67286" w:rsidDel="004B2216" w:rsidRDefault="00991D63" w:rsidP="00663624">
            <w:pPr>
              <w:pStyle w:val="TableEntry"/>
              <w:rPr>
                <w:del w:id="185" w:author="Jose Costa Teixeira" w:date="2017-04-17T10:27:00Z"/>
              </w:rPr>
            </w:pPr>
            <w:del w:id="186"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87" w:author="Jose Costa Teixeira" w:date="2017-04-17T10:27:00Z"/>
              </w:rPr>
            </w:pPr>
            <w:del w:id="188"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89" w:author="Jose Costa Teixeira" w:date="2017-04-17T10:27:00Z"/>
              </w:rPr>
            </w:pPr>
            <w:del w:id="190"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91" w:author="Jose Costa Teixeira" w:date="2017-04-17T10:25:00Z">
              <w:r w:rsidRPr="00C67286">
                <w:t>Administration Request Placer / Administration Performer</w:t>
              </w:r>
            </w:ins>
            <w:del w:id="192"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93" w:author="Jose Costa Teixeira" w:date="2017-04-17T10:25:00Z">
              <w:r w:rsidRPr="00C67286" w:rsidDel="00212D8A">
                <w:delText>No options defined</w:delText>
              </w:r>
            </w:del>
            <w:ins w:id="194" w:author="Jose Costa Teixeira" w:date="2017-04-17T10:25:00Z">
              <w:r w:rsidR="00212D8A" w:rsidRPr="00C67286">
                <w:t>PULL</w:t>
              </w:r>
            </w:ins>
            <w:r w:rsidRPr="00C67286">
              <w:t xml:space="preserve"> </w:t>
            </w:r>
            <w:ins w:id="195"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96"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97" w:author="Jose Costa Teixeira" w:date="2017-04-17T10:25:00Z">
              <w:r w:rsidRPr="00C67286" w:rsidDel="00212D8A">
                <w:delText xml:space="preserve">No options defined </w:delText>
              </w:r>
            </w:del>
            <w:ins w:id="198" w:author="Jose Costa Teixeira" w:date="2017-04-17T10:25:00Z">
              <w:r w:rsidR="00212D8A" w:rsidRPr="00C67286">
                <w:t>PUSH</w:t>
              </w:r>
            </w:ins>
            <w:ins w:id="199"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200"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01"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202" w:author="Jose Costa Teixeira" w:date="2017-04-17T10:26:00Z"/>
          <w:trPrChange w:id="203" w:author="Jose Costa Teixeira" w:date="2017-04-17T10:27:00Z">
            <w:trPr>
              <w:cantSplit/>
              <w:trHeight w:val="586"/>
              <w:jc w:val="center"/>
            </w:trPr>
          </w:trPrChange>
        </w:trPr>
        <w:tc>
          <w:tcPr>
            <w:tcW w:w="2891" w:type="dxa"/>
            <w:tcPrChange w:id="204" w:author="Jose Costa Teixeira" w:date="2017-04-17T10:27:00Z">
              <w:tcPr>
                <w:tcW w:w="2891" w:type="dxa"/>
              </w:tcPr>
            </w:tcPrChange>
          </w:tcPr>
          <w:p w14:paraId="3CD532FB" w14:textId="3A542735" w:rsidR="00212D8A" w:rsidRPr="00C67286" w:rsidRDefault="00212D8A" w:rsidP="00B67812">
            <w:pPr>
              <w:pStyle w:val="TableEntry"/>
              <w:ind w:left="0"/>
              <w:rPr>
                <w:ins w:id="205" w:author="Jose Costa Teixeira" w:date="2017-04-17T10:26:00Z"/>
              </w:rPr>
            </w:pPr>
            <w:ins w:id="206" w:author="Jose Costa Teixeira" w:date="2017-04-17T10:26:00Z">
              <w:r w:rsidRPr="00C67286">
                <w:t>Administration Informer</w:t>
              </w:r>
            </w:ins>
          </w:p>
        </w:tc>
        <w:tc>
          <w:tcPr>
            <w:tcW w:w="3130" w:type="dxa"/>
            <w:tcPrChange w:id="207" w:author="Jose Costa Teixeira" w:date="2017-04-17T10:27:00Z">
              <w:tcPr>
                <w:tcW w:w="3130" w:type="dxa"/>
              </w:tcPr>
            </w:tcPrChange>
          </w:tcPr>
          <w:p w14:paraId="5A118CF1" w14:textId="0397EA32" w:rsidR="00212D8A" w:rsidRPr="00C67286" w:rsidRDefault="00212D8A" w:rsidP="00B67812">
            <w:pPr>
              <w:pStyle w:val="TableEntry"/>
              <w:rPr>
                <w:ins w:id="208" w:author="Jose Costa Teixeira" w:date="2017-04-17T10:26:00Z"/>
              </w:rPr>
            </w:pPr>
            <w:ins w:id="209" w:author="Jose Costa Teixeira" w:date="2017-04-17T10:27:00Z">
              <w:r w:rsidRPr="00C67286">
                <w:t>No options defined</w:t>
              </w:r>
            </w:ins>
          </w:p>
        </w:tc>
        <w:tc>
          <w:tcPr>
            <w:tcW w:w="3438" w:type="dxa"/>
            <w:tcPrChange w:id="210" w:author="Jose Costa Teixeira" w:date="2017-04-17T10:27:00Z">
              <w:tcPr>
                <w:tcW w:w="3438" w:type="dxa"/>
              </w:tcPr>
            </w:tcPrChange>
          </w:tcPr>
          <w:p w14:paraId="6E58D782" w14:textId="14F9E70C" w:rsidR="00212D8A" w:rsidRPr="00C67286" w:rsidRDefault="004B2216" w:rsidP="00B67812">
            <w:pPr>
              <w:pStyle w:val="TableEntry"/>
              <w:rPr>
                <w:ins w:id="211" w:author="Jose Costa Teixeira" w:date="2017-04-17T10:26:00Z"/>
              </w:rPr>
            </w:pPr>
            <w:ins w:id="212"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213"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214" w:author="Jose Costa Teixeira" w:date="2017-04-17T10:26:00Z"/>
          <w:trPrChange w:id="215" w:author="Jose Costa Teixeira" w:date="2017-04-17T10:27:00Z">
            <w:trPr>
              <w:cantSplit/>
              <w:trHeight w:val="586"/>
              <w:jc w:val="center"/>
            </w:trPr>
          </w:trPrChange>
        </w:trPr>
        <w:tc>
          <w:tcPr>
            <w:tcW w:w="2891" w:type="dxa"/>
            <w:tcPrChange w:id="216" w:author="Jose Costa Teixeira" w:date="2017-04-17T10:27:00Z">
              <w:tcPr>
                <w:tcW w:w="2891" w:type="dxa"/>
              </w:tcPr>
            </w:tcPrChange>
          </w:tcPr>
          <w:p w14:paraId="1F27217D" w14:textId="051E7E67" w:rsidR="00212D8A" w:rsidRPr="00C67286" w:rsidRDefault="00212D8A" w:rsidP="00B67812">
            <w:pPr>
              <w:pStyle w:val="TableEntry"/>
              <w:ind w:left="0"/>
              <w:rPr>
                <w:ins w:id="217" w:author="Jose Costa Teixeira" w:date="2017-04-17T10:26:00Z"/>
              </w:rPr>
            </w:pPr>
            <w:ins w:id="218" w:author="Jose Costa Teixeira" w:date="2017-04-17T10:26:00Z">
              <w:r w:rsidRPr="00C67286">
                <w:t>Administration Consumer</w:t>
              </w:r>
            </w:ins>
          </w:p>
        </w:tc>
        <w:tc>
          <w:tcPr>
            <w:tcW w:w="3130" w:type="dxa"/>
            <w:tcPrChange w:id="219" w:author="Jose Costa Teixeira" w:date="2017-04-17T10:27:00Z">
              <w:tcPr>
                <w:tcW w:w="3130" w:type="dxa"/>
              </w:tcPr>
            </w:tcPrChange>
          </w:tcPr>
          <w:p w14:paraId="3B3C7C98" w14:textId="03E952E2" w:rsidR="00212D8A" w:rsidRPr="00C67286" w:rsidRDefault="00212D8A" w:rsidP="00B67812">
            <w:pPr>
              <w:pStyle w:val="TableEntry"/>
              <w:rPr>
                <w:ins w:id="220" w:author="Jose Costa Teixeira" w:date="2017-04-17T10:26:00Z"/>
              </w:rPr>
            </w:pPr>
            <w:ins w:id="221" w:author="Jose Costa Teixeira" w:date="2017-04-17T10:27:00Z">
              <w:r w:rsidRPr="00C67286">
                <w:t>No options defined</w:t>
              </w:r>
            </w:ins>
          </w:p>
        </w:tc>
        <w:tc>
          <w:tcPr>
            <w:tcW w:w="3438" w:type="dxa"/>
            <w:tcPrChange w:id="222" w:author="Jose Costa Teixeira" w:date="2017-04-17T10:27:00Z">
              <w:tcPr>
                <w:tcW w:w="3438" w:type="dxa"/>
              </w:tcPr>
            </w:tcPrChange>
          </w:tcPr>
          <w:p w14:paraId="1A84B84D" w14:textId="7C3C63A3" w:rsidR="00212D8A" w:rsidRPr="00C67286" w:rsidRDefault="004B2216" w:rsidP="00B67812">
            <w:pPr>
              <w:pStyle w:val="TableEntry"/>
              <w:rPr>
                <w:ins w:id="223" w:author="Jose Costa Teixeira" w:date="2017-04-17T10:26:00Z"/>
              </w:rPr>
            </w:pPr>
            <w:ins w:id="224" w:author="Jose Costa Teixeira" w:date="2017-04-17T10:27:00Z">
              <w:r w:rsidRPr="00C67286">
                <w:t>--</w:t>
              </w:r>
            </w:ins>
          </w:p>
        </w:tc>
      </w:tr>
      <w:tr w:rsidR="00991D63" w:rsidRPr="00C67286" w:rsidDel="00212D8A" w14:paraId="62E7EA11" w14:textId="2F58914E" w:rsidTr="00212D8A">
        <w:trPr>
          <w:cantSplit/>
          <w:trHeight w:val="586"/>
          <w:jc w:val="center"/>
          <w:del w:id="225" w:author="Jose Costa Teixeira" w:date="2017-04-17T10:26:00Z"/>
        </w:trPr>
        <w:tc>
          <w:tcPr>
            <w:tcW w:w="2891" w:type="dxa"/>
          </w:tcPr>
          <w:p w14:paraId="62E7EA0E" w14:textId="73CB1980" w:rsidR="00991D63" w:rsidRPr="00C67286" w:rsidDel="00212D8A" w:rsidRDefault="00991D63" w:rsidP="008358E5">
            <w:pPr>
              <w:pStyle w:val="TableEntry"/>
              <w:ind w:left="0"/>
              <w:rPr>
                <w:del w:id="226" w:author="Jose Costa Teixeira" w:date="2017-04-17T10:26:00Z"/>
              </w:rPr>
            </w:pPr>
            <w:del w:id="227"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228" w:author="Jose Costa Teixeira" w:date="2017-04-17T10:26:00Z"/>
              </w:rPr>
            </w:pPr>
            <w:del w:id="229"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230" w:author="Jose Costa Teixeira" w:date="2017-04-17T10:26:00Z"/>
              </w:rPr>
            </w:pPr>
            <w:del w:id="231"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232" w:author="Jose Costa Teixeira" w:date="2017-04-17T10:26:00Z"/>
        </w:trPr>
        <w:tc>
          <w:tcPr>
            <w:tcW w:w="2891" w:type="dxa"/>
          </w:tcPr>
          <w:p w14:paraId="62E7EA1A" w14:textId="79EF4BA5" w:rsidR="00991D63" w:rsidRPr="00C67286" w:rsidDel="00212D8A" w:rsidRDefault="00991D63" w:rsidP="00663624">
            <w:pPr>
              <w:pStyle w:val="TableEntry"/>
              <w:rPr>
                <w:del w:id="233" w:author="Jose Costa Teixeira" w:date="2017-04-17T10:26:00Z"/>
              </w:rPr>
            </w:pPr>
          </w:p>
        </w:tc>
        <w:tc>
          <w:tcPr>
            <w:tcW w:w="3130" w:type="dxa"/>
          </w:tcPr>
          <w:p w14:paraId="62E7EA1B" w14:textId="6C360248" w:rsidR="00991D63" w:rsidRPr="00C67286" w:rsidDel="00212D8A" w:rsidRDefault="00991D63" w:rsidP="008358E5">
            <w:pPr>
              <w:pStyle w:val="TableEntry"/>
              <w:rPr>
                <w:del w:id="234" w:author="Jose Costa Teixeira" w:date="2017-04-17T10:26:00Z"/>
              </w:rPr>
            </w:pPr>
            <w:del w:id="235"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236" w:author="Jose Costa Teixeira" w:date="2017-04-17T10:26:00Z"/>
              </w:rPr>
            </w:pPr>
            <w:del w:id="237"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238" w:name="_Toc345074656"/>
      <w:r w:rsidRPr="00C67286">
        <w:rPr>
          <w:noProof w:val="0"/>
        </w:rPr>
        <w:t xml:space="preserve">X.2.1 </w:t>
      </w:r>
      <w:ins w:id="239" w:author="Jose Costa Teixeira" w:date="2017-04-17T11:45:00Z">
        <w:r w:rsidR="0030398A" w:rsidRPr="00C67286">
          <w:rPr>
            <w:noProof w:val="0"/>
          </w:rPr>
          <w:t>PULL requests</w:t>
        </w:r>
      </w:ins>
      <w:del w:id="240"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bookmarkEnd w:id="238"/>
    </w:p>
    <w:p w14:paraId="62E7EA21" w14:textId="2ADF5F10" w:rsidR="0095196C" w:rsidRPr="00C67286" w:rsidDel="0030398A" w:rsidRDefault="00323461" w:rsidP="00597DB2">
      <w:pPr>
        <w:pStyle w:val="AuthorInstructions"/>
        <w:rPr>
          <w:del w:id="241" w:author="Jose Costa Teixeira" w:date="2017-04-17T11:46:00Z"/>
          <w:i w:val="0"/>
          <w:rPrChange w:id="242" w:author="Jose Costa Teixeira" w:date="2017-04-17T11:46:00Z">
            <w:rPr>
              <w:del w:id="243" w:author="Jose Costa Teixeira" w:date="2017-04-17T11:46:00Z"/>
            </w:rPr>
          </w:rPrChange>
        </w:rPr>
      </w:pPr>
      <w:del w:id="244"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245" w:author="Jose Costa Teixeira" w:date="2017-04-17T11:48:00Z"/>
          <w:i w:val="0"/>
        </w:rPr>
      </w:pPr>
      <w:del w:id="246" w:author="Jose Costa Teixeira" w:date="2017-04-17T11:46:00Z">
        <w:r w:rsidRPr="00C67286" w:rsidDel="0030398A">
          <w:rPr>
            <w:i w:val="0"/>
            <w:rPrChange w:id="247"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248" w:author="Jose Costa Teixeira" w:date="2017-04-17T11:46:00Z">
              <w:rPr/>
            </w:rPrChange>
          </w:rPr>
          <w:delText xml:space="preserve">. </w:delText>
        </w:r>
        <w:r w:rsidRPr="00C67286" w:rsidDel="0030398A">
          <w:rPr>
            <w:i w:val="0"/>
            <w:rPrChange w:id="249" w:author="Jose Costa Teixeira" w:date="2017-04-17T11:46:00Z">
              <w:rPr/>
            </w:rPrChange>
          </w:rPr>
          <w:delText>The Document Import and Section Import options also require the View option.&gt;</w:delText>
        </w:r>
      </w:del>
      <w:ins w:id="250" w:author="Jose Costa Teixeira" w:date="2017-04-17T11:46:00Z">
        <w:r w:rsidR="0030398A" w:rsidRPr="00C67286">
          <w:rPr>
            <w:i w:val="0"/>
            <w:rPrChange w:id="251"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252" w:author="Jose Costa Teixeira" w:date="2017-04-17T11:47:00Z">
        <w:r w:rsidR="002049BB" w:rsidRPr="00C67286">
          <w:rPr>
            <w:i w:val="0"/>
          </w:rPr>
          <w:t xml:space="preserve">’s mobile app) </w:t>
        </w:r>
      </w:ins>
      <w:ins w:id="253"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254"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255" w:author="Jose Costa Teixeira" w:date="2017-04-17T11:49:00Z"/>
          <w:i w:val="0"/>
        </w:rPr>
      </w:pPr>
    </w:p>
    <w:p w14:paraId="08358B87" w14:textId="6E43042B" w:rsidR="002049BB" w:rsidRPr="00C67286" w:rsidRDefault="002049BB" w:rsidP="00597DB2">
      <w:pPr>
        <w:pStyle w:val="AuthorInstructions"/>
        <w:rPr>
          <w:ins w:id="256"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257" w:author="Jose Costa Teixeira" w:date="2017-04-17T11:49:00Z"/>
          <w:noProof w:val="0"/>
        </w:rPr>
      </w:pPr>
      <w:ins w:id="258" w:author="Jose Costa Teixeira" w:date="2017-04-17T11:49:00Z">
        <w:r w:rsidRPr="00C67286">
          <w:rPr>
            <w:noProof w:val="0"/>
          </w:rPr>
          <w:t>X.2.1 PUSH requests</w:t>
        </w:r>
      </w:ins>
    </w:p>
    <w:p w14:paraId="5FF7F029" w14:textId="6358CEEE" w:rsidR="002049BB" w:rsidRPr="00C67286" w:rsidRDefault="002049BB" w:rsidP="002049BB">
      <w:pPr>
        <w:pStyle w:val="AuthorInstructions"/>
        <w:rPr>
          <w:ins w:id="259" w:author="Jose Costa Teixeira" w:date="2017-04-17T11:49:00Z"/>
          <w:i w:val="0"/>
        </w:rPr>
      </w:pPr>
      <w:ins w:id="260" w:author="Jose Costa Teixeira" w:date="2017-04-17T11:49:00Z">
        <w:r w:rsidRPr="00C67286">
          <w:rPr>
            <w:i w:val="0"/>
          </w:rPr>
          <w:t xml:space="preserve">The PSH option is used when the </w:t>
        </w:r>
      </w:ins>
      <w:ins w:id="261" w:author="Jose Costa Teixeira" w:date="2017-04-17T11:50:00Z">
        <w:r w:rsidRPr="00C67286">
          <w:rPr>
            <w:i w:val="0"/>
          </w:rPr>
          <w:t>A</w:t>
        </w:r>
      </w:ins>
      <w:ins w:id="262" w:author="Jose Costa Teixeira" w:date="2017-04-17T11:49:00Z">
        <w:r w:rsidRPr="00C67286">
          <w:rPr>
            <w:i w:val="0"/>
          </w:rPr>
          <w:t xml:space="preserve">dministration </w:t>
        </w:r>
      </w:ins>
      <w:ins w:id="263" w:author="Jose Costa Teixeira" w:date="2017-04-17T11:50:00Z">
        <w:r w:rsidRPr="00C67286">
          <w:rPr>
            <w:i w:val="0"/>
          </w:rPr>
          <w:t>Re</w:t>
        </w:r>
      </w:ins>
      <w:ins w:id="264" w:author="Jose Costa Teixeira" w:date="2017-04-17T11:49:00Z">
        <w:r w:rsidRPr="00C67286">
          <w:rPr>
            <w:i w:val="0"/>
          </w:rPr>
          <w:t xml:space="preserve">quest </w:t>
        </w:r>
      </w:ins>
      <w:ins w:id="265" w:author="Jose Costa Teixeira" w:date="2017-04-17T11:50:00Z">
        <w:r w:rsidRPr="00C67286">
          <w:rPr>
            <w:i w:val="0"/>
          </w:rPr>
          <w:t>P</w:t>
        </w:r>
      </w:ins>
      <w:ins w:id="266" w:author="Jose Costa Teixeira" w:date="2017-04-17T11:49:00Z">
        <w:r w:rsidRPr="00C67286">
          <w:rPr>
            <w:i w:val="0"/>
          </w:rPr>
          <w:t xml:space="preserve">lacer (e.g. the EHR) sends a set of medication requests </w:t>
        </w:r>
      </w:ins>
      <w:ins w:id="267" w:author="Jose Costa Teixeira" w:date="2017-04-17T11:50:00Z">
        <w:r w:rsidRPr="00C67286">
          <w:rPr>
            <w:i w:val="0"/>
          </w:rPr>
          <w:t>to the Administration Performer</w:t>
        </w:r>
      </w:ins>
      <w:ins w:id="268"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269" w:author="Jose Costa Teixeira" w:date="2017-04-17T11:50:00Z">
        <w:r w:rsidRPr="00C67286">
          <w:rPr>
            <w:i w:val="0"/>
          </w:rPr>
          <w:t>Request Placer, like a central scheduling system that assigns patients to care teams</w:t>
        </w:r>
      </w:ins>
      <w:ins w:id="270"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271" w:author="Jose Costa Teixeira" w:date="2017-04-17T11:52:00Z">
        <w:r w:rsidRPr="00C67286">
          <w:rPr>
            <w:i w:val="0"/>
          </w:rPr>
          <w:t>requests and cannot query beyond that</w:t>
        </w:r>
      </w:ins>
      <w:ins w:id="272" w:author="Jose Costa Teixeira" w:date="2017-04-17T11:49:00Z">
        <w:r w:rsidRPr="00C67286">
          <w:rPr>
            <w:i w:val="0"/>
          </w:rPr>
          <w:t>.</w:t>
        </w:r>
      </w:ins>
    </w:p>
    <w:p w14:paraId="1C03E527" w14:textId="77777777" w:rsidR="002049BB" w:rsidRPr="00C67286" w:rsidRDefault="002049BB" w:rsidP="00597DB2">
      <w:pPr>
        <w:pStyle w:val="AuthorInstructions"/>
        <w:rPr>
          <w:i w:val="0"/>
          <w:rPrChange w:id="273" w:author="Jose Costa Teixeira" w:date="2017-04-17T11:46:00Z">
            <w:rPr/>
          </w:rPrChange>
        </w:rPr>
      </w:pPr>
    </w:p>
    <w:p w14:paraId="62E7EA23" w14:textId="20AB5315" w:rsidR="00787B2D" w:rsidRPr="00C67286" w:rsidDel="002049BB" w:rsidRDefault="00787B2D" w:rsidP="00597DB2">
      <w:pPr>
        <w:pStyle w:val="AuthorInstructions"/>
        <w:rPr>
          <w:del w:id="274" w:author="Jose Costa Teixeira" w:date="2017-04-17T11:49:00Z"/>
        </w:rPr>
      </w:pPr>
      <w:del w:id="275"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276" w:name="_Toc345074657"/>
      <w:bookmarkStart w:id="277" w:name="_Toc37034636"/>
      <w:bookmarkStart w:id="278" w:name="_Toc38846114"/>
      <w:bookmarkStart w:id="279" w:name="_Toc504625757"/>
      <w:bookmarkStart w:id="280" w:name="_Toc530206510"/>
      <w:bookmarkStart w:id="281" w:name="_Toc1388430"/>
      <w:bookmarkStart w:id="282" w:name="_Toc1388584"/>
      <w:bookmarkStart w:id="283"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276"/>
      <w:r w:rsidR="005F21E7" w:rsidRPr="00C67286">
        <w:rPr>
          <w:noProof w:val="0"/>
        </w:rPr>
        <w:t xml:space="preserve"> </w:t>
      </w:r>
    </w:p>
    <w:p w14:paraId="62E7EA25" w14:textId="49F2907D" w:rsidR="00FC278A" w:rsidRPr="00C67286" w:rsidDel="002049BB" w:rsidRDefault="00761469" w:rsidP="00761469">
      <w:pPr>
        <w:pStyle w:val="BodyText"/>
        <w:rPr>
          <w:del w:id="284" w:author="Jose Costa Teixeira" w:date="2017-04-17T11:52:00Z"/>
          <w:i/>
          <w:iCs/>
        </w:rPr>
      </w:pPr>
      <w:del w:id="285"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286" w:author="Jose Costa Teixeira" w:date="2017-04-17T11:52:00Z"/>
          <w:i/>
          <w:iCs/>
        </w:rPr>
      </w:pPr>
      <w:del w:id="287"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288" w:author="Jose Costa Teixeira" w:date="2017-04-17T11:52:00Z"/>
          <w:i/>
          <w:iCs/>
        </w:rPr>
      </w:pPr>
      <w:del w:id="289" w:author="Jose Costa Teixeira" w:date="2017-04-17T11:52:00Z">
        <w:r w:rsidRPr="00C67286" w:rsidDel="002049BB">
          <w:rPr>
            <w:i/>
            <w:iCs/>
          </w:rPr>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290"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291"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292"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293"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294" w:name="_Toc345074658"/>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277"/>
      <w:bookmarkEnd w:id="278"/>
      <w:r w:rsidR="00167DB7" w:rsidRPr="00C67286">
        <w:rPr>
          <w:noProof w:val="0"/>
        </w:rPr>
        <w:t>Overview</w:t>
      </w:r>
      <w:bookmarkEnd w:id="294"/>
    </w:p>
    <w:p w14:paraId="62E7EA77" w14:textId="1D58B8C5" w:rsidR="003A09FE" w:rsidRPr="00C67286" w:rsidDel="002049BB" w:rsidRDefault="003A09FE" w:rsidP="003A09FE">
      <w:pPr>
        <w:pStyle w:val="BodyText"/>
        <w:rPr>
          <w:del w:id="295" w:author="Jose Costa Teixeira" w:date="2017-04-17T11:52:00Z"/>
          <w:iCs/>
          <w:rPrChange w:id="296" w:author="Jose Costa Teixeira" w:date="2017-04-17T11:53:00Z">
            <w:rPr>
              <w:del w:id="297" w:author="Jose Costa Teixeira" w:date="2017-04-17T11:52:00Z"/>
              <w:i/>
              <w:iCs/>
            </w:rPr>
          </w:rPrChange>
        </w:rPr>
      </w:pPr>
      <w:del w:id="298" w:author="Jose Costa Teixeira" w:date="2017-04-17T11:52:00Z">
        <w:r w:rsidRPr="00C67286" w:rsidDel="002049BB">
          <w:rPr>
            <w:iCs/>
            <w:rPrChange w:id="299" w:author="Jose Costa Teixeira" w:date="2017-04-17T11:53:00Z">
              <w:rPr>
                <w:i/>
                <w:iCs/>
              </w:rPr>
            </w:rPrChange>
          </w:rPr>
          <w:delText>&lt;Volume 2 documents each transaction/content module in isolation</w:delText>
        </w:r>
        <w:r w:rsidR="00F0665F" w:rsidRPr="00C67286" w:rsidDel="002049BB">
          <w:rPr>
            <w:iCs/>
            <w:rPrChange w:id="300" w:author="Jose Costa Teixeira" w:date="2017-04-17T11:53:00Z">
              <w:rPr>
                <w:i/>
                <w:iCs/>
              </w:rPr>
            </w:rPrChange>
          </w:rPr>
          <w:delText>.</w:delText>
        </w:r>
        <w:r w:rsidR="00C60F4D" w:rsidRPr="00C67286" w:rsidDel="002049BB">
          <w:rPr>
            <w:iCs/>
            <w:rPrChange w:id="301" w:author="Jose Costa Teixeira" w:date="2017-04-17T11:53:00Z">
              <w:rPr>
                <w:i/>
                <w:iCs/>
              </w:rPr>
            </w:rPrChange>
          </w:rPr>
          <w:delText xml:space="preserve"> T</w:delText>
        </w:r>
        <w:r w:rsidRPr="00C67286" w:rsidDel="002049BB">
          <w:rPr>
            <w:iCs/>
            <w:rPrChange w:id="302"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303" w:author="Jose Costa Teixeira" w:date="2017-04-17T11:53:00Z">
            <w:rPr>
              <w:i/>
              <w:iCs/>
            </w:rPr>
          </w:rPrChange>
        </w:rPr>
      </w:pPr>
      <w:del w:id="304" w:author="Jose Costa Teixeira" w:date="2017-04-17T11:52:00Z">
        <w:r w:rsidRPr="00C67286" w:rsidDel="002049BB">
          <w:rPr>
            <w:iCs/>
            <w:rPrChange w:id="305" w:author="Jose Costa Teixeira" w:date="2017-04-17T11:53:00Z">
              <w:rPr>
                <w:i/>
                <w:iCs/>
              </w:rPr>
            </w:rPrChange>
          </w:rPr>
          <w:delText>&lt;Use Cases are informative, not normative, and “</w:delText>
        </w:r>
        <w:r w:rsidR="000125FF" w:rsidRPr="00C67286" w:rsidDel="002049BB">
          <w:rPr>
            <w:iCs/>
            <w:rPrChange w:id="306" w:author="Jose Costa Teixeira" w:date="2017-04-17T11:53:00Z">
              <w:rPr>
                <w:i/>
                <w:iCs/>
              </w:rPr>
            </w:rPrChange>
          </w:rPr>
          <w:delText>SHALL</w:delText>
        </w:r>
        <w:r w:rsidRPr="00C67286" w:rsidDel="002049BB">
          <w:rPr>
            <w:iCs/>
            <w:rPrChange w:id="307" w:author="Jose Costa Teixeira" w:date="2017-04-17T11:53:00Z">
              <w:rPr>
                <w:i/>
                <w:iCs/>
              </w:rPr>
            </w:rPrChange>
          </w:rPr>
          <w:delText>” language is not allowed in use cases.&gt;</w:delText>
        </w:r>
      </w:del>
      <w:ins w:id="308" w:author="Jose Costa Teixeira" w:date="2017-04-17T11:52:00Z">
        <w:r w:rsidR="002049BB" w:rsidRPr="00C67286">
          <w:rPr>
            <w:iCs/>
            <w:rPrChange w:id="309" w:author="Jose Costa Teixeira" w:date="2017-04-17T11:53:00Z">
              <w:rPr>
                <w:i/>
                <w:iCs/>
              </w:rPr>
            </w:rPrChange>
          </w:rPr>
          <w:t>The MMA profile</w:t>
        </w:r>
      </w:ins>
      <w:ins w:id="310"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77777777" w:rsidR="00167DB7" w:rsidRPr="00C67286" w:rsidRDefault="00104BE6" w:rsidP="003D19E0">
      <w:pPr>
        <w:pStyle w:val="Heading3"/>
        <w:keepNext w:val="0"/>
        <w:numPr>
          <w:ilvl w:val="0"/>
          <w:numId w:val="0"/>
        </w:numPr>
        <w:rPr>
          <w:bCs/>
          <w:noProof w:val="0"/>
        </w:rPr>
      </w:pPr>
      <w:bookmarkStart w:id="311" w:name="_Toc345074659"/>
      <w:r w:rsidRPr="00C67286">
        <w:rPr>
          <w:bCs/>
          <w:noProof w:val="0"/>
        </w:rPr>
        <w:t>X.</w:t>
      </w:r>
      <w:r w:rsidR="00AF472E" w:rsidRPr="00C67286">
        <w:rPr>
          <w:bCs/>
          <w:noProof w:val="0"/>
        </w:rPr>
        <w:t>4</w:t>
      </w:r>
      <w:r w:rsidR="00167DB7" w:rsidRPr="00C67286">
        <w:rPr>
          <w:bCs/>
          <w:noProof w:val="0"/>
        </w:rPr>
        <w:t>.1 Concepts</w:t>
      </w:r>
      <w:bookmarkEnd w:id="311"/>
    </w:p>
    <w:p w14:paraId="62E7EA7B" w14:textId="60BC5341" w:rsidR="00167DB7" w:rsidRPr="00C67286" w:rsidDel="002049BB" w:rsidRDefault="00167DB7" w:rsidP="00597DB2">
      <w:pPr>
        <w:pStyle w:val="AuthorInstructions"/>
        <w:rPr>
          <w:del w:id="312" w:author="Jose Costa Teixeira" w:date="2017-04-17T11:53:00Z"/>
          <w:i w:val="0"/>
          <w:rPrChange w:id="313" w:author="Jose Costa Teixeira" w:date="2017-04-17T11:53:00Z">
            <w:rPr>
              <w:del w:id="314" w:author="Jose Costa Teixeira" w:date="2017-04-17T11:53:00Z"/>
            </w:rPr>
          </w:rPrChange>
        </w:rPr>
      </w:pPr>
      <w:del w:id="315"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237B6922" w:rsidR="002869E8" w:rsidRDefault="002869E8" w:rsidP="00597DB2">
      <w:pPr>
        <w:pStyle w:val="AuthorInstructions"/>
        <w:rPr>
          <w:i w:val="0"/>
        </w:rPr>
      </w:pPr>
      <w:del w:id="316" w:author="Jose Costa Teixeira" w:date="2017-04-17T11:53:00Z">
        <w:r w:rsidRPr="00C67286" w:rsidDel="002049BB">
          <w:rPr>
            <w:i w:val="0"/>
            <w:rPrChange w:id="317" w:author="Jose Costa Teixeira" w:date="2017-04-17T11:53:00Z">
              <w:rPr/>
            </w:rPrChange>
          </w:rPr>
          <w:delText>&lt;It may be useful</w:delText>
        </w:r>
        <w:r w:rsidR="009D2A49" w:rsidRPr="00C67286" w:rsidDel="002049BB">
          <w:rPr>
            <w:i w:val="0"/>
            <w:rPrChange w:id="318" w:author="Jose Costa Teixeira" w:date="2017-04-17T11:53:00Z">
              <w:rPr/>
            </w:rPrChange>
          </w:rPr>
          <w:delText xml:space="preserve"> in this section</w:delText>
        </w:r>
        <w:r w:rsidRPr="00C67286" w:rsidDel="002049BB">
          <w:rPr>
            <w:i w:val="0"/>
            <w:rPrChange w:id="319" w:author="Jose Costa Teixeira" w:date="2017-04-17T11:53:00Z">
              <w:rPr/>
            </w:rPrChange>
          </w:rPr>
          <w:delText>, but is not necessary, to provide a short list of the use cases described below and explain why they are different.&gt;</w:delText>
        </w:r>
      </w:del>
      <w:ins w:id="320" w:author="Jose Costa Teixeira" w:date="2017-04-17T11:53:00Z">
        <w:r w:rsidR="002049BB" w:rsidRPr="00C67286">
          <w:rPr>
            <w:i w:val="0"/>
            <w:rPrChange w:id="321" w:author="Jose Costa Teixeira" w:date="2017-04-17T11:53:00Z">
              <w:rPr/>
            </w:rPrChange>
          </w:rPr>
          <w:t>The use cases</w:t>
        </w:r>
        <w:r w:rsidR="002049BB" w:rsidRPr="00C67286">
          <w:rPr>
            <w:i w:val="0"/>
          </w:rPr>
          <w:t xml:space="preserve"> in MMA are kept to a small set, focused on the clear functionality profiled: </w:t>
        </w:r>
      </w:ins>
      <w:ins w:id="322" w:author="Jose Costa Teixeira" w:date="2017-04-17T11:54:00Z">
        <w:r w:rsidR="002049BB" w:rsidRPr="00C67286">
          <w:rPr>
            <w:i w:val="0"/>
          </w:rPr>
          <w:t>getting medication administration requests, and informing about the administration.</w:t>
        </w:r>
      </w:ins>
    </w:p>
    <w:p w14:paraId="507D0D00" w14:textId="4FE940C1" w:rsidR="000B2210" w:rsidRDefault="000B2210" w:rsidP="00597DB2">
      <w:pPr>
        <w:pStyle w:val="AuthorInstructions"/>
        <w:rPr>
          <w:i w:val="0"/>
        </w:rPr>
      </w:pPr>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p>
    <w:p w14:paraId="42660CFF" w14:textId="0D2DC17A" w:rsidR="000B2210" w:rsidRDefault="000B2210" w:rsidP="000B2210">
      <w:pPr>
        <w:pStyle w:val="AuthorInstructions"/>
        <w:numPr>
          <w:ilvl w:val="0"/>
          <w:numId w:val="102"/>
        </w:numPr>
        <w:rPr>
          <w:i w:val="0"/>
        </w:rPr>
      </w:pPr>
      <w:r>
        <w:rPr>
          <w:i w:val="0"/>
        </w:rPr>
        <w:t>Mobile applications used by nurses, where they check the schedule and inform the administration of medication</w:t>
      </w:r>
    </w:p>
    <w:p w14:paraId="2F641A25" w14:textId="38EFA895" w:rsidR="000B2210" w:rsidRDefault="000B2210" w:rsidP="000B2210">
      <w:pPr>
        <w:pStyle w:val="AuthorInstructions"/>
        <w:numPr>
          <w:ilvl w:val="0"/>
          <w:numId w:val="102"/>
        </w:numPr>
        <w:rPr>
          <w:i w:val="0"/>
        </w:rPr>
      </w:pPr>
      <w:r>
        <w:rPr>
          <w:i w:val="0"/>
        </w:rPr>
        <w:t>Patient mobile devices such as smartphones</w:t>
      </w:r>
    </w:p>
    <w:p w14:paraId="505873DB" w14:textId="1D7E1E78" w:rsidR="000B2210" w:rsidRDefault="000B2210" w:rsidP="000B2210">
      <w:pPr>
        <w:pStyle w:val="AuthorInstructions"/>
        <w:numPr>
          <w:ilvl w:val="0"/>
          <w:numId w:val="102"/>
        </w:numPr>
        <w:rPr>
          <w:i w:val="0"/>
        </w:rPr>
      </w:pPr>
      <w:r>
        <w:rPr>
          <w:i w:val="0"/>
        </w:rPr>
        <w:t>Other devices reporting administration of drugs, such as ambulatory drug infusion devices, or others.</w:t>
      </w:r>
    </w:p>
    <w:p w14:paraId="0A63AED9" w14:textId="23A2C672" w:rsidR="000B2210" w:rsidRDefault="000B2210" w:rsidP="000B2210">
      <w:pPr>
        <w:pStyle w:val="AuthorInstructions"/>
        <w:numPr>
          <w:ilvl w:val="0"/>
          <w:numId w:val="102"/>
        </w:numPr>
        <w:rPr>
          <w:i w:val="0"/>
        </w:rPr>
      </w:pPr>
      <w:r>
        <w:rPr>
          <w:i w:val="0"/>
        </w:rPr>
        <w:t>Other cases</w:t>
      </w:r>
    </w:p>
    <w:p w14:paraId="5AF62F6B" w14:textId="50BFC755" w:rsidR="000B2210" w:rsidRPr="000B2210" w:rsidRDefault="00CD6C14" w:rsidP="000B2210">
      <w:pPr>
        <w:pStyle w:val="AuthorInstructions"/>
        <w:rPr>
          <w:i w:val="0"/>
        </w:rPr>
      </w:pPr>
      <w:r>
        <w:rPr>
          <w:i w:val="0"/>
        </w:rPr>
        <w:t>This profile starts with two use cases that will benefit especially from the use of REST interfaces.</w:t>
      </w:r>
    </w:p>
    <w:p w14:paraId="02199229" w14:textId="3B840EC6" w:rsidR="000B2210" w:rsidRDefault="000B2210" w:rsidP="000B2210">
      <w:pPr>
        <w:pStyle w:val="AuthorInstructions"/>
        <w:rPr>
          <w:i w:val="0"/>
        </w:rPr>
      </w:pPr>
    </w:p>
    <w:p w14:paraId="54378A76" w14:textId="77777777" w:rsidR="000B2210" w:rsidRDefault="000B2210" w:rsidP="000B2210">
      <w:pPr>
        <w:pStyle w:val="AuthorInstructions"/>
        <w:rPr>
          <w:i w:val="0"/>
        </w:rPr>
      </w:pPr>
    </w:p>
    <w:p w14:paraId="62E7EA7D" w14:textId="77777777" w:rsidR="00126A38" w:rsidRPr="00C67286" w:rsidRDefault="00126A38" w:rsidP="00126A38">
      <w:pPr>
        <w:pStyle w:val="Heading3"/>
        <w:keepNext w:val="0"/>
        <w:numPr>
          <w:ilvl w:val="0"/>
          <w:numId w:val="0"/>
        </w:numPr>
        <w:rPr>
          <w:bCs/>
          <w:noProof w:val="0"/>
        </w:rPr>
      </w:pPr>
      <w:bookmarkStart w:id="323" w:name="_Toc345074660"/>
      <w:r w:rsidRPr="00C67286">
        <w:rPr>
          <w:bCs/>
          <w:noProof w:val="0"/>
        </w:rPr>
        <w:t>X.4.2 Use Cases</w:t>
      </w:r>
      <w:bookmarkEnd w:id="323"/>
    </w:p>
    <w:p w14:paraId="62E7EA7E" w14:textId="77777777" w:rsidR="00FD6B22" w:rsidRPr="00C67286" w:rsidRDefault="007773C8" w:rsidP="00126A38">
      <w:pPr>
        <w:pStyle w:val="Heading4"/>
        <w:numPr>
          <w:ilvl w:val="0"/>
          <w:numId w:val="0"/>
        </w:numPr>
        <w:ind w:left="864" w:hanging="864"/>
        <w:rPr>
          <w:noProof w:val="0"/>
        </w:rPr>
      </w:pPr>
      <w:bookmarkStart w:id="324" w:name="_Toc345074661"/>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325" w:author="Jose Costa Teixeira" w:date="2016-06-13T05:51:00Z">
        <w:r w:rsidR="00322340" w:rsidRPr="00C67286">
          <w:rPr>
            <w:noProof w:val="0"/>
          </w:rPr>
          <w:t>Home Nursing Scenario</w:t>
        </w:r>
      </w:ins>
      <w:del w:id="326" w:author="Jose Costa Teixeira" w:date="2016-06-13T05:51:00Z">
        <w:r w:rsidR="002869E8" w:rsidRPr="00C67286" w:rsidDel="00322340">
          <w:rPr>
            <w:noProof w:val="0"/>
          </w:rPr>
          <w:delText>&lt;simple name&gt;</w:delText>
        </w:r>
      </w:del>
      <w:bookmarkEnd w:id="324"/>
    </w:p>
    <w:p w14:paraId="62E7EA7F" w14:textId="77777777" w:rsidR="00FD6B22" w:rsidRPr="00C67286" w:rsidDel="00AB6D9E" w:rsidRDefault="00FD6B22" w:rsidP="00597DB2">
      <w:pPr>
        <w:pStyle w:val="AuthorInstructions"/>
        <w:rPr>
          <w:del w:id="327" w:author="Jose Costa Teixeira" w:date="2016-06-13T06:02:00Z"/>
        </w:rPr>
      </w:pPr>
      <w:del w:id="328"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329"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330" w:author="Jose Costa Teixeira" w:date="2016-06-13T06:02:00Z">
        <w:r w:rsidR="00AB6D9E" w:rsidRPr="00C67286">
          <w:rPr>
            <w:i w:val="0"/>
            <w:rPrChange w:id="331" w:author="Jose Costa Teixeira" w:date="2016-06-13T06:02:00Z">
              <w:rPr/>
            </w:rPrChange>
          </w:rPr>
          <w:t>Th</w:t>
        </w:r>
        <w:r w:rsidR="00AB6D9E" w:rsidRPr="00C67286">
          <w:rPr>
            <w:i w:val="0"/>
          </w:rPr>
          <w:t xml:space="preserve">is use case describes the situation in which a nurse </w:t>
        </w:r>
      </w:ins>
      <w:ins w:id="332" w:author="Jose Costa Teixeira" w:date="2016-06-13T06:04:00Z">
        <w:r w:rsidR="00AB6D9E" w:rsidRPr="00C67286">
          <w:rPr>
            <w:i w:val="0"/>
          </w:rPr>
          <w:t xml:space="preserve">receives a list of medications to give to patients in an ambulatory setting, and uses a mobile device to plan and </w:t>
        </w:r>
      </w:ins>
      <w:ins w:id="333" w:author="Jose Costa Teixeira" w:date="2017-04-17T11:55:00Z">
        <w:r w:rsidR="002049BB" w:rsidRPr="00C67286">
          <w:rPr>
            <w:i w:val="0"/>
          </w:rPr>
          <w:t xml:space="preserve">check the appropriateness </w:t>
        </w:r>
      </w:ins>
      <w:ins w:id="334" w:author="Jose Costa Teixeira" w:date="2016-06-13T06:05:00Z">
        <w:r w:rsidR="00AB6D9E" w:rsidRPr="00C67286">
          <w:rPr>
            <w:i w:val="0"/>
          </w:rPr>
          <w:t>of the administration, using also the same device to record the</w:t>
        </w:r>
      </w:ins>
      <w:ins w:id="335" w:author="Jose Costa Teixeira" w:date="2017-04-17T11:55:00Z">
        <w:r w:rsidR="002049BB" w:rsidRPr="00C67286">
          <w:rPr>
            <w:i w:val="0"/>
          </w:rPr>
          <w:t xml:space="preserve"> execution of the</w:t>
        </w:r>
      </w:ins>
      <w:ins w:id="336"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337" w:name="_Toc345074662"/>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337"/>
    </w:p>
    <w:p w14:paraId="6D33BFB8" w14:textId="77777777" w:rsidR="006B0A7A" w:rsidRPr="00C67286" w:rsidRDefault="006B0A7A" w:rsidP="006B0A7A">
      <w:pPr>
        <w:spacing w:before="0"/>
        <w:rPr>
          <w:ins w:id="338" w:author="Jose Costa Teixeira" w:date="2016-06-13T06:09:00Z"/>
        </w:rPr>
      </w:pPr>
      <w:ins w:id="339" w:author="Jose Costa Teixeira" w:date="2016-06-13T06:09:00Z">
        <w:r w:rsidRPr="00C67286">
          <w:t xml:space="preserve">In this use case, </w:t>
        </w:r>
        <w:del w:id="340" w:author="Michael Tan" w:date="2017-03-07T15:37:00Z">
          <w:r w:rsidRPr="00C67286" w:rsidDel="00280717">
            <w:delText xml:space="preserve">a </w:delText>
          </w:r>
        </w:del>
        <w:r w:rsidRPr="00C67286">
          <w:t>nurse</w:t>
        </w:r>
      </w:ins>
      <w:ins w:id="341" w:author="Michael Tan" w:date="2017-03-07T15:37:00Z">
        <w:r w:rsidRPr="00C67286">
          <w:t>s</w:t>
        </w:r>
      </w:ins>
      <w:ins w:id="342" w:author="Jose Costa Teixeira" w:date="2016-06-13T06:09:00Z">
        <w:r w:rsidRPr="00C67286">
          <w:t xml:space="preserve"> </w:t>
        </w:r>
      </w:ins>
      <w:ins w:id="343" w:author="Michael Tan" w:date="2017-03-07T15:37:00Z">
        <w:r w:rsidRPr="00C67286">
          <w:t>are</w:t>
        </w:r>
      </w:ins>
      <w:ins w:id="344" w:author="Jose Costa Teixeira" w:date="2016-06-13T06:09:00Z">
        <w:del w:id="345"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346" w:author="Jose Costa Teixeira" w:date="2016-06-13T06:08:00Z"/>
        </w:rPr>
      </w:pPr>
      <w:ins w:id="347" w:author="Jose Costa Teixeira" w:date="2016-06-13T06:07:00Z">
        <w:r w:rsidRPr="00C67286">
          <w:t>The nurse</w:t>
        </w:r>
      </w:ins>
      <w:ins w:id="348" w:author="Michael Tan" w:date="2017-03-07T15:37:00Z">
        <w:r w:rsidRPr="00C67286">
          <w:t>s are</w:t>
        </w:r>
      </w:ins>
      <w:ins w:id="349" w:author="Jose Costa Teixeira" w:date="2016-06-13T06:07:00Z">
        <w:del w:id="350" w:author="Michael Tan" w:date="2017-03-07T15:38:00Z">
          <w:r w:rsidRPr="00C67286" w:rsidDel="00280717">
            <w:delText xml:space="preserve"> is</w:delText>
          </w:r>
        </w:del>
        <w:r w:rsidRPr="00C67286">
          <w:t xml:space="preserve"> responsible for the care of a group of patients, and </w:t>
        </w:r>
      </w:ins>
      <w:ins w:id="351" w:author="Michael Tan" w:date="2017-03-07T15:38:00Z">
        <w:r w:rsidRPr="00C67286">
          <w:t xml:space="preserve">each nurse </w:t>
        </w:r>
      </w:ins>
      <w:ins w:id="352" w:author="Jose Costa Teixeira" w:date="2016-06-13T06:07:00Z">
        <w:r w:rsidRPr="00C67286">
          <w:t xml:space="preserve">receives a working list of the patients she has to visit on that particular day. </w:t>
        </w:r>
      </w:ins>
      <w:ins w:id="353"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354" w:author="Jose Costa Teixeira" w:date="2016-06-13T06:07:00Z"/>
        </w:rPr>
        <w:pPrChange w:id="355" w:author="Jose Costa Teixeira" w:date="2016-06-13T06:07:00Z">
          <w:pPr>
            <w:numPr>
              <w:numId w:val="99"/>
            </w:numPr>
            <w:tabs>
              <w:tab w:val="num" w:pos="720"/>
            </w:tabs>
            <w:spacing w:before="0"/>
            <w:ind w:left="720" w:hanging="360"/>
          </w:pPr>
        </w:pPrChange>
      </w:pPr>
      <w:ins w:id="356" w:author="Jose Costa Teixeira" w:date="2016-06-13T06:07:00Z">
        <w:r w:rsidRPr="00C67286">
          <w:rPr>
            <w:i w:val="0"/>
          </w:rPr>
          <w:t>The assignments could involve several tasks like measuring temperature, blood pressure or taking blood samples, but this</w:t>
        </w:r>
      </w:ins>
      <w:ins w:id="357" w:author="Jose Costa Teixeira" w:date="2016-06-13T06:08:00Z">
        <w:r w:rsidRPr="00C67286">
          <w:rPr>
            <w:i w:val="0"/>
          </w:rPr>
          <w:t xml:space="preserve"> document </w:t>
        </w:r>
      </w:ins>
      <w:ins w:id="358" w:author="Jose Costa Teixeira" w:date="2016-06-13T06:07:00Z">
        <w:r w:rsidRPr="00C67286">
          <w:rPr>
            <w:i w:val="0"/>
          </w:rPr>
          <w:t>concentrate</w:t>
        </w:r>
      </w:ins>
      <w:ins w:id="359" w:author="Jose Costa Teixeira" w:date="2016-06-13T06:08:00Z">
        <w:r w:rsidRPr="00C67286">
          <w:rPr>
            <w:i w:val="0"/>
          </w:rPr>
          <w:t>s</w:t>
        </w:r>
      </w:ins>
      <w:ins w:id="360"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361" w:author="Jose Costa Teixeira" w:date="2017-04-02T13:50:00Z"/>
        </w:rPr>
        <w:pPrChange w:id="362" w:author="Jose Costa Teixeira" w:date="2016-06-13T06:08:00Z">
          <w:pPr>
            <w:numPr>
              <w:numId w:val="99"/>
            </w:numPr>
            <w:tabs>
              <w:tab w:val="num" w:pos="720"/>
            </w:tabs>
            <w:spacing w:before="0"/>
            <w:ind w:left="720" w:hanging="360"/>
          </w:pPr>
        </w:pPrChange>
      </w:pPr>
      <w:ins w:id="363" w:author="Jose Costa Teixeira" w:date="2016-06-13T06:07:00Z">
        <w:r w:rsidRPr="00C67286">
          <w:t xml:space="preserve">The logistical supply of the medication is </w:t>
        </w:r>
      </w:ins>
      <w:ins w:id="364" w:author="Jose Costa Teixeira" w:date="2017-04-02T13:48:00Z">
        <w:r w:rsidR="00022917" w:rsidRPr="00C67286">
          <w:t xml:space="preserve">articulated with this profile but defined elsewhere </w:t>
        </w:r>
      </w:ins>
      <w:ins w:id="365" w:author="Jose Costa Teixeira" w:date="2017-04-02T13:49:00Z">
        <w:r w:rsidR="00022917" w:rsidRPr="00C67286">
          <w:t>and are not part of the scope of this profile. S</w:t>
        </w:r>
      </w:ins>
      <w:ins w:id="366" w:author="Jose Costa Teixeira" w:date="2017-04-02T13:48:00Z">
        <w:r w:rsidR="00022917" w:rsidRPr="00C67286">
          <w:t xml:space="preserve">ee the IHE Pharmacy Technical Framework for relevant profiles on </w:t>
        </w:r>
      </w:ins>
      <w:ins w:id="367" w:author="Jose Costa Teixeira" w:date="2017-04-02T13:49:00Z">
        <w:r w:rsidR="00022917" w:rsidRPr="00C67286">
          <w:t xml:space="preserve">dispense, </w:t>
        </w:r>
      </w:ins>
      <w:ins w:id="368" w:author="Jose Costa Teixeira" w:date="2017-04-02T13:48:00Z">
        <w:r w:rsidR="00022917" w:rsidRPr="00C67286">
          <w:t xml:space="preserve">resupply, </w:t>
        </w:r>
      </w:ins>
      <w:ins w:id="369" w:author="Jose Costa Teixeira" w:date="2017-04-02T13:49:00Z">
        <w:r w:rsidR="00022917" w:rsidRPr="00C67286">
          <w:t xml:space="preserve">inventory management and consumption. For this document, the </w:t>
        </w:r>
      </w:ins>
      <w:ins w:id="370" w:author="Jose Costa Teixeira" w:date="2016-06-13T06:07:00Z">
        <w:r w:rsidRPr="00C67286">
          <w:t xml:space="preserve">patient could have the medication available at home or the nurse could take a </w:t>
        </w:r>
      </w:ins>
      <w:ins w:id="371" w:author="Jose Costa Teixeira" w:date="2016-06-13T06:09:00Z">
        <w:r w:rsidRPr="00C67286">
          <w:t xml:space="preserve">medication </w:t>
        </w:r>
      </w:ins>
      <w:ins w:id="372" w:author="Jose Costa Teixeira" w:date="2016-06-13T06:07:00Z">
        <w:r w:rsidRPr="00C67286">
          <w:t>strip along</w:t>
        </w:r>
      </w:ins>
      <w:ins w:id="373" w:author="Jose Costa Teixeira" w:date="2016-06-13T06:09:00Z">
        <w:r w:rsidRPr="00C67286">
          <w:t xml:space="preserve"> her, with the medication dispensed for the specific patients, or medication in bulk that she then splits as needed</w:t>
        </w:r>
      </w:ins>
      <w:ins w:id="374" w:author="Jose Costa Teixeira" w:date="2016-06-13T06:07:00Z">
        <w:r w:rsidRPr="00C67286">
          <w:t xml:space="preserve">. </w:t>
        </w:r>
      </w:ins>
    </w:p>
    <w:p w14:paraId="6E5102F9" w14:textId="4F2A8AAF" w:rsidR="00022917" w:rsidRPr="00C67286" w:rsidRDefault="00022917">
      <w:pPr>
        <w:spacing w:before="0"/>
        <w:rPr>
          <w:ins w:id="375" w:author="Jose Costa Teixeira" w:date="2017-04-02T13:50:00Z"/>
        </w:rPr>
        <w:pPrChange w:id="376" w:author="Jose Costa Teixeira" w:date="2016-06-13T06:08:00Z">
          <w:pPr>
            <w:numPr>
              <w:numId w:val="99"/>
            </w:numPr>
            <w:tabs>
              <w:tab w:val="num" w:pos="720"/>
            </w:tabs>
            <w:spacing w:before="0"/>
            <w:ind w:left="720" w:hanging="360"/>
          </w:pPr>
        </w:pPrChange>
      </w:pPr>
      <w:ins w:id="377"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378" w:author="Michael Tan" w:date="2017-03-07T15:43:00Z"/>
          <w:del w:id="379" w:author="Jose Costa Teixeira" w:date="2017-04-17T11:56:00Z"/>
        </w:rPr>
        <w:pPrChange w:id="380" w:author="Jose Costa Teixeira" w:date="2016-06-13T06:08:00Z">
          <w:pPr>
            <w:numPr>
              <w:numId w:val="99"/>
            </w:numPr>
            <w:tabs>
              <w:tab w:val="num" w:pos="720"/>
            </w:tabs>
            <w:spacing w:before="0"/>
            <w:ind w:left="720" w:hanging="360"/>
          </w:pPr>
        </w:pPrChange>
      </w:pPr>
      <w:ins w:id="381" w:author="Jose Costa Teixeira" w:date="2017-04-02T13:51:00Z">
        <w:r w:rsidRPr="00C67286">
          <w:t xml:space="preserve">This matter of “Catalog” / “Formulary” is also not addressed in this document, although this document provides a clear requirement for such “Catalog” or </w:t>
        </w:r>
      </w:ins>
      <w:ins w:id="382"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383" w:author="Jose Costa Teixeira" w:date="2017-04-02T13:52:00Z"/>
        </w:rPr>
      </w:pPr>
      <w:commentRangeStart w:id="384"/>
      <w:del w:id="385" w:author="Jose Costa Teixeira" w:date="2017-04-02T13:52:00Z">
        <w:r w:rsidRPr="00C67286" w:rsidDel="00022917">
          <w:delText>Download partcode list?</w:delText>
        </w:r>
        <w:commentRangeEnd w:id="384"/>
        <w:r w:rsidRPr="00C67286" w:rsidDel="00022917">
          <w:rPr>
            <w:rStyle w:val="CommentReference"/>
          </w:rPr>
          <w:commentReference w:id="384"/>
        </w:r>
      </w:del>
    </w:p>
    <w:p w14:paraId="32FE44C2" w14:textId="13775A13" w:rsidR="006B0A7A" w:rsidRPr="00C67286" w:rsidDel="002049BB" w:rsidRDefault="006B0A7A" w:rsidP="006B0A7A">
      <w:pPr>
        <w:pStyle w:val="AuthorInstructions"/>
        <w:rPr>
          <w:del w:id="386" w:author="Jose Costa Teixeira" w:date="2017-04-17T11:56:00Z"/>
        </w:rPr>
      </w:pPr>
      <w:del w:id="387"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388" w:author="Jose Costa Teixeira" w:date="2017-04-17T11:56:00Z"/>
        </w:rPr>
      </w:pPr>
    </w:p>
    <w:p w14:paraId="62E7EA87" w14:textId="470C4E9D" w:rsidR="003A09FE" w:rsidRPr="00C67286" w:rsidRDefault="00AB6D9E" w:rsidP="00597DB2">
      <w:pPr>
        <w:pStyle w:val="AuthorInstructions"/>
      </w:pPr>
      <w:ins w:id="389"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390" w:name="_Toc345074663"/>
      <w:r w:rsidRPr="00C67286">
        <w:rPr>
          <w:noProof w:val="0"/>
        </w:rPr>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391" w:author="Jose Costa Teixeira" w:date="2017-04-17T11:56:00Z">
        <w:r w:rsidR="002049BB" w:rsidRPr="00C67286">
          <w:rPr>
            <w:noProof w:val="0"/>
          </w:rPr>
          <w:t>Home Nursing Scenario</w:t>
        </w:r>
        <w:r w:rsidR="002049BB" w:rsidRPr="00C67286">
          <w:rPr>
            <w:bCs/>
            <w:noProof w:val="0"/>
          </w:rPr>
          <w:t xml:space="preserve"> </w:t>
        </w:r>
      </w:ins>
      <w:del w:id="392" w:author="Jose Costa Teixeira" w:date="2017-04-17T11:56:00Z">
        <w:r w:rsidR="002869E8" w:rsidRPr="00C67286" w:rsidDel="002049BB">
          <w:rPr>
            <w:noProof w:val="0"/>
          </w:rPr>
          <w:delText xml:space="preserve">&lt;simple name&gt; </w:delText>
        </w:r>
      </w:del>
      <w:r w:rsidRPr="00C67286">
        <w:rPr>
          <w:noProof w:val="0"/>
        </w:rPr>
        <w:t>Process Flow</w:t>
      </w:r>
      <w:bookmarkEnd w:id="390"/>
    </w:p>
    <w:p w14:paraId="62E7EA89" w14:textId="77777777" w:rsidR="00AB6D9E" w:rsidRPr="00C67286" w:rsidRDefault="00AB6D9E" w:rsidP="003D5853">
      <w:pPr>
        <w:spacing w:before="0"/>
        <w:rPr>
          <w:ins w:id="393" w:author="Jose Costa Teixeira" w:date="2016-06-13T06:10:00Z"/>
        </w:rPr>
      </w:pPr>
    </w:p>
    <w:p w14:paraId="5B7887C6" w14:textId="635B3EB8" w:rsidR="00022917" w:rsidRPr="00C67286" w:rsidRDefault="00022917">
      <w:pPr>
        <w:spacing w:before="0"/>
        <w:rPr>
          <w:ins w:id="394" w:author="Jose Costa Teixeira" w:date="2017-04-02T13:52:00Z"/>
        </w:rPr>
        <w:pPrChange w:id="395"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396" w:author="Jose Costa Teixeira" w:date="2017-04-17T11:59:00Z"/>
          <w:b/>
          <w:u w:val="single"/>
          <w:rPrChange w:id="397" w:author="Jose Costa Teixeira" w:date="2017-04-17T11:59:00Z">
            <w:rPr>
              <w:ins w:id="398" w:author="Jose Costa Teixeira" w:date="2017-04-17T11:59:00Z"/>
            </w:rPr>
          </w:rPrChange>
        </w:rPr>
        <w:pPrChange w:id="399" w:author="Jose Costa Teixeira" w:date="2017-04-17T11:59:00Z">
          <w:pPr>
            <w:pStyle w:val="ListParagraph"/>
            <w:numPr>
              <w:numId w:val="106"/>
            </w:numPr>
            <w:tabs>
              <w:tab w:val="num" w:pos="360"/>
            </w:tabs>
            <w:spacing w:before="0"/>
            <w:ind w:left="360" w:hanging="360"/>
          </w:pPr>
        </w:pPrChange>
      </w:pPr>
      <w:ins w:id="400" w:author="Jose Costa Teixeira" w:date="2017-04-17T11:59:00Z">
        <w:r w:rsidRPr="00C67286">
          <w:rPr>
            <w:b/>
            <w:u w:val="single"/>
            <w:rPrChange w:id="401"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402" w:author="Jose Costa Teixeira" w:date="2017-04-17T11:59:00Z"/>
        </w:rPr>
      </w:pPr>
      <w:commentRangeStart w:id="403"/>
      <w:ins w:id="404"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405" w:author="Jose Costa Teixeira" w:date="2017-04-17T11:59:00Z"/>
        </w:rPr>
      </w:pPr>
      <w:ins w:id="406" w:author="Jose Costa Teixeira" w:date="2017-04-17T11:59:00Z">
        <w:r w:rsidRPr="00C67286">
          <w:t>There is a system (e.g. EHR) that contains this information.</w:t>
        </w:r>
        <w:commentRangeEnd w:id="403"/>
        <w:r w:rsidRPr="00C67286">
          <w:rPr>
            <w:rStyle w:val="CommentReference"/>
          </w:rPr>
          <w:commentReference w:id="403"/>
        </w:r>
        <w:r w:rsidRPr="00C67286">
          <w:t xml:space="preserve"> </w:t>
        </w:r>
      </w:ins>
    </w:p>
    <w:p w14:paraId="5EF5DC5A" w14:textId="77777777" w:rsidR="00EA75FF" w:rsidRPr="00C67286" w:rsidRDefault="00EA75FF">
      <w:pPr>
        <w:spacing w:before="0"/>
        <w:rPr>
          <w:ins w:id="407" w:author="Jose Costa Teixeira" w:date="2017-04-17T11:59:00Z"/>
        </w:rPr>
        <w:pPrChange w:id="408"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409" w:author="Jose Costa Teixeira" w:date="2017-04-17T11:59:00Z"/>
          <w:b/>
          <w:u w:val="single"/>
          <w:rPrChange w:id="410" w:author="Jose Costa Teixeira" w:date="2017-04-17T11:59:00Z">
            <w:rPr>
              <w:ins w:id="411" w:author="Jose Costa Teixeira" w:date="2017-04-17T11:59:00Z"/>
            </w:rPr>
          </w:rPrChange>
        </w:rPr>
        <w:pPrChange w:id="412" w:author="Jose Costa Teixeira" w:date="2017-04-17T11:59:00Z">
          <w:pPr>
            <w:pStyle w:val="ListParagraph"/>
            <w:numPr>
              <w:numId w:val="106"/>
            </w:numPr>
            <w:tabs>
              <w:tab w:val="num" w:pos="360"/>
            </w:tabs>
            <w:spacing w:before="0"/>
            <w:ind w:left="360" w:hanging="360"/>
          </w:pPr>
        </w:pPrChange>
      </w:pPr>
      <w:ins w:id="413" w:author="Jose Costa Teixeira" w:date="2017-04-17T11:59:00Z">
        <w:r w:rsidRPr="00C67286">
          <w:rPr>
            <w:b/>
            <w:u w:val="single"/>
            <w:rPrChange w:id="414" w:author="Jose Costa Teixeira" w:date="2017-04-17T11:59:00Z">
              <w:rPr/>
            </w:rPrChange>
          </w:rPr>
          <w:t>Main Flow:</w:t>
        </w:r>
      </w:ins>
    </w:p>
    <w:p w14:paraId="28F08CEB" w14:textId="77777777" w:rsidR="00022917" w:rsidRPr="00C67286" w:rsidRDefault="006B0A7A">
      <w:pPr>
        <w:numPr>
          <w:ilvl w:val="0"/>
          <w:numId w:val="106"/>
        </w:numPr>
        <w:spacing w:before="0"/>
        <w:rPr>
          <w:ins w:id="415" w:author="Jose Costa Teixeira" w:date="2017-04-02T13:54:00Z"/>
        </w:rPr>
        <w:pPrChange w:id="416" w:author="Jose Costa Teixeira" w:date="2017-04-17T11:57:00Z">
          <w:pPr>
            <w:numPr>
              <w:numId w:val="99"/>
            </w:numPr>
            <w:tabs>
              <w:tab w:val="num" w:pos="720"/>
            </w:tabs>
            <w:spacing w:before="0"/>
            <w:ind w:left="720" w:hanging="360"/>
          </w:pPr>
        </w:pPrChange>
      </w:pPr>
      <w:ins w:id="417" w:author="Jose Costa Teixeira" w:date="2017-03-08T11:18:00Z">
        <w:r w:rsidRPr="00C67286">
          <w:t xml:space="preserve">Each </w:t>
        </w:r>
      </w:ins>
      <w:ins w:id="418" w:author="Jose Costa Teixeira" w:date="2016-06-13T05:49:00Z">
        <w:r w:rsidR="0039562E" w:rsidRPr="00C67286">
          <w:t xml:space="preserve">nurse </w:t>
        </w:r>
      </w:ins>
      <w:ins w:id="419"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420" w:author="Jose Costa Teixeira" w:date="2017-04-02T13:55:00Z"/>
          <w:b/>
          <w:rPrChange w:id="421" w:author="Jose Costa Teixeira" w:date="2017-04-02T14:01:00Z">
            <w:rPr>
              <w:ins w:id="422" w:author="Jose Costa Teixeira" w:date="2017-04-02T13:55:00Z"/>
            </w:rPr>
          </w:rPrChange>
        </w:rPr>
        <w:pPrChange w:id="423" w:author="Jose Costa Teixeira" w:date="2017-04-17T11:57:00Z">
          <w:pPr>
            <w:numPr>
              <w:numId w:val="99"/>
            </w:numPr>
            <w:tabs>
              <w:tab w:val="num" w:pos="720"/>
            </w:tabs>
            <w:spacing w:before="0"/>
            <w:ind w:left="720" w:hanging="360"/>
          </w:pPr>
        </w:pPrChange>
      </w:pPr>
      <w:ins w:id="424" w:author="Jose Costa Teixeira" w:date="2017-04-02T13:54:00Z">
        <w:r w:rsidRPr="00C67286">
          <w:rPr>
            <w:b/>
            <w:rPrChange w:id="425" w:author="Jose Costa Teixeira" w:date="2017-04-02T14:01:00Z">
              <w:rPr/>
            </w:rPrChange>
          </w:rPr>
          <w:t xml:space="preserve">The tablet (which implements the Medication Administration Performer actor) queries the </w:t>
        </w:r>
      </w:ins>
      <w:ins w:id="426" w:author="Jose Costa Teixeira" w:date="2017-04-02T13:55:00Z">
        <w:r w:rsidRPr="00C67286">
          <w:rPr>
            <w:b/>
            <w:rPrChange w:id="427" w:author="Jose Costa Teixeira" w:date="2017-04-02T14:01:00Z">
              <w:rPr/>
            </w:rPrChange>
          </w:rPr>
          <w:t xml:space="preserve">EHR for the medication that is relevant for the nurse to administer: For example, the medications for all the patients that are </w:t>
        </w:r>
      </w:ins>
      <w:ins w:id="428" w:author="Jose Costa Teixeira" w:date="2017-04-02T13:56:00Z">
        <w:r w:rsidRPr="00C67286">
          <w:rPr>
            <w:b/>
            <w:rPrChange w:id="429" w:author="Jose Costa Teixeira" w:date="2017-04-02T14:01:00Z">
              <w:rPr/>
            </w:rPrChange>
          </w:rPr>
          <w:t xml:space="preserve">scheduled </w:t>
        </w:r>
      </w:ins>
      <w:ins w:id="430" w:author="Jose Costa Teixeira" w:date="2017-04-02T13:55:00Z">
        <w:r w:rsidRPr="00C67286">
          <w:rPr>
            <w:b/>
            <w:rPrChange w:id="431" w:author="Jose Costa Teixeira" w:date="2017-04-02T14:01:00Z">
              <w:rPr/>
            </w:rPrChange>
          </w:rPr>
          <w:t>to be visited</w:t>
        </w:r>
      </w:ins>
      <w:ins w:id="432" w:author="Jose Costa Teixeira" w:date="2017-04-02T13:56:00Z">
        <w:r w:rsidRPr="00C67286">
          <w:rPr>
            <w:b/>
            <w:rPrChange w:id="433"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434" w:author="Jose Costa Teixeira" w:date="2017-04-02T13:57:00Z"/>
          <w:b/>
          <w:rPrChange w:id="435" w:author="Jose Costa Teixeira" w:date="2017-04-02T14:01:00Z">
            <w:rPr>
              <w:ins w:id="436" w:author="Jose Costa Teixeira" w:date="2017-04-02T13:57:00Z"/>
            </w:rPr>
          </w:rPrChange>
        </w:rPr>
        <w:pPrChange w:id="437" w:author="Jose Costa Teixeira" w:date="2017-04-17T11:57:00Z">
          <w:pPr>
            <w:numPr>
              <w:numId w:val="99"/>
            </w:numPr>
            <w:tabs>
              <w:tab w:val="num" w:pos="720"/>
            </w:tabs>
            <w:spacing w:before="0"/>
            <w:ind w:left="720" w:hanging="360"/>
          </w:pPr>
        </w:pPrChange>
      </w:pPr>
      <w:ins w:id="438" w:author="Jose Costa Teixeira" w:date="2017-04-02T13:57:00Z">
        <w:r w:rsidRPr="00C67286">
          <w:rPr>
            <w:b/>
            <w:rPrChange w:id="439" w:author="Jose Costa Teixeira" w:date="2017-04-02T14:01:00Z">
              <w:rPr/>
            </w:rPrChange>
          </w:rPr>
          <w:t>T</w:t>
        </w:r>
      </w:ins>
      <w:ins w:id="440" w:author="Jose Costa Teixeira" w:date="2017-04-02T13:56:00Z">
        <w:r w:rsidRPr="00C67286">
          <w:rPr>
            <w:b/>
            <w:rPrChange w:id="441" w:author="Jose Costa Teixeira" w:date="2017-04-02T14:01:00Z">
              <w:rPr/>
            </w:rPrChange>
          </w:rPr>
          <w:t xml:space="preserve">he EHR </w:t>
        </w:r>
      </w:ins>
      <w:ins w:id="442" w:author="Jose Costa Teixeira" w:date="2017-04-02T13:57:00Z">
        <w:r w:rsidRPr="00C67286">
          <w:rPr>
            <w:b/>
            <w:rPrChange w:id="443" w:author="Jose Costa Teixeira" w:date="2017-04-02T14:01:00Z">
              <w:rPr/>
            </w:rPrChange>
          </w:rPr>
          <w:t xml:space="preserve">responds with a list of the relevant </w:t>
        </w:r>
      </w:ins>
      <w:ins w:id="444" w:author="Jose Costa Teixeira" w:date="2016-06-13T05:49:00Z">
        <w:r w:rsidR="0039562E" w:rsidRPr="00C67286">
          <w:rPr>
            <w:b/>
            <w:rPrChange w:id="445"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446" w:author="Jose Costa Teixeira" w:date="2016-06-13T05:49:00Z"/>
        </w:rPr>
        <w:pPrChange w:id="447" w:author="Jose Costa Teixeira" w:date="2017-04-17T11:57:00Z">
          <w:pPr>
            <w:numPr>
              <w:numId w:val="99"/>
            </w:numPr>
            <w:tabs>
              <w:tab w:val="num" w:pos="720"/>
            </w:tabs>
            <w:spacing w:before="0"/>
            <w:ind w:left="720" w:hanging="360"/>
          </w:pPr>
        </w:pPrChange>
      </w:pPr>
      <w:ins w:id="448"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449" w:author="Jose Costa Teixeira" w:date="2016-06-13T05:49:00Z"/>
        </w:rPr>
        <w:pPrChange w:id="450" w:author="Jose Costa Teixeira" w:date="2017-04-17T11:57:00Z">
          <w:pPr>
            <w:numPr>
              <w:numId w:val="99"/>
            </w:numPr>
            <w:tabs>
              <w:tab w:val="num" w:pos="720"/>
            </w:tabs>
            <w:spacing w:before="0"/>
            <w:ind w:left="720" w:hanging="360"/>
          </w:pPr>
        </w:pPrChange>
      </w:pPr>
      <w:ins w:id="451"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452" w:author="Jose Costa Teixeira" w:date="2016-06-13T05:49:00Z"/>
        </w:rPr>
        <w:pPrChange w:id="453" w:author="Jose Costa Teixeira" w:date="2017-04-17T11:57:00Z">
          <w:pPr>
            <w:numPr>
              <w:numId w:val="99"/>
            </w:numPr>
            <w:tabs>
              <w:tab w:val="num" w:pos="720"/>
            </w:tabs>
            <w:spacing w:before="0"/>
            <w:ind w:left="720" w:hanging="360"/>
          </w:pPr>
        </w:pPrChange>
      </w:pPr>
      <w:ins w:id="454" w:author="Jose Costa Teixeira" w:date="2016-06-13T05:49:00Z">
        <w:r w:rsidRPr="00C67286">
          <w:t>At each address</w:t>
        </w:r>
      </w:ins>
      <w:ins w:id="455" w:author="Jose Costa Teixeira" w:date="2017-04-02T13:57:00Z">
        <w:r w:rsidR="001B53DB" w:rsidRPr="00C67286">
          <w:t>,</w:t>
        </w:r>
      </w:ins>
      <w:ins w:id="456" w:author="Jose Costa Teixeira" w:date="2016-06-13T05:49:00Z">
        <w:r w:rsidRPr="00C67286">
          <w:t xml:space="preserve"> </w:t>
        </w:r>
      </w:ins>
      <w:ins w:id="457" w:author="Jose Costa Teixeira" w:date="2017-04-02T13:57:00Z">
        <w:r w:rsidR="001B53DB" w:rsidRPr="00C67286">
          <w:t xml:space="preserve">the nurse </w:t>
        </w:r>
      </w:ins>
      <w:ins w:id="458"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459" w:author="Jose Costa Teixeira" w:date="2016-06-13T05:49:00Z"/>
        </w:rPr>
        <w:pPrChange w:id="460" w:author="Jose Costa Teixeira" w:date="2017-04-17T11:57:00Z">
          <w:pPr>
            <w:numPr>
              <w:numId w:val="99"/>
            </w:numPr>
            <w:tabs>
              <w:tab w:val="num" w:pos="720"/>
            </w:tabs>
            <w:spacing w:before="0"/>
            <w:ind w:left="720" w:hanging="360"/>
          </w:pPr>
        </w:pPrChange>
      </w:pPr>
      <w:ins w:id="461"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462" w:author="Jose Costa Teixeira" w:date="2016-06-13T05:49:00Z"/>
        </w:rPr>
        <w:pPrChange w:id="463" w:author="Jose Costa Teixeira" w:date="2017-04-17T11:57:00Z">
          <w:pPr>
            <w:numPr>
              <w:numId w:val="99"/>
            </w:numPr>
            <w:tabs>
              <w:tab w:val="num" w:pos="720"/>
            </w:tabs>
            <w:spacing w:before="0"/>
            <w:ind w:left="720" w:hanging="360"/>
          </w:pPr>
        </w:pPrChange>
      </w:pPr>
      <w:ins w:id="464"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465" w:author="Jose Costa Teixeira" w:date="2016-06-13T05:49:00Z"/>
        </w:rPr>
        <w:pPrChange w:id="466" w:author="Jose Costa Teixeira" w:date="2017-04-17T11:57:00Z">
          <w:pPr>
            <w:numPr>
              <w:numId w:val="99"/>
            </w:numPr>
            <w:tabs>
              <w:tab w:val="num" w:pos="720"/>
            </w:tabs>
            <w:spacing w:before="0"/>
            <w:ind w:left="720" w:hanging="360"/>
          </w:pPr>
        </w:pPrChange>
      </w:pPr>
      <w:ins w:id="467" w:author="Jose Costa Teixeira" w:date="2017-04-02T13:58:00Z">
        <w:r w:rsidRPr="00C67286">
          <w:t>For unplanned medication administrations (unplanned, or conditional medications), t</w:t>
        </w:r>
      </w:ins>
      <w:ins w:id="468"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469" w:author="Jose Costa Teixeira" w:date="2016-06-13T05:49:00Z"/>
        </w:rPr>
        <w:pPrChange w:id="470" w:author="Jose Costa Teixeira" w:date="2017-04-17T11:57:00Z">
          <w:pPr>
            <w:numPr>
              <w:numId w:val="99"/>
            </w:numPr>
            <w:tabs>
              <w:tab w:val="num" w:pos="720"/>
            </w:tabs>
            <w:spacing w:before="0"/>
            <w:ind w:left="720" w:hanging="360"/>
          </w:pPr>
        </w:pPrChange>
      </w:pPr>
      <w:ins w:id="471" w:author="Jose Costa Teixeira" w:date="2017-04-02T13:59:00Z">
        <w:r w:rsidRPr="00C67286">
          <w:t xml:space="preserve">If medications were scheduled but were not administered after the time has elapsed, the nurse </w:t>
        </w:r>
      </w:ins>
      <w:ins w:id="472" w:author="Jose Costa Teixeira" w:date="2016-06-13T05:49:00Z">
        <w:r w:rsidR="0039562E" w:rsidRPr="00C67286">
          <w:t xml:space="preserve">can also register that </w:t>
        </w:r>
      </w:ins>
      <w:ins w:id="473" w:author="Jose Costa Teixeira" w:date="2017-04-02T13:59:00Z">
        <w:r w:rsidRPr="00C67286">
          <w:t xml:space="preserve">this </w:t>
        </w:r>
      </w:ins>
      <w:ins w:id="474" w:author="Jose Costa Teixeira" w:date="2016-06-13T05:49:00Z">
        <w:r w:rsidRPr="00C67286">
          <w:t>medication has</w:t>
        </w:r>
        <w:r w:rsidR="0039562E" w:rsidRPr="00C67286">
          <w:t xml:space="preserve"> not been consumed </w:t>
        </w:r>
      </w:ins>
      <w:ins w:id="475" w:author="Jose Costa Teixeira" w:date="2017-04-02T14:00:00Z">
        <w:r w:rsidRPr="00C67286">
          <w:t>(</w:t>
        </w:r>
      </w:ins>
      <w:ins w:id="476" w:author="Jose Costa Teixeira" w:date="2016-06-13T05:49:00Z">
        <w:r w:rsidR="0039562E" w:rsidRPr="00C67286">
          <w:t xml:space="preserve">including </w:t>
        </w:r>
        <w:r w:rsidRPr="00C67286">
          <w:t>the reason</w:t>
        </w:r>
      </w:ins>
      <w:ins w:id="477" w:author="Jose Costa Teixeira" w:date="2017-04-02T14:00:00Z">
        <w:r w:rsidRPr="00C67286">
          <w:t>)</w:t>
        </w:r>
      </w:ins>
      <w:ins w:id="478" w:author="Jose Costa Teixeira" w:date="2016-06-13T05:49:00Z">
        <w:r w:rsidR="0039562E" w:rsidRPr="00C67286">
          <w:t>.</w:t>
        </w:r>
      </w:ins>
    </w:p>
    <w:p w14:paraId="62E7EA91" w14:textId="77777777" w:rsidR="0039562E" w:rsidRPr="00C67286" w:rsidRDefault="0039562E">
      <w:pPr>
        <w:numPr>
          <w:ilvl w:val="0"/>
          <w:numId w:val="106"/>
        </w:numPr>
        <w:spacing w:before="0"/>
        <w:rPr>
          <w:ins w:id="479" w:author="Jose Costa Teixeira" w:date="2016-06-13T05:49:00Z"/>
        </w:rPr>
        <w:pPrChange w:id="480" w:author="Jose Costa Teixeira" w:date="2017-04-17T11:57:00Z">
          <w:pPr>
            <w:numPr>
              <w:numId w:val="99"/>
            </w:numPr>
            <w:tabs>
              <w:tab w:val="num" w:pos="720"/>
            </w:tabs>
            <w:spacing w:before="0"/>
            <w:ind w:left="720" w:hanging="360"/>
          </w:pPr>
        </w:pPrChange>
      </w:pPr>
      <w:ins w:id="481"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482" w:author="Jose Costa Teixeira" w:date="2016-06-13T05:49:00Z"/>
        </w:rPr>
        <w:pPrChange w:id="483" w:author="Jose Costa Teixeira" w:date="2017-04-17T11:57:00Z">
          <w:pPr>
            <w:numPr>
              <w:numId w:val="99"/>
            </w:numPr>
            <w:tabs>
              <w:tab w:val="num" w:pos="720"/>
            </w:tabs>
            <w:spacing w:before="0"/>
            <w:ind w:left="720" w:hanging="360"/>
          </w:pPr>
        </w:pPrChange>
      </w:pPr>
      <w:ins w:id="484" w:author="Jose Costa Teixeira" w:date="2017-04-02T14:00:00Z">
        <w:r w:rsidRPr="00C67286">
          <w:t>If the nurse does not document all the scheduled administrations, the tablet issues a warning to the nurse</w:t>
        </w:r>
      </w:ins>
      <w:ins w:id="485" w:author="Jose Costa Teixeira" w:date="2016-06-13T05:49:00Z">
        <w:r w:rsidR="0039562E" w:rsidRPr="00C67286">
          <w:t>.</w:t>
        </w:r>
      </w:ins>
    </w:p>
    <w:p w14:paraId="62E7EA93" w14:textId="10B188F6" w:rsidR="0039562E" w:rsidRPr="00C67286" w:rsidRDefault="0039562E">
      <w:pPr>
        <w:numPr>
          <w:ilvl w:val="0"/>
          <w:numId w:val="106"/>
        </w:numPr>
        <w:spacing w:before="0"/>
        <w:rPr>
          <w:ins w:id="486" w:author="Jose Costa Teixeira" w:date="2016-06-13T05:49:00Z"/>
        </w:rPr>
        <w:pPrChange w:id="487" w:author="Jose Costa Teixeira" w:date="2017-04-17T11:57:00Z">
          <w:pPr>
            <w:numPr>
              <w:numId w:val="99"/>
            </w:numPr>
            <w:tabs>
              <w:tab w:val="num" w:pos="720"/>
            </w:tabs>
            <w:spacing w:before="0"/>
            <w:ind w:left="720" w:hanging="360"/>
          </w:pPr>
        </w:pPrChange>
      </w:pPr>
      <w:ins w:id="488" w:author="Jose Costa Teixeira" w:date="2016-06-13T05:49:00Z">
        <w:r w:rsidRPr="00C67286">
          <w:t>After her round of patients</w:t>
        </w:r>
      </w:ins>
      <w:ins w:id="489" w:author="Jose Costa Teixeira" w:date="2017-04-02T14:01:00Z">
        <w:r w:rsidR="001B53DB" w:rsidRPr="00C67286">
          <w:t>,</w:t>
        </w:r>
      </w:ins>
      <w:ins w:id="490" w:author="Jose Costa Teixeira" w:date="2016-06-13T05:49:00Z">
        <w:r w:rsidRPr="00C67286">
          <w:t xml:space="preserve"> the nurse returns to her institution and connects with her EHR.</w:t>
        </w:r>
      </w:ins>
    </w:p>
    <w:p w14:paraId="62E7EA94" w14:textId="600F27AE" w:rsidR="0039562E" w:rsidRPr="00C67286" w:rsidRDefault="0039562E">
      <w:pPr>
        <w:numPr>
          <w:ilvl w:val="0"/>
          <w:numId w:val="106"/>
        </w:numPr>
        <w:spacing w:before="0"/>
        <w:rPr>
          <w:ins w:id="491" w:author="Jose Costa Teixeira" w:date="2016-06-13T05:49:00Z"/>
          <w:b/>
          <w:rPrChange w:id="492" w:author="Jose Costa Teixeira" w:date="2017-04-02T14:02:00Z">
            <w:rPr>
              <w:ins w:id="493" w:author="Jose Costa Teixeira" w:date="2016-06-13T05:49:00Z"/>
            </w:rPr>
          </w:rPrChange>
        </w:rPr>
        <w:pPrChange w:id="494" w:author="Jose Costa Teixeira" w:date="2017-04-17T11:57:00Z">
          <w:pPr>
            <w:numPr>
              <w:numId w:val="99"/>
            </w:numPr>
            <w:tabs>
              <w:tab w:val="num" w:pos="720"/>
            </w:tabs>
            <w:spacing w:before="0"/>
            <w:ind w:left="720" w:hanging="360"/>
          </w:pPr>
        </w:pPrChange>
      </w:pPr>
      <w:ins w:id="495" w:author="Jose Costa Teixeira" w:date="2016-06-13T05:49:00Z">
        <w:r w:rsidRPr="00C67286">
          <w:rPr>
            <w:b/>
            <w:rPrChange w:id="496" w:author="Jose Costa Teixeira" w:date="2017-04-02T14:02:00Z">
              <w:rPr/>
            </w:rPrChange>
          </w:rPr>
          <w:t xml:space="preserve">The results of the medication administration round </w:t>
        </w:r>
      </w:ins>
      <w:ins w:id="497" w:author="Jose Costa Teixeira" w:date="2017-04-17T12:00:00Z">
        <w:r w:rsidR="00EA75FF" w:rsidRPr="00C67286">
          <w:rPr>
            <w:b/>
          </w:rPr>
          <w:t>are</w:t>
        </w:r>
      </w:ins>
      <w:ins w:id="498" w:author="Jose Costa Teixeira" w:date="2016-06-13T05:49:00Z">
        <w:r w:rsidRPr="00C67286">
          <w:rPr>
            <w:b/>
            <w:rPrChange w:id="499"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500" w:author="Jose Costa Teixeira" w:date="2017-04-17T11:58:00Z"/>
        </w:rPr>
      </w:pPr>
    </w:p>
    <w:p w14:paraId="0B639CE6" w14:textId="486A4DE3" w:rsidR="00EA75FF" w:rsidRPr="00C67286" w:rsidRDefault="00EA75FF" w:rsidP="0039562E">
      <w:pPr>
        <w:rPr>
          <w:ins w:id="501" w:author="Jose Costa Teixeira" w:date="2017-04-17T11:58:00Z"/>
          <w:b/>
          <w:u w:val="single"/>
          <w:rPrChange w:id="502" w:author="Jose Costa Teixeira" w:date="2017-04-17T12:00:00Z">
            <w:rPr>
              <w:ins w:id="503" w:author="Jose Costa Teixeira" w:date="2017-04-17T11:58:00Z"/>
            </w:rPr>
          </w:rPrChange>
        </w:rPr>
      </w:pPr>
      <w:ins w:id="504" w:author="Jose Costa Teixeira" w:date="2017-04-17T11:58:00Z">
        <w:r w:rsidRPr="00C67286">
          <w:rPr>
            <w:b/>
            <w:u w:val="single"/>
            <w:rPrChange w:id="505" w:author="Jose Costa Teixeira" w:date="2017-04-17T12:00:00Z">
              <w:rPr/>
            </w:rPrChange>
          </w:rPr>
          <w:t>Post conditions:</w:t>
        </w:r>
      </w:ins>
    </w:p>
    <w:p w14:paraId="5A23B6A5" w14:textId="57004516" w:rsidR="00EA75FF" w:rsidRPr="00C67286" w:rsidRDefault="00EA75FF" w:rsidP="00EA75FF">
      <w:pPr>
        <w:numPr>
          <w:ilvl w:val="0"/>
          <w:numId w:val="106"/>
        </w:numPr>
        <w:spacing w:before="0"/>
        <w:rPr>
          <w:ins w:id="506" w:author="Jose Costa Teixeira" w:date="2017-04-17T12:00:00Z"/>
        </w:rPr>
      </w:pPr>
      <w:ins w:id="507" w:author="Jose Costa Teixeira" w:date="2017-04-17T11:58:00Z">
        <w:r w:rsidRPr="00C67286">
          <w:t xml:space="preserve">The </w:t>
        </w:r>
      </w:ins>
      <w:ins w:id="508" w:author="Jose Costa Teixeira" w:date="2017-04-17T12:00:00Z">
        <w:r w:rsidRPr="00C67286">
          <w:t>medication management profile of the patients are updated with the feedback of the substance administration.</w:t>
        </w:r>
      </w:ins>
    </w:p>
    <w:p w14:paraId="313AE58B" w14:textId="663C2241" w:rsidR="00EA75FF" w:rsidRPr="00C67286" w:rsidRDefault="00EA75FF" w:rsidP="0039562E">
      <w:pPr>
        <w:rPr>
          <w:ins w:id="509" w:author="Jose Costa Teixeira" w:date="2016-06-13T05:49:00Z"/>
        </w:rPr>
      </w:pPr>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t xml:space="preserve"> </w:t>
      </w:r>
      <w:r w:rsidR="00322340" w:rsidRPr="00C67286">
        <w:rPr>
          <w:noProof/>
        </w:rPr>
        <w:t xml:space="preserve"> </w:t>
      </w:r>
      <w:del w:id="510"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511" w:author="Jose Costa Teixeira" w:date="2017-04-02T14:14:00Z">
        <w:r w:rsidR="00153944" w:rsidRPr="00C67286">
          <w:t xml:space="preserve"> </w:t>
        </w:r>
        <w:r w:rsidR="00153944" w:rsidRPr="00C67286">
          <w:rPr>
            <w:noProof/>
            <w:lang w:eastAsia="pt-PT"/>
          </w:rPr>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512" w:author="Jose Costa Teixeira" w:date="2017-04-02T14:15:00Z">
        <w:r w:rsidRPr="00C67286" w:rsidDel="00153944">
          <w:delText xml:space="preserve">Basic </w:delText>
        </w:r>
      </w:del>
      <w:ins w:id="513" w:author="Jose Costa Teixeira" w:date="2017-04-02T14:15:00Z">
        <w:r w:rsidR="00153944" w:rsidRPr="00C67286">
          <w:t xml:space="preserve">Scheduled Administration </w:t>
        </w:r>
      </w:ins>
      <w:r w:rsidRPr="00C67286">
        <w:t xml:space="preserve">Process Flow in </w:t>
      </w:r>
      <w:ins w:id="514" w:author="Jose Costa Teixeira" w:date="2017-04-02T14:14:00Z">
        <w:r w:rsidR="00153944" w:rsidRPr="00C67286">
          <w:t>MMA</w:t>
        </w:r>
      </w:ins>
      <w:del w:id="515"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516" w:author="Jose Costa Teixeira" w:date="2017-04-17T12:00:00Z"/>
          <w:lang w:eastAsia="x-none"/>
        </w:rPr>
      </w:pPr>
      <w:del w:id="517" w:author="Jose Costa Teixeira" w:date="2017-04-17T12:00:00Z">
        <w:r w:rsidRPr="00C67286" w:rsidDel="00EA75FF">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518" w:author="Jose Costa Teixeira" w:date="2017-04-17T12:00:00Z"/>
        </w:rPr>
      </w:pPr>
      <w:del w:id="519"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520" w:author="Jose Costa Teixeira" w:date="2017-04-17T12:00:00Z"/>
        </w:rPr>
      </w:pPr>
    </w:p>
    <w:p w14:paraId="62E7EAA0" w14:textId="6A2D8012" w:rsidR="00BF2986" w:rsidRPr="00C67286" w:rsidDel="00EA75FF" w:rsidRDefault="00BF2986" w:rsidP="0097454A">
      <w:pPr>
        <w:pStyle w:val="BodyText"/>
        <w:rPr>
          <w:del w:id="521" w:author="Jose Costa Teixeira" w:date="2017-04-17T12:00:00Z"/>
          <w:lang w:eastAsia="x-none"/>
        </w:rPr>
      </w:pPr>
      <w:del w:id="522"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523" w:author="Jose Costa Teixeira" w:date="2017-04-17T12:00:00Z"/>
        </w:rPr>
      </w:pPr>
      <w:del w:id="524"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525" w:author="Jose Costa Teixeira" w:date="2017-04-17T12:00:00Z"/>
          <w:lang w:eastAsia="x-none"/>
        </w:rPr>
      </w:pPr>
    </w:p>
    <w:p w14:paraId="62E7EAA3" w14:textId="6C8C327D" w:rsidR="00BF2986" w:rsidRPr="00C67286" w:rsidDel="00EA75FF" w:rsidRDefault="00BF2986" w:rsidP="0097454A">
      <w:pPr>
        <w:pStyle w:val="BodyText"/>
        <w:rPr>
          <w:del w:id="526" w:author="Jose Costa Teixeira" w:date="2017-04-17T12:00:00Z"/>
          <w:lang w:eastAsia="x-none"/>
        </w:rPr>
      </w:pPr>
      <w:del w:id="527"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528" w:author="Jose Costa Teixeira" w:date="2017-04-17T12:00:00Z"/>
        </w:rPr>
      </w:pPr>
      <w:del w:id="529"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530" w:author="Jose Costa Teixeira" w:date="2017-04-17T12:00:00Z"/>
          <w:lang w:eastAsia="x-none"/>
        </w:rPr>
      </w:pPr>
    </w:p>
    <w:p w14:paraId="62E7EAA6" w14:textId="3F7E4EF1" w:rsidR="00BF2986" w:rsidRPr="00C67286" w:rsidDel="00EA75FF" w:rsidRDefault="00BF2986" w:rsidP="0097454A">
      <w:pPr>
        <w:pStyle w:val="BodyText"/>
        <w:rPr>
          <w:del w:id="531" w:author="Jose Costa Teixeira" w:date="2017-04-17T12:00:00Z"/>
          <w:lang w:eastAsia="x-none"/>
        </w:rPr>
      </w:pPr>
      <w:del w:id="532"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533" w:author="Jose Costa Teixeira" w:date="2017-04-17T12:00:00Z"/>
        </w:rPr>
      </w:pPr>
      <w:del w:id="534"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535" w:author="Jose Costa Teixeira" w:date="2017-04-17T12:00:00Z"/>
        </w:rPr>
      </w:pPr>
    </w:p>
    <w:p w14:paraId="78E4AB38" w14:textId="5375D3AE" w:rsidR="006B0A7A" w:rsidRPr="00C67286" w:rsidDel="00EA75FF" w:rsidRDefault="006B0A7A" w:rsidP="00597DB2">
      <w:pPr>
        <w:pStyle w:val="AuthorInstructions"/>
        <w:rPr>
          <w:del w:id="536" w:author="Jose Costa Teixeira" w:date="2017-04-17T12:00:00Z"/>
        </w:rPr>
      </w:pPr>
    </w:p>
    <w:p w14:paraId="5389FD79" w14:textId="1138FFCD" w:rsidR="006B0A7A" w:rsidRPr="00C67286" w:rsidRDefault="006B0A7A" w:rsidP="006B0A7A">
      <w:pPr>
        <w:pStyle w:val="Heading4"/>
        <w:numPr>
          <w:ilvl w:val="0"/>
          <w:numId w:val="0"/>
        </w:numPr>
        <w:ind w:left="864" w:hanging="864"/>
        <w:rPr>
          <w:ins w:id="537" w:author="Michael Tan" w:date="2017-03-07T15:50:00Z"/>
          <w:noProof w:val="0"/>
        </w:rPr>
      </w:pPr>
      <w:ins w:id="538" w:author="Michael Tan" w:date="2017-03-07T15:50:00Z">
        <w:r w:rsidRPr="00C67286">
          <w:rPr>
            <w:noProof w:val="0"/>
          </w:rPr>
          <w:t>X.4.2.1 Use Case #</w:t>
        </w:r>
      </w:ins>
      <w:ins w:id="539" w:author="Michael Tan" w:date="2017-03-07T15:51:00Z">
        <w:r w:rsidRPr="00C67286">
          <w:rPr>
            <w:noProof w:val="0"/>
          </w:rPr>
          <w:t>2</w:t>
        </w:r>
      </w:ins>
      <w:ins w:id="540" w:author="Michael Tan" w:date="2017-03-07T15:50:00Z">
        <w:r w:rsidRPr="00C67286">
          <w:rPr>
            <w:noProof w:val="0"/>
          </w:rPr>
          <w:t xml:space="preserve">: </w:t>
        </w:r>
      </w:ins>
      <w:ins w:id="541" w:author="Jose Costa Teixeira" w:date="2017-04-17T12:07:00Z">
        <w:r w:rsidR="003818C5" w:rsidRPr="00C67286">
          <w:rPr>
            <w:noProof w:val="0"/>
          </w:rPr>
          <w:t xml:space="preserve">Home Chemotherapy Administration </w:t>
        </w:r>
      </w:ins>
      <w:ins w:id="542" w:author="Michael Tan" w:date="2017-03-07T15:52:00Z">
        <w:del w:id="543" w:author="Jose Costa Teixeira" w:date="2017-04-17T12:07:00Z">
          <w:r w:rsidRPr="00C67286" w:rsidDel="003818C5">
            <w:rPr>
              <w:noProof w:val="0"/>
            </w:rPr>
            <w:delText xml:space="preserve">Oncology </w:delText>
          </w:r>
        </w:del>
      </w:ins>
      <w:ins w:id="544" w:author="Michael Tan" w:date="2017-03-07T16:15:00Z">
        <w:del w:id="545" w:author="Jose Costa Teixeira" w:date="2017-04-17T12:07:00Z">
          <w:r w:rsidRPr="00C67286" w:rsidDel="003818C5">
            <w:rPr>
              <w:noProof w:val="0"/>
            </w:rPr>
            <w:delText>Treatment</w:delText>
          </w:r>
        </w:del>
      </w:ins>
      <w:ins w:id="546" w:author="Michael Tan" w:date="2017-03-07T15:50:00Z">
        <w:del w:id="547"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548" w:author="Michael Tan" w:date="2017-03-07T15:50:00Z"/>
        </w:rPr>
      </w:pPr>
      <w:ins w:id="549" w:author="Michael Tan" w:date="2017-03-07T15:50:00Z">
        <w:r w:rsidRPr="00C67286">
          <w:rPr>
            <w:i w:val="0"/>
          </w:rPr>
          <w:t xml:space="preserve">This use case describes the situation in which a </w:t>
        </w:r>
      </w:ins>
      <w:ins w:id="550" w:author="Michael Tan" w:date="2017-03-07T16:02:00Z">
        <w:r w:rsidRPr="00C67286">
          <w:rPr>
            <w:i w:val="0"/>
          </w:rPr>
          <w:t>patient</w:t>
        </w:r>
      </w:ins>
      <w:ins w:id="551" w:author="Michael Tan" w:date="2017-03-07T15:50:00Z">
        <w:r w:rsidRPr="00C67286">
          <w:rPr>
            <w:i w:val="0"/>
          </w:rPr>
          <w:t xml:space="preserve"> receives </w:t>
        </w:r>
      </w:ins>
      <w:ins w:id="552" w:author="Michael Tan" w:date="2017-03-07T16:02:00Z">
        <w:r w:rsidRPr="00C67286">
          <w:rPr>
            <w:i w:val="0"/>
          </w:rPr>
          <w:t xml:space="preserve">instructions for the daily dosage </w:t>
        </w:r>
      </w:ins>
      <w:ins w:id="553" w:author="Michael Tan" w:date="2017-03-07T16:11:00Z">
        <w:r w:rsidRPr="00C67286">
          <w:rPr>
            <w:i w:val="0"/>
          </w:rPr>
          <w:t xml:space="preserve">and confirms the usage </w:t>
        </w:r>
      </w:ins>
      <w:ins w:id="554" w:author="Michael Tan" w:date="2017-03-07T16:12:00Z">
        <w:r w:rsidRPr="00C67286">
          <w:rPr>
            <w:i w:val="0"/>
          </w:rPr>
          <w:t>of the medication.</w:t>
        </w:r>
      </w:ins>
    </w:p>
    <w:p w14:paraId="48425E1E" w14:textId="77777777" w:rsidR="006B0A7A" w:rsidRPr="00C67286" w:rsidRDefault="006B0A7A" w:rsidP="006B0A7A">
      <w:pPr>
        <w:pStyle w:val="AuthorInstructions"/>
        <w:rPr>
          <w:ins w:id="555" w:author="Michael Tan" w:date="2017-03-07T15:50:00Z"/>
        </w:rPr>
      </w:pPr>
    </w:p>
    <w:p w14:paraId="3521887B" w14:textId="55896AB0" w:rsidR="006B0A7A" w:rsidRPr="00C67286" w:rsidRDefault="006B0A7A" w:rsidP="006B0A7A">
      <w:pPr>
        <w:pStyle w:val="Heading5"/>
        <w:numPr>
          <w:ilvl w:val="0"/>
          <w:numId w:val="0"/>
        </w:numPr>
        <w:rPr>
          <w:ins w:id="556" w:author="Michael Tan" w:date="2017-03-07T15:50:00Z"/>
          <w:noProof w:val="0"/>
        </w:rPr>
      </w:pPr>
      <w:ins w:id="557" w:author="Michael Tan" w:date="2017-03-07T15:50:00Z">
        <w:r w:rsidRPr="00C67286">
          <w:rPr>
            <w:noProof w:val="0"/>
          </w:rPr>
          <w:t xml:space="preserve">X.4.2.1.1 </w:t>
        </w:r>
      </w:ins>
      <w:ins w:id="558" w:author="Jose Costa Teixeira" w:date="2017-04-17T12:07:00Z">
        <w:r w:rsidR="003818C5" w:rsidRPr="00C67286">
          <w:rPr>
            <w:noProof w:val="0"/>
          </w:rPr>
          <w:t xml:space="preserve">Home Chemotherapy Administration </w:t>
        </w:r>
      </w:ins>
      <w:ins w:id="559" w:author="Michael Tan" w:date="2017-03-07T16:12:00Z">
        <w:del w:id="560" w:author="Jose Costa Teixeira" w:date="2017-04-17T12:07:00Z">
          <w:r w:rsidRPr="00C67286" w:rsidDel="003818C5">
            <w:rPr>
              <w:noProof w:val="0"/>
            </w:rPr>
            <w:delText xml:space="preserve">Oncology </w:delText>
          </w:r>
        </w:del>
      </w:ins>
      <w:ins w:id="561" w:author="Michael Tan" w:date="2017-03-07T16:15:00Z">
        <w:del w:id="562" w:author="Jose Costa Teixeira" w:date="2017-04-17T12:07:00Z">
          <w:r w:rsidRPr="00C67286" w:rsidDel="003818C5">
            <w:rPr>
              <w:noProof w:val="0"/>
            </w:rPr>
            <w:delText>Treatment</w:delText>
          </w:r>
        </w:del>
      </w:ins>
      <w:ins w:id="563" w:author="Michael Tan" w:date="2017-03-07T15:50:00Z">
        <w:del w:id="564" w:author="Jose Costa Teixeira" w:date="2017-04-17T12:07:00Z">
          <w:r w:rsidRPr="00C67286" w:rsidDel="003818C5">
            <w:rPr>
              <w:bCs/>
              <w:noProof w:val="0"/>
            </w:rPr>
            <w:delText xml:space="preserve"> </w:delText>
          </w:r>
        </w:del>
        <w:r w:rsidRPr="00C67286">
          <w:rPr>
            <w:noProof w:val="0"/>
          </w:rPr>
          <w:t>Use Case Description</w:t>
        </w:r>
      </w:ins>
    </w:p>
    <w:p w14:paraId="627D9985" w14:textId="6D2EC8D4" w:rsidR="006B0A7A" w:rsidRPr="00C67286" w:rsidRDefault="00EA75FF" w:rsidP="006B0A7A">
      <w:pPr>
        <w:pStyle w:val="AuthorInstructions"/>
        <w:rPr>
          <w:ins w:id="565" w:author="Michael Tan" w:date="2017-03-07T16:11:00Z"/>
          <w:i w:val="0"/>
        </w:rPr>
      </w:pPr>
      <w:ins w:id="566" w:author="Jose Costa Teixeira" w:date="2017-04-17T12:03:00Z">
        <w:r w:rsidRPr="00C67286">
          <w:rPr>
            <w:i w:val="0"/>
          </w:rPr>
          <w:t xml:space="preserve">In several countries, </w:t>
        </w:r>
      </w:ins>
      <w:ins w:id="567" w:author="Michael Tan" w:date="2017-03-07T16:12:00Z">
        <w:r w:rsidR="006B0A7A" w:rsidRPr="00C67286">
          <w:rPr>
            <w:i w:val="0"/>
          </w:rPr>
          <w:t>Chemo</w:t>
        </w:r>
        <w:del w:id="568" w:author="Jose Costa Teixeira" w:date="2017-04-17T12:03:00Z">
          <w:r w:rsidR="006B0A7A" w:rsidRPr="00C67286" w:rsidDel="00EA75FF">
            <w:rPr>
              <w:i w:val="0"/>
            </w:rPr>
            <w:delText xml:space="preserve"> </w:delText>
          </w:r>
        </w:del>
        <w:r w:rsidR="006B0A7A" w:rsidRPr="00C67286">
          <w:rPr>
            <w:i w:val="0"/>
          </w:rPr>
          <w:t xml:space="preserve">therapy </w:t>
        </w:r>
      </w:ins>
      <w:ins w:id="569" w:author="Jose Costa Teixeira" w:date="2017-04-17T12:03:00Z">
        <w:r w:rsidRPr="00C67286">
          <w:rPr>
            <w:i w:val="0"/>
          </w:rPr>
          <w:t xml:space="preserve">treatments </w:t>
        </w:r>
      </w:ins>
      <w:ins w:id="570" w:author="Michael Tan" w:date="2017-03-07T16:12:00Z">
        <w:r w:rsidR="006B0A7A" w:rsidRPr="00C67286">
          <w:rPr>
            <w:i w:val="0"/>
          </w:rPr>
          <w:t xml:space="preserve">can </w:t>
        </w:r>
      </w:ins>
      <w:ins w:id="571" w:author="Jose Costa Teixeira" w:date="2017-04-17T12:03:00Z">
        <w:r w:rsidRPr="00C67286">
          <w:rPr>
            <w:i w:val="0"/>
          </w:rPr>
          <w:t xml:space="preserve">be administered </w:t>
        </w:r>
      </w:ins>
      <w:ins w:id="572" w:author="Michael Tan" w:date="2017-03-07T16:13:00Z">
        <w:del w:id="573" w:author="Jose Costa Teixeira" w:date="2017-04-17T12:03:00Z">
          <w:r w:rsidR="006B0A7A" w:rsidRPr="00C67286" w:rsidDel="00EA75FF">
            <w:rPr>
              <w:i w:val="0"/>
            </w:rPr>
            <w:delText xml:space="preserve">nowadays </w:delText>
          </w:r>
        </w:del>
      </w:ins>
      <w:ins w:id="574" w:author="Michael Tan" w:date="2017-03-07T16:14:00Z">
        <w:del w:id="575" w:author="Jose Costa Teixeira" w:date="2017-04-17T12:03:00Z">
          <w:r w:rsidR="006B0A7A" w:rsidRPr="00C67286" w:rsidDel="00EA75FF">
            <w:rPr>
              <w:i w:val="0"/>
            </w:rPr>
            <w:delText xml:space="preserve">be </w:delText>
          </w:r>
        </w:del>
      </w:ins>
      <w:ins w:id="576" w:author="Michael Tan" w:date="2017-03-07T16:13:00Z">
        <w:del w:id="577" w:author="Jose Costa Teixeira" w:date="2017-04-17T12:03:00Z">
          <w:r w:rsidR="006B0A7A" w:rsidRPr="00C67286" w:rsidDel="00EA75FF">
            <w:rPr>
              <w:i w:val="0"/>
            </w:rPr>
            <w:delText xml:space="preserve">treated </w:delText>
          </w:r>
        </w:del>
        <w:r w:rsidR="006B0A7A" w:rsidRPr="00C67286">
          <w:rPr>
            <w:i w:val="0"/>
          </w:rPr>
          <w:t>at home</w:t>
        </w:r>
      </w:ins>
      <w:ins w:id="578" w:author="Jose Costa Teixeira" w:date="2017-04-17T12:03:00Z">
        <w:r w:rsidRPr="00C67286">
          <w:rPr>
            <w:i w:val="0"/>
          </w:rPr>
          <w:t xml:space="preserve"> for improving the quality of life of the patient:</w:t>
        </w:r>
      </w:ins>
      <w:ins w:id="579" w:author="Michael Tan" w:date="2017-03-07T16:13:00Z">
        <w:del w:id="580" w:author="Jose Costa Teixeira" w:date="2017-04-17T12:03:00Z">
          <w:r w:rsidR="006B0A7A" w:rsidRPr="00C67286" w:rsidDel="00EA75FF">
            <w:rPr>
              <w:i w:val="0"/>
            </w:rPr>
            <w:delText>.</w:delText>
          </w:r>
        </w:del>
      </w:ins>
      <w:ins w:id="581" w:author="Michael Tan" w:date="2017-03-07T16:12:00Z">
        <w:r w:rsidR="006B0A7A" w:rsidRPr="00C67286">
          <w:rPr>
            <w:i w:val="0"/>
          </w:rPr>
          <w:t xml:space="preserve"> </w:t>
        </w:r>
      </w:ins>
      <w:ins w:id="582"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583" w:author="Michael Tan" w:date="2017-03-07T15:50:00Z"/>
        </w:rPr>
      </w:pPr>
      <w:ins w:id="584" w:author="Michael Tan" w:date="2017-03-07T15:50:00Z">
        <w:r w:rsidRPr="00C67286">
          <w:br w:type="page"/>
        </w:r>
      </w:ins>
    </w:p>
    <w:p w14:paraId="096017A8" w14:textId="3F12C288" w:rsidR="006B0A7A" w:rsidRPr="00C67286" w:rsidRDefault="006B0A7A" w:rsidP="006B0A7A">
      <w:pPr>
        <w:pStyle w:val="Heading5"/>
        <w:numPr>
          <w:ilvl w:val="0"/>
          <w:numId w:val="0"/>
        </w:numPr>
        <w:rPr>
          <w:ins w:id="585" w:author="Michael Tan" w:date="2017-03-07T15:50:00Z"/>
          <w:noProof w:val="0"/>
        </w:rPr>
      </w:pPr>
      <w:ins w:id="586" w:author="Michael Tan" w:date="2017-03-07T15:50:00Z">
        <w:r w:rsidRPr="00C67286">
          <w:rPr>
            <w:noProof w:val="0"/>
          </w:rPr>
          <w:t xml:space="preserve">X.4.2.1.2 </w:t>
        </w:r>
      </w:ins>
      <w:ins w:id="587" w:author="Jose Costa Teixeira" w:date="2017-04-17T12:07:00Z">
        <w:r w:rsidR="003818C5" w:rsidRPr="00C67286">
          <w:rPr>
            <w:noProof w:val="0"/>
          </w:rPr>
          <w:t xml:space="preserve">Home </w:t>
        </w:r>
      </w:ins>
      <w:ins w:id="588" w:author="Michael Tan" w:date="2017-03-22T12:37:00Z">
        <w:r w:rsidR="00167B4F" w:rsidRPr="00C67286">
          <w:rPr>
            <w:noProof w:val="0"/>
          </w:rPr>
          <w:t xml:space="preserve">Chemotherapy </w:t>
        </w:r>
      </w:ins>
      <w:ins w:id="589" w:author="Michael Tan" w:date="2017-03-22T12:38:00Z">
        <w:del w:id="590" w:author="Jose Costa Teixeira" w:date="2017-04-17T12:06:00Z">
          <w:r w:rsidR="00E3041B" w:rsidRPr="00C67286" w:rsidDel="003818C5">
            <w:rPr>
              <w:noProof w:val="0"/>
            </w:rPr>
            <w:delText>O</w:delText>
          </w:r>
        </w:del>
      </w:ins>
      <w:ins w:id="591" w:author="Michael Tan" w:date="2017-03-22T12:37:00Z">
        <w:del w:id="592" w:author="Jose Costa Teixeira" w:date="2017-04-17T12:06:00Z">
          <w:r w:rsidR="00167B4F" w:rsidRPr="00C67286" w:rsidDel="003818C5">
            <w:rPr>
              <w:noProof w:val="0"/>
            </w:rPr>
            <w:delText xml:space="preserve">rder </w:delText>
          </w:r>
        </w:del>
      </w:ins>
      <w:ins w:id="593" w:author="Michael Tan" w:date="2017-03-22T12:38:00Z">
        <w:del w:id="594" w:author="Jose Costa Teixeira" w:date="2017-04-17T12:06:00Z">
          <w:r w:rsidR="00E3041B" w:rsidRPr="00C67286" w:rsidDel="003818C5">
            <w:rPr>
              <w:noProof w:val="0"/>
            </w:rPr>
            <w:delText xml:space="preserve">&amp; </w:delText>
          </w:r>
        </w:del>
        <w:r w:rsidR="00E3041B" w:rsidRPr="00C67286">
          <w:rPr>
            <w:noProof w:val="0"/>
          </w:rPr>
          <w:t>A</w:t>
        </w:r>
      </w:ins>
      <w:ins w:id="595" w:author="Michael Tan" w:date="2017-03-22T12:37:00Z">
        <w:r w:rsidR="00167B4F" w:rsidRPr="00C67286">
          <w:rPr>
            <w:noProof w:val="0"/>
          </w:rPr>
          <w:t>dministration</w:t>
        </w:r>
      </w:ins>
      <w:ins w:id="596" w:author="Michael Tan" w:date="2017-03-07T15:50:00Z">
        <w:r w:rsidRPr="00C67286">
          <w:rPr>
            <w:noProof w:val="0"/>
          </w:rPr>
          <w:t xml:space="preserve"> Process Flow</w:t>
        </w:r>
      </w:ins>
    </w:p>
    <w:p w14:paraId="28C08019" w14:textId="77777777" w:rsidR="00EA75FF" w:rsidRPr="00C67286" w:rsidRDefault="00EA75FF">
      <w:pPr>
        <w:spacing w:before="0"/>
        <w:rPr>
          <w:ins w:id="597" w:author="Jose Costa Teixeira" w:date="2017-04-17T12:01:00Z"/>
        </w:rPr>
        <w:pPrChange w:id="598"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599" w:author="Jose Costa Teixeira" w:date="2017-04-17T12:01:00Z"/>
        </w:rPr>
        <w:pPrChange w:id="600" w:author="Jose Costa Teixeira" w:date="2017-04-17T12:01:00Z">
          <w:pPr>
            <w:pStyle w:val="ListParagraph"/>
            <w:numPr>
              <w:numId w:val="105"/>
            </w:numPr>
            <w:spacing w:before="0"/>
            <w:ind w:left="360" w:hanging="360"/>
          </w:pPr>
        </w:pPrChange>
      </w:pPr>
      <w:ins w:id="601" w:author="Jose Costa Teixeira" w:date="2017-04-17T12:01:00Z">
        <w:r w:rsidRPr="00C67286">
          <w:t>Pre-conditions</w:t>
        </w:r>
      </w:ins>
    </w:p>
    <w:p w14:paraId="021D1590" w14:textId="77777777" w:rsidR="00EA75FF" w:rsidRPr="00C67286" w:rsidRDefault="00EA75FF">
      <w:pPr>
        <w:spacing w:before="0"/>
        <w:rPr>
          <w:ins w:id="602" w:author="Jose Costa Teixeira" w:date="2017-04-17T12:01:00Z"/>
        </w:rPr>
        <w:pPrChange w:id="603" w:author="Jose Costa Teixeira" w:date="2017-04-17T12:01:00Z">
          <w:pPr>
            <w:pStyle w:val="ListParagraph"/>
            <w:numPr>
              <w:numId w:val="105"/>
            </w:numPr>
            <w:spacing w:before="0"/>
            <w:ind w:left="360" w:hanging="360"/>
          </w:pPr>
        </w:pPrChange>
      </w:pPr>
    </w:p>
    <w:p w14:paraId="46782FF8" w14:textId="43417604" w:rsidR="006B0A7A" w:rsidRPr="00C67286" w:rsidRDefault="006B0A7A">
      <w:pPr>
        <w:pStyle w:val="ListParagraph"/>
        <w:numPr>
          <w:ilvl w:val="0"/>
          <w:numId w:val="107"/>
        </w:numPr>
        <w:spacing w:before="0"/>
        <w:rPr>
          <w:ins w:id="604" w:author="Michael Tan" w:date="2017-03-07T16:17:00Z"/>
        </w:rPr>
        <w:pPrChange w:id="605" w:author="Jose Costa Teixeira" w:date="2017-04-17T12:01:00Z">
          <w:pPr>
            <w:pStyle w:val="ListParagraph"/>
            <w:numPr>
              <w:numId w:val="105"/>
            </w:numPr>
            <w:spacing w:before="0"/>
            <w:ind w:left="360" w:hanging="360"/>
          </w:pPr>
        </w:pPrChange>
      </w:pPr>
      <w:ins w:id="606" w:author="Michael Tan" w:date="2017-03-07T16:17:00Z">
        <w:r w:rsidRPr="00C67286">
          <w:t xml:space="preserve">Patient Adam Everyman has a </w:t>
        </w:r>
        <w:del w:id="607" w:author="Jose Costa Teixeira" w:date="2017-03-08T11:19:00Z">
          <w:r w:rsidRPr="00C67286" w:rsidDel="006B0A7A">
            <w:delText>malignent</w:delText>
          </w:r>
        </w:del>
      </w:ins>
      <w:ins w:id="608" w:author="Jose Costa Teixeira" w:date="2017-03-08T11:19:00Z">
        <w:r w:rsidRPr="00C67286">
          <w:t>malignant</w:t>
        </w:r>
      </w:ins>
      <w:ins w:id="609" w:author="Michael Tan" w:date="2017-03-07T16:17:00Z">
        <w:r w:rsidRPr="00C67286">
          <w:t xml:space="preserve"> tumor in his throat. It has been treated with radiation, but </w:t>
        </w:r>
      </w:ins>
      <w:ins w:id="610" w:author="Michael Tan" w:date="2017-03-07T16:18:00Z">
        <w:r w:rsidRPr="00C67286">
          <w:t>Adam</w:t>
        </w:r>
      </w:ins>
      <w:ins w:id="611" w:author="Michael Tan" w:date="2017-03-07T16:17:00Z">
        <w:r w:rsidRPr="00C67286">
          <w:t xml:space="preserve"> has to complete the therapy with a chemotherapy for 4 weeks.</w:t>
        </w:r>
      </w:ins>
    </w:p>
    <w:p w14:paraId="1DB321DF" w14:textId="77777777" w:rsidR="00153944" w:rsidRPr="00C67286" w:rsidRDefault="006B0A7A">
      <w:pPr>
        <w:pStyle w:val="ListParagraph"/>
        <w:numPr>
          <w:ilvl w:val="0"/>
          <w:numId w:val="107"/>
        </w:numPr>
        <w:spacing w:before="0"/>
        <w:rPr>
          <w:ins w:id="612" w:author="Jose Costa Teixeira" w:date="2017-04-02T14:17:00Z"/>
        </w:rPr>
        <w:pPrChange w:id="613" w:author="Jose Costa Teixeira" w:date="2017-04-17T12:01:00Z">
          <w:pPr>
            <w:pStyle w:val="ListParagraph"/>
            <w:numPr>
              <w:numId w:val="105"/>
            </w:numPr>
            <w:spacing w:before="0"/>
            <w:ind w:left="360" w:hanging="360"/>
          </w:pPr>
        </w:pPrChange>
      </w:pPr>
      <w:ins w:id="614" w:author="Michael Tan" w:date="2017-03-07T16:17:00Z">
        <w:r w:rsidRPr="00C67286">
          <w:t>The therapy has to be followed strictly, in dosage as well as in timing.</w:t>
        </w:r>
      </w:ins>
      <w:ins w:id="615" w:author="Michael Tan" w:date="2017-03-07T16:19:00Z">
        <w:r w:rsidRPr="00C67286">
          <w:t xml:space="preserve"> </w:t>
        </w:r>
      </w:ins>
    </w:p>
    <w:p w14:paraId="0BD50FD1" w14:textId="2A114F0A" w:rsidR="006B0A7A" w:rsidRPr="00C67286" w:rsidRDefault="00153944">
      <w:pPr>
        <w:pStyle w:val="ListParagraph"/>
        <w:numPr>
          <w:ilvl w:val="0"/>
          <w:numId w:val="107"/>
        </w:numPr>
        <w:spacing w:before="0"/>
        <w:rPr>
          <w:ins w:id="616" w:author="Michael Tan" w:date="2017-03-07T16:17:00Z"/>
        </w:rPr>
        <w:pPrChange w:id="617" w:author="Jose Costa Teixeira" w:date="2017-04-17T12:01:00Z">
          <w:pPr>
            <w:pStyle w:val="ListParagraph"/>
            <w:numPr>
              <w:numId w:val="105"/>
            </w:numPr>
            <w:spacing w:before="0"/>
            <w:ind w:left="360" w:hanging="360"/>
          </w:pPr>
        </w:pPrChange>
      </w:pPr>
      <w:ins w:id="618" w:author="Jose Costa Teixeira" w:date="2017-04-02T14:17:00Z">
        <w:r w:rsidRPr="00C67286">
          <w:t xml:space="preserve">The oncologist sets up Adam for a close monitoring of the treatment administration, which means that the </w:t>
        </w:r>
      </w:ins>
      <w:ins w:id="619" w:author="Jose Costa Teixeira" w:date="2017-04-02T14:18:00Z">
        <w:r w:rsidRPr="00C67286">
          <w:t>o</w:t>
        </w:r>
      </w:ins>
      <w:ins w:id="620" w:author="Jose Costa Teixeira" w:date="2017-04-02T14:17:00Z">
        <w:r w:rsidRPr="00C67286">
          <w:t xml:space="preserve">ncologist issues an administration order every day (i.e. there is no </w:t>
        </w:r>
      </w:ins>
      <w:ins w:id="621" w:author="Jose Costa Teixeira" w:date="2017-04-02T14:18:00Z">
        <w:r w:rsidRPr="00C67286">
          <w:t>pre-scheduled administration orders)</w:t>
        </w:r>
      </w:ins>
      <w:ins w:id="622" w:author="Jose Costa Teixeira" w:date="2017-04-02T14:17:00Z">
        <w:r w:rsidRPr="00C67286">
          <w:t xml:space="preserve">, and </w:t>
        </w:r>
      </w:ins>
      <w:ins w:id="623" w:author="Michael Tan" w:date="2017-03-07T16:18:00Z">
        <w:r w:rsidR="006B0A7A" w:rsidRPr="00C67286">
          <w:t>Adam</w:t>
        </w:r>
      </w:ins>
      <w:ins w:id="624" w:author="Michael Tan" w:date="2017-03-07T16:17:00Z">
        <w:r w:rsidR="006B0A7A" w:rsidRPr="00C67286">
          <w:t xml:space="preserve"> has</w:t>
        </w:r>
      </w:ins>
      <w:ins w:id="625" w:author="Jose Costa Teixeira" w:date="2017-04-02T14:18:00Z">
        <w:r w:rsidRPr="00C67286">
          <w:t xml:space="preserve"> </w:t>
        </w:r>
      </w:ins>
      <w:ins w:id="626" w:author="Michael Tan" w:date="2017-03-07T16:17:00Z">
        <w:del w:id="627" w:author="Jose Costa Teixeira" w:date="2017-04-02T14:17:00Z">
          <w:r w:rsidR="006B0A7A" w:rsidRPr="00C67286" w:rsidDel="00153944">
            <w:delText xml:space="preserve"> </w:delText>
          </w:r>
        </w:del>
        <w:r w:rsidR="006B0A7A" w:rsidRPr="00C67286">
          <w:t xml:space="preserve">to follow the instructions on his phone app </w:t>
        </w:r>
      </w:ins>
      <w:ins w:id="628" w:author="Jose Costa Teixeira" w:date="2017-04-02T14:18:00Z">
        <w:r w:rsidRPr="00C67286">
          <w:t xml:space="preserve">every day </w:t>
        </w:r>
      </w:ins>
      <w:ins w:id="629" w:author="Michael Tan" w:date="2017-03-07T16:17:00Z">
        <w:r w:rsidR="006B0A7A" w:rsidRPr="00C67286">
          <w:t>to take the medication.</w:t>
        </w:r>
      </w:ins>
    </w:p>
    <w:p w14:paraId="07CC8CC9" w14:textId="0EECA7EB" w:rsidR="006B0A7A" w:rsidRPr="00C67286" w:rsidRDefault="006B0A7A">
      <w:pPr>
        <w:pStyle w:val="ListParagraph"/>
        <w:numPr>
          <w:ilvl w:val="0"/>
          <w:numId w:val="107"/>
        </w:numPr>
        <w:spacing w:before="0"/>
        <w:rPr>
          <w:ins w:id="630" w:author="Jose Costa Teixeira" w:date="2017-04-17T12:01:00Z"/>
        </w:rPr>
        <w:pPrChange w:id="631" w:author="Jose Costa Teixeira" w:date="2017-04-17T12:01:00Z">
          <w:pPr>
            <w:pStyle w:val="ListParagraph"/>
            <w:numPr>
              <w:numId w:val="105"/>
            </w:numPr>
            <w:spacing w:before="0"/>
            <w:ind w:left="360" w:hanging="360"/>
          </w:pPr>
        </w:pPrChange>
      </w:pPr>
      <w:ins w:id="632" w:author="Michael Tan" w:date="2017-03-07T16:17:00Z">
        <w:r w:rsidRPr="00C67286">
          <w:t xml:space="preserve">The </w:t>
        </w:r>
      </w:ins>
      <w:ins w:id="633" w:author="Michael Tan" w:date="2017-03-07T16:19:00Z">
        <w:r w:rsidRPr="00C67286">
          <w:t>oncologist</w:t>
        </w:r>
      </w:ins>
      <w:ins w:id="634" w:author="Michael Tan" w:date="2017-03-07T16:17:00Z">
        <w:r w:rsidRPr="00C67286">
          <w:t xml:space="preserve"> enters the medication </w:t>
        </w:r>
      </w:ins>
      <w:ins w:id="635" w:author="Michael Tan" w:date="2017-03-07T16:19:00Z">
        <w:r w:rsidRPr="00C67286">
          <w:t>request</w:t>
        </w:r>
      </w:ins>
      <w:ins w:id="636" w:author="Michael Tan" w:date="2017-03-07T16:17:00Z">
        <w:r w:rsidRPr="00C67286">
          <w:t xml:space="preserve"> instructions in the EHR of the hospital on a </w:t>
        </w:r>
      </w:ins>
      <w:ins w:id="637" w:author="Michael Tan" w:date="2017-03-07T16:19:00Z">
        <w:r w:rsidRPr="00C67286">
          <w:t>daily</w:t>
        </w:r>
      </w:ins>
      <w:ins w:id="638" w:author="Michael Tan" w:date="2017-03-07T16:17:00Z">
        <w:r w:rsidRPr="00C67286">
          <w:t xml:space="preserve"> basis following a protocol, but this protocol is always </w:t>
        </w:r>
      </w:ins>
      <w:ins w:id="639" w:author="Michael Tan" w:date="2017-03-07T16:21:00Z">
        <w:r w:rsidRPr="00C67286">
          <w:t>adjusted</w:t>
        </w:r>
      </w:ins>
      <w:ins w:id="640" w:author="Michael Tan" w:date="2017-03-07T16:17:00Z">
        <w:r w:rsidRPr="00C67286">
          <w:t xml:space="preserve"> with the outcome </w:t>
        </w:r>
      </w:ins>
      <w:ins w:id="641" w:author="Michael Tan" w:date="2017-03-07T16:21:00Z">
        <w:r w:rsidRPr="00C67286">
          <w:t xml:space="preserve">of the </w:t>
        </w:r>
        <w:del w:id="642" w:author="Jose Costa Teixeira" w:date="2017-03-08T11:20:00Z">
          <w:r w:rsidRPr="00C67286" w:rsidDel="006B0A7A">
            <w:delText>Adam</w:delText>
          </w:r>
        </w:del>
      </w:ins>
      <w:ins w:id="643" w:author="Jose Costa Teixeira" w:date="2017-03-08T11:20:00Z">
        <w:r w:rsidRPr="00C67286">
          <w:t>patient</w:t>
        </w:r>
      </w:ins>
      <w:ins w:id="644" w:author="Michael Tan" w:date="2017-03-07T16:21:00Z">
        <w:r w:rsidRPr="00C67286">
          <w:t xml:space="preserve">’s </w:t>
        </w:r>
        <w:del w:id="645" w:author="Jose Costa Teixeira" w:date="2017-03-08T11:20:00Z">
          <w:r w:rsidRPr="00C67286" w:rsidDel="006B0A7A">
            <w:delText>well being</w:delText>
          </w:r>
        </w:del>
      </w:ins>
      <w:ins w:id="646" w:author="Jose Costa Teixeira" w:date="2017-03-08T11:20:00Z">
        <w:r w:rsidRPr="00C67286">
          <w:t>well-being</w:t>
        </w:r>
      </w:ins>
      <w:ins w:id="647" w:author="Michael Tan" w:date="2017-03-07T16:21:00Z">
        <w:r w:rsidRPr="00C67286">
          <w:t>.</w:t>
        </w:r>
      </w:ins>
    </w:p>
    <w:p w14:paraId="27F2A881" w14:textId="3BB6F770" w:rsidR="00EA75FF" w:rsidRPr="00C67286" w:rsidRDefault="00EA75FF">
      <w:pPr>
        <w:spacing w:before="0"/>
        <w:rPr>
          <w:ins w:id="648" w:author="Jose Costa Teixeira" w:date="2017-04-17T12:01:00Z"/>
        </w:rPr>
        <w:pPrChange w:id="649" w:author="Jose Costa Teixeira" w:date="2017-04-17T12:01:00Z">
          <w:pPr>
            <w:pStyle w:val="ListParagraph"/>
            <w:numPr>
              <w:numId w:val="105"/>
            </w:numPr>
            <w:spacing w:before="0"/>
            <w:ind w:left="360" w:hanging="360"/>
          </w:pPr>
        </w:pPrChange>
      </w:pPr>
    </w:p>
    <w:p w14:paraId="753F4BC4" w14:textId="1A3637C8" w:rsidR="00EA75FF" w:rsidRPr="00C67286" w:rsidRDefault="00EA75FF">
      <w:pPr>
        <w:spacing w:before="0"/>
        <w:rPr>
          <w:ins w:id="650" w:author="Michael Tan" w:date="2017-03-07T16:17:00Z"/>
        </w:rPr>
        <w:pPrChange w:id="651" w:author="Jose Costa Teixeira" w:date="2017-04-17T12:01:00Z">
          <w:pPr>
            <w:pStyle w:val="ListParagraph"/>
            <w:numPr>
              <w:numId w:val="105"/>
            </w:numPr>
            <w:spacing w:before="0"/>
            <w:ind w:left="360" w:hanging="360"/>
          </w:pPr>
        </w:pPrChange>
      </w:pPr>
      <w:ins w:id="652"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653" w:author="Michael Tan" w:date="2017-03-07T16:17:00Z"/>
          <w:b/>
          <w:rPrChange w:id="654" w:author="Jose Costa Teixeira" w:date="2017-04-02T14:21:00Z">
            <w:rPr>
              <w:ins w:id="655" w:author="Michael Tan" w:date="2017-03-07T16:17:00Z"/>
              <w:lang w:val="en-GB"/>
            </w:rPr>
          </w:rPrChange>
        </w:rPr>
        <w:pPrChange w:id="656" w:author="Jose Costa Teixeira" w:date="2017-04-17T12:01:00Z">
          <w:pPr>
            <w:pStyle w:val="ListParagraph"/>
            <w:numPr>
              <w:numId w:val="105"/>
            </w:numPr>
            <w:spacing w:before="0"/>
            <w:ind w:left="360" w:hanging="360"/>
          </w:pPr>
        </w:pPrChange>
      </w:pPr>
      <w:ins w:id="657" w:author="Michael Tan" w:date="2017-03-07T16:17:00Z">
        <w:r w:rsidRPr="00C67286">
          <w:rPr>
            <w:b/>
            <w:rPrChange w:id="658" w:author="Jose Costa Teixeira" w:date="2017-04-02T14:21:00Z">
              <w:rPr>
                <w:lang w:val="en-GB"/>
              </w:rPr>
            </w:rPrChange>
          </w:rPr>
          <w:t xml:space="preserve">The phone app downloads the medication </w:t>
        </w:r>
      </w:ins>
      <w:ins w:id="659" w:author="Michael Tan" w:date="2017-03-07T16:22:00Z">
        <w:r w:rsidRPr="00C67286">
          <w:rPr>
            <w:b/>
            <w:rPrChange w:id="660" w:author="Jose Costa Teixeira" w:date="2017-04-02T14:21:00Z">
              <w:rPr>
                <w:lang w:val="en-GB"/>
              </w:rPr>
            </w:rPrChange>
          </w:rPr>
          <w:t xml:space="preserve">request </w:t>
        </w:r>
      </w:ins>
      <w:ins w:id="661" w:author="Michael Tan" w:date="2017-03-07T16:17:00Z">
        <w:r w:rsidRPr="00C67286">
          <w:rPr>
            <w:b/>
            <w:rPrChange w:id="662" w:author="Jose Costa Teixeira" w:date="2017-04-02T14:21:00Z">
              <w:rPr>
                <w:lang w:val="en-GB"/>
              </w:rPr>
            </w:rPrChange>
          </w:rPr>
          <w:t>instructions and stores it locally in the memory of the phone. The app can function on it</w:t>
        </w:r>
        <w:del w:id="663" w:author="Jose Costa Teixeira" w:date="2017-04-02T14:20:00Z">
          <w:r w:rsidRPr="00C67286" w:rsidDel="00153944">
            <w:rPr>
              <w:b/>
              <w:rPrChange w:id="664" w:author="Jose Costa Teixeira" w:date="2017-04-02T14:21:00Z">
                <w:rPr>
                  <w:lang w:val="en-GB"/>
                </w:rPr>
              </w:rPrChange>
            </w:rPr>
            <w:delText>’</w:delText>
          </w:r>
        </w:del>
        <w:r w:rsidRPr="00C67286">
          <w:rPr>
            <w:b/>
            <w:rPrChange w:id="665"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666" w:author="Michael Tan" w:date="2017-03-07T16:17:00Z"/>
        </w:rPr>
        <w:pPrChange w:id="667" w:author="Jose Costa Teixeira" w:date="2017-04-17T12:01:00Z">
          <w:pPr>
            <w:pStyle w:val="ListParagraph"/>
            <w:numPr>
              <w:numId w:val="105"/>
            </w:numPr>
            <w:spacing w:before="0"/>
            <w:ind w:left="360" w:hanging="360"/>
          </w:pPr>
        </w:pPrChange>
      </w:pPr>
      <w:ins w:id="668" w:author="Michael Tan" w:date="2017-03-07T16:17:00Z">
        <w:r w:rsidRPr="00C67286">
          <w:t xml:space="preserve">The app issues a signal every time </w:t>
        </w:r>
      </w:ins>
      <w:ins w:id="669" w:author="Michael Tan" w:date="2017-03-07T16:22:00Z">
        <w:r w:rsidRPr="00C67286">
          <w:t>Adam</w:t>
        </w:r>
      </w:ins>
      <w:ins w:id="670"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671" w:author="Michael Tan" w:date="2017-03-07T16:26:00Z"/>
        </w:rPr>
        <w:pPrChange w:id="672" w:author="Jose Costa Teixeira" w:date="2017-04-17T12:01:00Z">
          <w:pPr>
            <w:pStyle w:val="ListParagraph"/>
            <w:numPr>
              <w:numId w:val="105"/>
            </w:numPr>
            <w:spacing w:before="0"/>
            <w:ind w:left="360" w:hanging="360"/>
          </w:pPr>
        </w:pPrChange>
      </w:pPr>
      <w:ins w:id="673" w:author="Michael Tan" w:date="2017-03-07T16:23:00Z">
        <w:r w:rsidRPr="00C67286">
          <w:t>Adam</w:t>
        </w:r>
      </w:ins>
      <w:ins w:id="674" w:author="Michael Tan" w:date="2017-03-07T16:17:00Z">
        <w:r w:rsidRPr="00C67286">
          <w:t xml:space="preserve"> has to take a combination of 3 drugs, each with different dosage and timing. </w:t>
        </w:r>
      </w:ins>
      <w:ins w:id="675" w:author="Michael Tan" w:date="2017-03-07T16:23:00Z">
        <w:r w:rsidRPr="00C67286">
          <w:t>Adam</w:t>
        </w:r>
      </w:ins>
      <w:ins w:id="676" w:author="Michael Tan" w:date="2017-03-07T16:17:00Z">
        <w:r w:rsidRPr="00C67286">
          <w:t xml:space="preserve"> confirms the medication which he has taken or not taken. Sometimes the side effects are so strong that </w:t>
        </w:r>
      </w:ins>
      <w:ins w:id="677" w:author="Michael Tan" w:date="2017-03-07T16:23:00Z">
        <w:r w:rsidRPr="00C67286">
          <w:t>Adam</w:t>
        </w:r>
      </w:ins>
      <w:ins w:id="678" w:author="Michael Tan" w:date="2017-03-07T16:17:00Z">
        <w:r w:rsidRPr="00C67286">
          <w:t xml:space="preserve"> </w:t>
        </w:r>
        <w:del w:id="679" w:author="Jose Costa Teixeira" w:date="2017-04-02T14:20:00Z">
          <w:r w:rsidRPr="00C67286" w:rsidDel="00153944">
            <w:delText xml:space="preserve">has </w:delText>
          </w:r>
        </w:del>
      </w:ins>
      <w:ins w:id="680" w:author="Michael Tan" w:date="2017-03-07T16:23:00Z">
        <w:del w:id="681" w:author="Jose Costa Teixeira" w:date="2017-04-02T14:20:00Z">
          <w:r w:rsidRPr="00C67286" w:rsidDel="00153944">
            <w:delText xml:space="preserve">to </w:delText>
          </w:r>
        </w:del>
      </w:ins>
      <w:ins w:id="682" w:author="Michael Tan" w:date="2017-03-07T16:17:00Z">
        <w:del w:id="683" w:author="Jose Costa Teixeira" w:date="2017-04-02T14:20:00Z">
          <w:r w:rsidRPr="00C67286" w:rsidDel="00153944">
            <w:delText>thrown</w:delText>
          </w:r>
        </w:del>
      </w:ins>
      <w:ins w:id="684" w:author="Jose Costa Teixeira" w:date="2017-04-02T14:20:00Z">
        <w:r w:rsidR="00153944" w:rsidRPr="00C67286">
          <w:t>vomits</w:t>
        </w:r>
      </w:ins>
      <w:ins w:id="685" w:author="Michael Tan" w:date="2017-03-07T16:17:00Z">
        <w:del w:id="686" w:author="Jose Costa Teixeira" w:date="2017-04-02T14:20:00Z">
          <w:r w:rsidRPr="00C67286" w:rsidDel="00153944">
            <w:delText xml:space="preserve"> up</w:delText>
          </w:r>
        </w:del>
        <w:r w:rsidRPr="00C67286">
          <w:t xml:space="preserve"> all his food and medication. He </w:t>
        </w:r>
      </w:ins>
      <w:ins w:id="687" w:author="Jose Costa Teixeira" w:date="2017-04-02T14:20:00Z">
        <w:r w:rsidR="00153944" w:rsidRPr="00C67286">
          <w:t xml:space="preserve">can use the same app to </w:t>
        </w:r>
      </w:ins>
      <w:ins w:id="688" w:author="Michael Tan" w:date="2017-03-07T16:17:00Z">
        <w:r w:rsidRPr="00C67286">
          <w:t>report</w:t>
        </w:r>
        <w:del w:id="689" w:author="Jose Costa Teixeira" w:date="2017-04-02T14:20:00Z">
          <w:r w:rsidRPr="00C67286" w:rsidDel="00153944">
            <w:delText>s</w:delText>
          </w:r>
        </w:del>
        <w:r w:rsidRPr="00C67286">
          <w:t xml:space="preserve"> that event</w:t>
        </w:r>
        <w:del w:id="690"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691" w:author="Michael Tan" w:date="2017-03-07T16:17:00Z"/>
        </w:rPr>
        <w:pPrChange w:id="692" w:author="Jose Costa Teixeira" w:date="2017-04-17T12:01:00Z">
          <w:pPr>
            <w:pStyle w:val="ListParagraph"/>
            <w:numPr>
              <w:numId w:val="105"/>
            </w:numPr>
            <w:spacing w:before="0"/>
            <w:ind w:left="360" w:hanging="360"/>
          </w:pPr>
        </w:pPrChange>
      </w:pPr>
      <w:ins w:id="693" w:author="Michael Tan" w:date="2017-03-07T16:26:00Z">
        <w:r w:rsidRPr="00C67286">
          <w:t xml:space="preserve">The app provides the ability to register additional medication that Adam uses to </w:t>
        </w:r>
      </w:ins>
      <w:ins w:id="694"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695" w:author="Michael Tan" w:date="2017-03-07T16:17:00Z"/>
          <w:b/>
          <w:rPrChange w:id="696" w:author="Jose Costa Teixeira" w:date="2017-04-02T14:21:00Z">
            <w:rPr>
              <w:ins w:id="697" w:author="Michael Tan" w:date="2017-03-07T16:17:00Z"/>
              <w:lang w:val="en-GB"/>
            </w:rPr>
          </w:rPrChange>
        </w:rPr>
        <w:pPrChange w:id="698" w:author="Jose Costa Teixeira" w:date="2017-04-17T12:01:00Z">
          <w:pPr>
            <w:pStyle w:val="ListParagraph"/>
            <w:numPr>
              <w:numId w:val="105"/>
            </w:numPr>
            <w:spacing w:before="0"/>
            <w:ind w:left="360" w:hanging="360"/>
          </w:pPr>
        </w:pPrChange>
      </w:pPr>
      <w:ins w:id="699" w:author="Michael Tan" w:date="2017-03-07T16:17:00Z">
        <w:r w:rsidRPr="00C67286">
          <w:rPr>
            <w:b/>
            <w:rPrChange w:id="700" w:author="Jose Costa Teixeira" w:date="2017-04-02T14:21:00Z">
              <w:rPr>
                <w:lang w:val="en-GB"/>
              </w:rPr>
            </w:rPrChange>
          </w:rPr>
          <w:t xml:space="preserve">When </w:t>
        </w:r>
      </w:ins>
      <w:ins w:id="701" w:author="Michael Tan" w:date="2017-03-07T16:23:00Z">
        <w:r w:rsidRPr="00C67286">
          <w:rPr>
            <w:b/>
            <w:rPrChange w:id="702" w:author="Jose Costa Teixeira" w:date="2017-04-02T14:21:00Z">
              <w:rPr>
                <w:lang w:val="en-GB"/>
              </w:rPr>
            </w:rPrChange>
          </w:rPr>
          <w:t>Adam</w:t>
        </w:r>
      </w:ins>
      <w:ins w:id="703" w:author="Michael Tan" w:date="2017-03-07T16:17:00Z">
        <w:r w:rsidRPr="00C67286">
          <w:rPr>
            <w:b/>
            <w:rPrChange w:id="704"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705" w:author="Jose Costa Teixeira" w:date="2017-04-17T12:01:00Z"/>
        </w:rPr>
        <w:pPrChange w:id="706"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707" w:author="Jose Costa Teixeira" w:date="2017-04-17T12:01:00Z"/>
        </w:rPr>
      </w:pPr>
      <w:ins w:id="708" w:author="Jose Costa Teixeira" w:date="2017-04-17T12:01:00Z">
        <w:r w:rsidRPr="00C67286">
          <w:t>Post conditions:</w:t>
        </w:r>
      </w:ins>
    </w:p>
    <w:p w14:paraId="782DA450" w14:textId="3415C7B1" w:rsidR="006B0A7A" w:rsidRPr="00C67286" w:rsidRDefault="00EA75FF">
      <w:pPr>
        <w:pStyle w:val="ListParagraph"/>
        <w:numPr>
          <w:ilvl w:val="0"/>
          <w:numId w:val="107"/>
        </w:numPr>
        <w:spacing w:before="0"/>
        <w:rPr>
          <w:ins w:id="709" w:author="Michael Tan" w:date="2017-03-07T16:17:00Z"/>
        </w:rPr>
        <w:pPrChange w:id="710" w:author="Jose Costa Teixeira" w:date="2017-04-17T12:01:00Z">
          <w:pPr>
            <w:pStyle w:val="ListParagraph"/>
            <w:numPr>
              <w:numId w:val="105"/>
            </w:numPr>
            <w:spacing w:before="0"/>
            <w:ind w:left="360" w:hanging="360"/>
          </w:pPr>
        </w:pPrChange>
      </w:pPr>
      <w:ins w:id="711" w:author="Jose Costa Teixeira" w:date="2017-04-17T12:01:00Z">
        <w:r w:rsidRPr="00C67286">
          <w:t xml:space="preserve"> </w:t>
        </w:r>
      </w:ins>
      <w:ins w:id="712" w:author="Jose Costa Teixeira" w:date="2017-04-17T12:02:00Z">
        <w:r w:rsidRPr="00C67286">
          <w:t xml:space="preserve">With an updated information about the patient’s administration and its effects, </w:t>
        </w:r>
      </w:ins>
      <w:ins w:id="713" w:author="Michael Tan" w:date="2017-03-07T16:17:00Z">
        <w:del w:id="714" w:author="Jose Costa Teixeira" w:date="2017-04-17T12:02:00Z">
          <w:r w:rsidR="006B0A7A" w:rsidRPr="00C67286" w:rsidDel="00EA75FF">
            <w:delText>T</w:delText>
          </w:r>
        </w:del>
      </w:ins>
      <w:ins w:id="715" w:author="Jose Costa Teixeira" w:date="2017-04-17T12:02:00Z">
        <w:r w:rsidRPr="00C67286">
          <w:t>t</w:t>
        </w:r>
      </w:ins>
      <w:ins w:id="716" w:author="Michael Tan" w:date="2017-03-07T16:17:00Z">
        <w:r w:rsidR="006B0A7A" w:rsidRPr="00C67286">
          <w:t xml:space="preserve">he oncologist and the pharmacist evaluate </w:t>
        </w:r>
      </w:ins>
      <w:ins w:id="717" w:author="Michael Tan" w:date="2017-03-07T16:25:00Z">
        <w:r w:rsidR="006B0A7A" w:rsidRPr="00C67286">
          <w:t>Adam’s</w:t>
        </w:r>
      </w:ins>
      <w:ins w:id="718" w:author="Michael Tan" w:date="2017-03-07T16:17:00Z">
        <w:r w:rsidR="006B0A7A" w:rsidRPr="00C67286">
          <w:t xml:space="preserve"> therapy and adjust the medication </w:t>
        </w:r>
      </w:ins>
      <w:ins w:id="719" w:author="Michael Tan" w:date="2017-03-07T16:25:00Z">
        <w:r w:rsidR="006B0A7A" w:rsidRPr="00C67286">
          <w:t>schema</w:t>
        </w:r>
      </w:ins>
      <w:ins w:id="720" w:author="Michael Tan" w:date="2017-03-07T16:17:00Z">
        <w:r w:rsidR="006B0A7A" w:rsidRPr="00C67286">
          <w:t xml:space="preserve"> for the following </w:t>
        </w:r>
      </w:ins>
      <w:ins w:id="721" w:author="Michael Tan" w:date="2017-03-07T16:25:00Z">
        <w:r w:rsidR="006B0A7A" w:rsidRPr="00C67286">
          <w:t>day</w:t>
        </w:r>
      </w:ins>
      <w:ins w:id="722" w:author="Michael Tan" w:date="2017-03-07T16:17:00Z">
        <w:r w:rsidR="006B0A7A" w:rsidRPr="00C67286">
          <w:t>.</w:t>
        </w:r>
      </w:ins>
    </w:p>
    <w:p w14:paraId="0A0591F1" w14:textId="77777777" w:rsidR="006B0A7A" w:rsidRPr="00C67286" w:rsidRDefault="006B0A7A" w:rsidP="006B0A7A">
      <w:pPr>
        <w:spacing w:before="0"/>
        <w:rPr>
          <w:ins w:id="723" w:author="Michael Tan" w:date="2017-03-07T15:50:00Z"/>
        </w:rPr>
      </w:pPr>
    </w:p>
    <w:p w14:paraId="12BC8E37" w14:textId="77777777" w:rsidR="006B0A7A" w:rsidRPr="00C67286" w:rsidRDefault="006B0A7A" w:rsidP="006B0A7A">
      <w:pPr>
        <w:rPr>
          <w:ins w:id="724" w:author="Michael Tan" w:date="2017-03-07T15:50:00Z"/>
        </w:rPr>
      </w:pPr>
    </w:p>
    <w:p w14:paraId="66A88847" w14:textId="77777777" w:rsidR="006B0A7A" w:rsidRPr="00C67286" w:rsidRDefault="006B0A7A" w:rsidP="006B0A7A">
      <w:pPr>
        <w:pStyle w:val="AuthorInstructions"/>
        <w:rPr>
          <w:ins w:id="725" w:author="Michael Tan" w:date="2017-03-07T15:50:00Z"/>
        </w:rPr>
      </w:pPr>
    </w:p>
    <w:p w14:paraId="6A8103C0" w14:textId="5EE48845" w:rsidR="006B0A7A" w:rsidRPr="00C67286" w:rsidRDefault="00E3041B" w:rsidP="006B0A7A">
      <w:pPr>
        <w:pStyle w:val="BodyText"/>
        <w:rPr>
          <w:ins w:id="726" w:author="Michael Tan" w:date="2017-03-07T15:50:00Z"/>
        </w:rPr>
      </w:pPr>
      <w:ins w:id="727" w:author="Michael Tan" w:date="2017-03-22T12:42:00Z">
        <w:del w:id="728" w:author="Jose Costa Teixeira" w:date="2017-04-02T14:15:00Z">
          <w:r w:rsidRPr="00C67286" w:rsidDel="00153944">
            <w:rPr>
              <w:noProof/>
              <w:lang w:eastAsia="pt-PT"/>
            </w:rPr>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729" w:author="Jose Costa Teixeira" w:date="2017-04-02T14:15:00Z">
        <w:r w:rsidR="00153944" w:rsidRPr="00C67286">
          <w:t xml:space="preserve"> </w:t>
        </w:r>
        <w:r w:rsidR="00153944" w:rsidRPr="00C67286">
          <w:rPr>
            <w:noProof/>
            <w:lang w:eastAsia="pt-PT"/>
          </w:rPr>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730" w:author="Michael Tan" w:date="2017-03-07T15:50:00Z"/>
        </w:rPr>
      </w:pPr>
      <w:ins w:id="731"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732" w:author="Michael Tan" w:date="2017-03-07T15:50:00Z"/>
        </w:rPr>
      </w:pPr>
      <w:ins w:id="733" w:author="Michael Tan" w:date="2017-03-07T15:50:00Z">
        <w:r w:rsidRPr="00C67286">
          <w:t xml:space="preserve">Figure X.4.2.2-1: </w:t>
        </w:r>
      </w:ins>
      <w:ins w:id="734" w:author="Jose Costa Teixeira" w:date="2017-04-17T12:07:00Z">
        <w:r w:rsidR="003818C5" w:rsidRPr="00C67286">
          <w:t xml:space="preserve">Home Chemotherapy Administration </w:t>
        </w:r>
      </w:ins>
      <w:ins w:id="735" w:author="Michael Tan" w:date="2017-03-07T15:50:00Z">
        <w:del w:id="736" w:author="Jose Costa Teixeira" w:date="2017-04-02T14:15:00Z">
          <w:r w:rsidRPr="00C67286" w:rsidDel="00153944">
            <w:delText xml:space="preserve">Basic </w:delText>
          </w:r>
        </w:del>
        <w:r w:rsidRPr="00C67286">
          <w:t xml:space="preserve">Process Flow </w:t>
        </w:r>
        <w:del w:id="737" w:author="Jose Costa Teixeira" w:date="2017-04-17T12:06:00Z">
          <w:r w:rsidRPr="00C67286" w:rsidDel="000F169B">
            <w:delText xml:space="preserve">in </w:delText>
          </w:r>
        </w:del>
      </w:ins>
      <w:ins w:id="738" w:author="Michael Tan" w:date="2017-03-22T12:42:00Z">
        <w:del w:id="739" w:author="Jose Costa Teixeira" w:date="2017-04-02T14:15:00Z">
          <w:r w:rsidR="00E3041B" w:rsidRPr="00C67286" w:rsidDel="00153944">
            <w:delText>Chemotherapy Order and Administration</w:delText>
          </w:r>
        </w:del>
      </w:ins>
      <w:ins w:id="740" w:author="Michael Tan" w:date="2017-03-07T15:50:00Z">
        <w:del w:id="741" w:author="Jose Costa Teixeira" w:date="2017-04-02T14:15:00Z">
          <w:r w:rsidRPr="00C67286" w:rsidDel="00153944">
            <w:delText xml:space="preserve"> </w:delText>
          </w:r>
        </w:del>
        <w:del w:id="742"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Heading2"/>
        <w:numPr>
          <w:ilvl w:val="0"/>
          <w:numId w:val="0"/>
        </w:numPr>
        <w:rPr>
          <w:noProof w:val="0"/>
        </w:rPr>
      </w:pPr>
      <w:bookmarkStart w:id="743" w:name="_Toc345074664"/>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743"/>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bookmarkStart w:id="744" w:name="_Toc345074665"/>
    </w:p>
    <w:p w14:paraId="62E7EAAC" w14:textId="3EFAF007" w:rsidR="00167DB7" w:rsidRPr="00C67286" w:rsidRDefault="00167DB7" w:rsidP="00167DB7">
      <w:pPr>
        <w:pStyle w:val="Heading2"/>
        <w:numPr>
          <w:ilvl w:val="0"/>
          <w:numId w:val="0"/>
        </w:numPr>
        <w:rPr>
          <w:noProof w:val="0"/>
        </w:rPr>
      </w:pPr>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744"/>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bookmarkStart w:id="745" w:name="_Toc345074666"/>
      <w:r w:rsidRPr="00C67286">
        <w:t>Appendices</w:t>
      </w:r>
      <w:bookmarkEnd w:id="745"/>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bookmarkStart w:id="746" w:name="_Toc345074667"/>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bookmarkEnd w:id="746"/>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bookmarkStart w:id="747" w:name="_Toc345074668"/>
      <w:r w:rsidRPr="00C67286">
        <w:rPr>
          <w:bCs/>
          <w:noProof w:val="0"/>
        </w:rPr>
        <w:t>&lt;Add Title&gt;</w:t>
      </w:r>
      <w:bookmarkEnd w:id="747"/>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bookmarkStart w:id="748" w:name="_Toc345074669"/>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bookmarkEnd w:id="748"/>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bookmarkStart w:id="749" w:name="_Toc345074670"/>
      <w:r w:rsidRPr="00C67286">
        <w:rPr>
          <w:bCs/>
          <w:noProof w:val="0"/>
        </w:rPr>
        <w:t>&lt;Add Title&gt;</w:t>
      </w:r>
      <w:bookmarkEnd w:id="749"/>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750" w:name="_Toc336000611"/>
      <w:bookmarkStart w:id="751" w:name="_Toc345074671"/>
      <w:bookmarkEnd w:id="750"/>
      <w:r w:rsidRPr="00C67286">
        <w:t xml:space="preserve">Volume 2 </w:t>
      </w:r>
      <w:r w:rsidR="008D7642" w:rsidRPr="00C67286">
        <w:t xml:space="preserve">– </w:t>
      </w:r>
      <w:r w:rsidRPr="00C67286">
        <w:t>Transactions</w:t>
      </w:r>
      <w:bookmarkEnd w:id="751"/>
    </w:p>
    <w:p w14:paraId="62E7EABF" w14:textId="77777777" w:rsidR="00303E20" w:rsidRPr="00C67286" w:rsidRDefault="00303E20" w:rsidP="008E441F">
      <w:pPr>
        <w:pStyle w:val="EditorInstructions"/>
      </w:pPr>
      <w:bookmarkStart w:id="752" w:name="_Toc75083611"/>
      <w:r w:rsidRPr="00C67286">
        <w:t xml:space="preserve">Add section 3.Y </w:t>
      </w:r>
      <w:bookmarkEnd w:id="752"/>
    </w:p>
    <w:p w14:paraId="62E7EAC0" w14:textId="2D302D63" w:rsidR="00CF283F" w:rsidRPr="00C67286" w:rsidRDefault="00303E20" w:rsidP="00303E20">
      <w:pPr>
        <w:pStyle w:val="Heading2"/>
        <w:numPr>
          <w:ilvl w:val="0"/>
          <w:numId w:val="0"/>
        </w:numPr>
        <w:rPr>
          <w:noProof w:val="0"/>
        </w:rPr>
      </w:pPr>
      <w:bookmarkStart w:id="753" w:name="_Toc345074672"/>
      <w:r w:rsidRPr="00C67286">
        <w:rPr>
          <w:noProof w:val="0"/>
        </w:rPr>
        <w:t>3</w:t>
      </w:r>
      <w:r w:rsidR="00CF283F" w:rsidRPr="00C67286">
        <w:rPr>
          <w:noProof w:val="0"/>
        </w:rPr>
        <w:t xml:space="preserve">.Y </w:t>
      </w:r>
      <w:bookmarkEnd w:id="753"/>
      <w:ins w:id="754" w:author="Jose Costa Teixeira" w:date="2017-04-17T12:19:00Z">
        <w:r w:rsidR="00E2320F" w:rsidRPr="00C67286">
          <w:rPr>
            <w:noProof w:val="0"/>
          </w:rPr>
          <w:t>Medication Administration Request Query</w:t>
        </w:r>
        <w:r w:rsidR="00E2320F" w:rsidRPr="00C67286" w:rsidDel="00E2320F">
          <w:rPr>
            <w:noProof w:val="0"/>
          </w:rPr>
          <w:t xml:space="preserve"> </w:t>
        </w:r>
      </w:ins>
      <w:del w:id="755"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756" w:name="_Toc345074673"/>
      <w:r w:rsidRPr="00C67286">
        <w:rPr>
          <w:noProof w:val="0"/>
        </w:rPr>
        <w:t>3</w:t>
      </w:r>
      <w:r w:rsidR="00CF283F" w:rsidRPr="00C67286">
        <w:rPr>
          <w:noProof w:val="0"/>
        </w:rPr>
        <w:t>.Y.1 Scope</w:t>
      </w:r>
      <w:bookmarkEnd w:id="756"/>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757" w:name="_Toc345074674"/>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757"/>
    </w:p>
    <w:p w14:paraId="62E7EAC5" w14:textId="77777777" w:rsidR="00DD13DB" w:rsidRPr="00C67286" w:rsidRDefault="00DD13DB" w:rsidP="00597DB2">
      <w:pPr>
        <w:pStyle w:val="AuthorInstructions"/>
      </w:pPr>
      <w:r w:rsidRPr="00C67286">
        <w:t>&lt;Optional</w:t>
      </w:r>
      <w:r w:rsidR="00F0665F" w:rsidRPr="00C67286">
        <w:t xml:space="preserve">: </w:t>
      </w:r>
      <w:r w:rsidRPr="00C67286">
        <w:t xml:space="preserve">if desired, </w:t>
      </w:r>
      <w:r w:rsidR="00FD3F02" w:rsidRPr="00C67286">
        <w:t xml:space="preserve">in addition to the table, </w:t>
      </w:r>
      <w:r w:rsidRPr="00C67286">
        <w:t>add a diagram as shown below to illustrate the actors included in this transaction, or delete the diagram altogether.&gt;</w:t>
      </w:r>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014E19" w:rsidRPr="00E11D76" w:rsidRDefault="00014E19"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014E19" w:rsidRDefault="00014E19"/>
                            <w:p w14:paraId="62E7F00D" w14:textId="77777777" w:rsidR="00014E19" w:rsidRDefault="00014E19"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014E19" w:rsidRDefault="00014E19" w:rsidP="003D5853">
                              <w:pPr>
                                <w:rPr>
                                  <w:sz w:val="18"/>
                                </w:rPr>
                              </w:pPr>
                              <w:r>
                                <w:rPr>
                                  <w:sz w:val="18"/>
                                </w:rPr>
                                <w:t>Medication Administration Performer</w:t>
                              </w:r>
                            </w:p>
                            <w:p w14:paraId="161FB6FF" w14:textId="77777777" w:rsidR="00014E19" w:rsidRDefault="00014E19" w:rsidP="003D5853"/>
                            <w:p w14:paraId="59BC0EA2" w14:textId="77777777" w:rsidR="00014E19" w:rsidRDefault="00014E19"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014E19" w:rsidRDefault="00014E19"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014E19" w:rsidRPr="00E11D76" w:rsidRDefault="00014E19"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014E19" w:rsidRDefault="00014E19"/>
                      <w:p w14:paraId="62E7F00D" w14:textId="77777777" w:rsidR="00014E19" w:rsidRDefault="00014E19"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014E19" w:rsidRDefault="00014E19" w:rsidP="003D5853">
                        <w:pPr>
                          <w:rPr>
                            <w:sz w:val="18"/>
                          </w:rPr>
                        </w:pPr>
                        <w:r>
                          <w:rPr>
                            <w:sz w:val="18"/>
                          </w:rPr>
                          <w:t>Medication Administration Performer</w:t>
                        </w:r>
                      </w:p>
                      <w:p w14:paraId="161FB6FF" w14:textId="77777777" w:rsidR="00014E19" w:rsidRDefault="00014E19" w:rsidP="003D5853"/>
                      <w:p w14:paraId="59BC0EA2" w14:textId="77777777" w:rsidR="00014E19" w:rsidRDefault="00014E19"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014E19" w:rsidRDefault="00014E19"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758" w:name="_Toc345074675"/>
      <w:r w:rsidRPr="00C67286">
        <w:rPr>
          <w:noProof w:val="0"/>
        </w:rPr>
        <w:t>3</w:t>
      </w:r>
      <w:r w:rsidR="00CF283F" w:rsidRPr="00C67286">
        <w:rPr>
          <w:noProof w:val="0"/>
        </w:rPr>
        <w:t>.Y.3 Referenced Standard</w:t>
      </w:r>
      <w:r w:rsidR="00DD13DB" w:rsidRPr="00C67286">
        <w:rPr>
          <w:noProof w:val="0"/>
        </w:rPr>
        <w:t>s</w:t>
      </w:r>
      <w:bookmarkEnd w:id="758"/>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77777777" w:rsidR="00E11D76" w:rsidRPr="00C67286" w:rsidRDefault="00E11D76" w:rsidP="00597DB2">
      <w:pPr>
        <w:pStyle w:val="AuthorInstructions"/>
      </w:pPr>
    </w:p>
    <w:p w14:paraId="62E7EAFC" w14:textId="77777777" w:rsidR="00CF283F" w:rsidRPr="00C67286" w:rsidRDefault="00303E20" w:rsidP="00303E20">
      <w:pPr>
        <w:pStyle w:val="Heading3"/>
        <w:numPr>
          <w:ilvl w:val="0"/>
          <w:numId w:val="0"/>
        </w:numPr>
        <w:rPr>
          <w:noProof w:val="0"/>
        </w:rPr>
      </w:pPr>
      <w:bookmarkStart w:id="759" w:name="_Toc345074676"/>
      <w:r w:rsidRPr="00C67286">
        <w:rPr>
          <w:noProof w:val="0"/>
        </w:rPr>
        <w:t>3</w:t>
      </w:r>
      <w:r w:rsidR="00CF283F" w:rsidRPr="00C67286">
        <w:rPr>
          <w:noProof w:val="0"/>
        </w:rPr>
        <w:t>.Y.4 Interaction Diagram</w:t>
      </w:r>
      <w:bookmarkEnd w:id="759"/>
    </w:p>
    <w:p w14:paraId="62E7EAFD" w14:textId="4F54E426" w:rsidR="00CF283F" w:rsidRPr="00C67286" w:rsidDel="00E2320F" w:rsidRDefault="00DD13DB" w:rsidP="00597DB2">
      <w:pPr>
        <w:pStyle w:val="AuthorInstructions"/>
        <w:rPr>
          <w:del w:id="760" w:author="Jose Costa Teixeira" w:date="2017-04-17T12:19:00Z"/>
        </w:rPr>
      </w:pPr>
      <w:del w:id="761"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rPr>
          <w:del w:id="762" w:author="Jose Costa Teixeira" w:date="2017-04-17T12:19:00Z"/>
        </w:rPr>
      </w:pPr>
    </w:p>
    <w:p w14:paraId="7920727F" w14:textId="6F8AC468" w:rsidR="00305F2F" w:rsidRPr="00C67286" w:rsidDel="00E2320F" w:rsidRDefault="00305F2F">
      <w:pPr>
        <w:pStyle w:val="BodyText"/>
        <w:rPr>
          <w:del w:id="763" w:author="Jose Costa Teixeira" w:date="2017-04-17T12:19:00Z"/>
        </w:rPr>
      </w:pPr>
    </w:p>
    <w:p w14:paraId="6C429526" w14:textId="399DC5B7" w:rsidR="00305F2F" w:rsidRPr="00C67286" w:rsidDel="00E2320F" w:rsidRDefault="00305F2F">
      <w:pPr>
        <w:pStyle w:val="BodyText"/>
        <w:rPr>
          <w:del w:id="764" w:author="Jose Costa Teixeira" w:date="2017-04-17T12:19:00Z"/>
        </w:rPr>
      </w:pPr>
    </w:p>
    <w:p w14:paraId="6CDDD0C5" w14:textId="74B6C1BD" w:rsidR="00305F2F" w:rsidRPr="00C67286" w:rsidDel="00E2320F" w:rsidRDefault="00305F2F">
      <w:pPr>
        <w:pStyle w:val="BodyText"/>
        <w:rPr>
          <w:del w:id="765" w:author="Jose Costa Teixeira" w:date="2017-04-17T12:19:00Z"/>
        </w:rPr>
      </w:pPr>
    </w:p>
    <w:p w14:paraId="31F09F08" w14:textId="2512CEFF" w:rsidR="00305F2F" w:rsidRPr="00C67286" w:rsidRDefault="00305F2F">
      <w:pPr>
        <w:pStyle w:val="BodyText"/>
      </w:pPr>
    </w:p>
    <w:p w14:paraId="5D9BC009" w14:textId="77777777" w:rsidR="00305F2F" w:rsidRPr="00C67286" w:rsidRDefault="00305F2F">
      <w:pPr>
        <w:pStyle w:val="BodyText"/>
      </w:pPr>
    </w:p>
    <w:p w14:paraId="62E7EAFE" w14:textId="05BE85D2" w:rsidR="007C1AAC" w:rsidRPr="00C67286" w:rsidRDefault="00E11D76">
      <w:pPr>
        <w:pStyle w:val="BodyText"/>
      </w:pPr>
      <w:r w:rsidRPr="00C67286">
        <w:rPr>
          <w:noProof/>
          <w:lang w:eastAsia="pt-PT"/>
        </w:rPr>
        <mc:AlternateContent>
          <mc:Choice Requires="wpg">
            <w:drawing>
              <wp:inline distT="0" distB="0" distL="0" distR="0" wp14:anchorId="226C1B0A" wp14:editId="60587C17">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014E19" w:rsidRPr="00E11D76" w:rsidRDefault="00014E19" w:rsidP="00E11D76">
                              <w:pPr>
                                <w:pStyle w:val="BodyText"/>
                                <w:rPr>
                                  <w:sz w:val="20"/>
                                  <w:lang w:val="en-CA"/>
                                </w:rPr>
                              </w:pPr>
                              <w:r w:rsidRPr="00E11D76">
                                <w:rPr>
                                  <w:sz w:val="20"/>
                                </w:rPr>
                                <w:t xml:space="preserve">Query Administration </w:t>
                              </w:r>
                              <w:ins w:id="766" w:author="Jose Costa Teixeira" w:date="2017-04-17T12:20:00Z">
                                <w:r>
                                  <w:rPr>
                                    <w:sz w:val="20"/>
                                  </w:rPr>
                                  <w:t>Request Query</w:t>
                                </w:r>
                              </w:ins>
                              <w:del w:id="767"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49B0D260" w:rsidR="00014E19" w:rsidRPr="00E11D76" w:rsidRDefault="00014E19" w:rsidP="00E11D76">
                              <w:pPr>
                                <w:pStyle w:val="BodyText"/>
                                <w:rPr>
                                  <w:sz w:val="20"/>
                                </w:rPr>
                              </w:pPr>
                              <w:r w:rsidRPr="00E11D76">
                                <w:rPr>
                                  <w:sz w:val="20"/>
                                </w:rPr>
                                <w:t xml:space="preserve">Query Administration </w:t>
                              </w:r>
                              <w:del w:id="768" w:author="Jose Costa Teixeira" w:date="2017-04-17T12:20:00Z">
                                <w:r w:rsidDel="00E2320F">
                                  <w:rPr>
                                    <w:sz w:val="20"/>
                                  </w:rPr>
                                  <w:delText>Order</w:delText>
                                </w:r>
                                <w:r w:rsidRPr="00E11D76" w:rsidDel="00E2320F">
                                  <w:rPr>
                                    <w:sz w:val="20"/>
                                  </w:rPr>
                                  <w:delText xml:space="preserve"> </w:delText>
                                </w:r>
                              </w:del>
                              <w:ins w:id="769"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014E19" w:rsidRPr="00077324" w:rsidRDefault="00014E19"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014E19" w:rsidRPr="00077324" w:rsidRDefault="00014E19"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014E19" w:rsidRPr="00077324" w:rsidRDefault="00014E19" w:rsidP="00E11D76">
                              <w:pPr>
                                <w:pStyle w:val="BodyText"/>
                                <w:jc w:val="center"/>
                                <w:rPr>
                                  <w:sz w:val="22"/>
                                  <w:szCs w:val="22"/>
                                </w:rPr>
                              </w:pPr>
                            </w:p>
                            <w:p w14:paraId="3E73651C" w14:textId="77777777" w:rsidR="00014E19" w:rsidRDefault="00014E19" w:rsidP="00E11D76">
                              <w:pPr>
                                <w:jc w:val="center"/>
                              </w:pPr>
                            </w:p>
                            <w:p w14:paraId="6BFAADB9" w14:textId="77777777" w:rsidR="00014E19" w:rsidRPr="00077324" w:rsidRDefault="00014E19"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">
                <v:rect id="AutoShape 58" o:spid="_x0000_s105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3"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4"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Text Box 244" o:spid="_x0000_s1055"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014E19" w:rsidRPr="00E11D76" w:rsidRDefault="00014E19" w:rsidP="00E11D76">
                        <w:pPr>
                          <w:pStyle w:val="BodyText"/>
                          <w:rPr>
                            <w:sz w:val="20"/>
                            <w:lang w:val="en-CA"/>
                          </w:rPr>
                        </w:pPr>
                        <w:r w:rsidRPr="00E11D76">
                          <w:rPr>
                            <w:sz w:val="20"/>
                          </w:rPr>
                          <w:t xml:space="preserve">Query Administration </w:t>
                        </w:r>
                        <w:ins w:id="770" w:author="Jose Costa Teixeira" w:date="2017-04-17T12:20:00Z">
                          <w:r>
                            <w:rPr>
                              <w:sz w:val="20"/>
                            </w:rPr>
                            <w:t>Request Query</w:t>
                          </w:r>
                        </w:ins>
                        <w:del w:id="771"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Text Box 245" o:spid="_x0000_s1056"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49B0D260" w:rsidR="00014E19" w:rsidRPr="00E11D76" w:rsidRDefault="00014E19" w:rsidP="00E11D76">
                        <w:pPr>
                          <w:pStyle w:val="BodyText"/>
                          <w:rPr>
                            <w:sz w:val="20"/>
                          </w:rPr>
                        </w:pPr>
                        <w:r w:rsidRPr="00E11D76">
                          <w:rPr>
                            <w:sz w:val="20"/>
                          </w:rPr>
                          <w:t xml:space="preserve">Query Administration </w:t>
                        </w:r>
                        <w:del w:id="772" w:author="Jose Costa Teixeira" w:date="2017-04-17T12:20:00Z">
                          <w:r w:rsidDel="00E2320F">
                            <w:rPr>
                              <w:sz w:val="20"/>
                            </w:rPr>
                            <w:delText>Order</w:delText>
                          </w:r>
                          <w:r w:rsidRPr="00E11D76" w:rsidDel="00E2320F">
                            <w:rPr>
                              <w:sz w:val="20"/>
                            </w:rPr>
                            <w:delText xml:space="preserve"> </w:delText>
                          </w:r>
                        </w:del>
                        <w:ins w:id="773"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v:line id="Line 246" o:spid="_x0000_s105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5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59"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Text Box 260" o:spid="_x0000_s1060"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014E19" w:rsidRPr="00077324" w:rsidRDefault="00014E19" w:rsidP="00E11D76">
                        <w:pPr>
                          <w:pStyle w:val="BodyText"/>
                          <w:jc w:val="center"/>
                          <w:rPr>
                            <w:sz w:val="22"/>
                            <w:szCs w:val="22"/>
                          </w:rPr>
                        </w:pPr>
                        <w:r w:rsidRPr="00305F2F">
                          <w:rPr>
                            <w:sz w:val="22"/>
                            <w:szCs w:val="22"/>
                          </w:rPr>
                          <w:t>Medication Administration Order Placer</w:t>
                        </w:r>
                      </w:p>
                    </w:txbxContent>
                  </v:textbox>
                </v:shape>
                <v:shape id="Text Box 262" o:spid="_x0000_s1061"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014E19" w:rsidRPr="00077324" w:rsidRDefault="00014E19"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014E19" w:rsidRPr="00077324" w:rsidRDefault="00014E19" w:rsidP="00E11D76">
                        <w:pPr>
                          <w:pStyle w:val="BodyText"/>
                          <w:jc w:val="center"/>
                          <w:rPr>
                            <w:sz w:val="22"/>
                            <w:szCs w:val="22"/>
                          </w:rPr>
                        </w:pPr>
                      </w:p>
                      <w:p w14:paraId="3E73651C" w14:textId="77777777" w:rsidR="00014E19" w:rsidRDefault="00014E19" w:rsidP="00E11D76">
                        <w:pPr>
                          <w:jc w:val="center"/>
                        </w:pPr>
                      </w:p>
                      <w:p w14:paraId="6BFAADB9" w14:textId="77777777" w:rsidR="00014E19" w:rsidRPr="00077324" w:rsidRDefault="00014E19" w:rsidP="00E11D76">
                        <w:pPr>
                          <w:pStyle w:val="BodyText"/>
                          <w:jc w:val="center"/>
                          <w:rPr>
                            <w:sz w:val="22"/>
                            <w:szCs w:val="22"/>
                          </w:rPr>
                        </w:pPr>
                        <w:r w:rsidRPr="00077324">
                          <w:rPr>
                            <w:sz w:val="22"/>
                            <w:szCs w:val="22"/>
                          </w:rPr>
                          <w:t>Actor B/ Actor C</w:t>
                        </w:r>
                      </w:p>
                    </w:txbxContent>
                  </v:textbox>
                </v:shape>
                <v:rect id="Rectangle 263" o:spid="_x0000_s1062"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p>
    <w:p w14:paraId="62E7EAFF" w14:textId="750DC55C" w:rsidR="00CF283F" w:rsidRPr="00C67286" w:rsidRDefault="00303E20" w:rsidP="00680648">
      <w:pPr>
        <w:pStyle w:val="Heading4"/>
        <w:numPr>
          <w:ilvl w:val="0"/>
          <w:numId w:val="0"/>
        </w:numPr>
        <w:rPr>
          <w:noProof w:val="0"/>
        </w:rPr>
      </w:pPr>
      <w:bookmarkStart w:id="774" w:name="_Toc345074677"/>
      <w:r w:rsidRPr="00C67286">
        <w:rPr>
          <w:noProof w:val="0"/>
        </w:rPr>
        <w:t>3</w:t>
      </w:r>
      <w:r w:rsidR="00CF283F" w:rsidRPr="00C67286">
        <w:rPr>
          <w:noProof w:val="0"/>
        </w:rPr>
        <w:t xml:space="preserve">.Y.4.1 </w:t>
      </w:r>
      <w:r w:rsidR="00892EAF">
        <w:rPr>
          <w:noProof w:val="0"/>
        </w:rPr>
        <w:t xml:space="preserve">Query </w:t>
      </w:r>
      <w:del w:id="775"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bookmarkEnd w:id="774"/>
      <w:ins w:id="776" w:author="Jose Costa Teixeira" w:date="2017-04-02T14:21:00Z">
        <w:r w:rsidR="00153944" w:rsidRPr="00C67286">
          <w:rPr>
            <w:noProof w:val="0"/>
          </w:rPr>
          <w:t xml:space="preserve">Medication Administration </w:t>
        </w:r>
      </w:ins>
      <w:ins w:id="777" w:author="Jose Costa Teixeira" w:date="2017-04-17T12:19:00Z">
        <w:r w:rsidR="00E2320F" w:rsidRPr="00C67286">
          <w:rPr>
            <w:noProof w:val="0"/>
          </w:rPr>
          <w:t>Request</w:t>
        </w:r>
      </w:ins>
      <w:r w:rsidR="00892EAF">
        <w:rPr>
          <w:noProof w:val="0"/>
        </w:rPr>
        <w:t>s</w:t>
      </w:r>
    </w:p>
    <w:p w14:paraId="117416CB" w14:textId="41E64E99" w:rsidR="00E11D76" w:rsidRPr="00C67286" w:rsidRDefault="00E11D76" w:rsidP="00E11D76">
      <w:pPr>
        <w:pStyle w:val="BodyText"/>
      </w:pPr>
      <w:bookmarkStart w:id="778" w:name="_Toc345074678"/>
      <w:bookmarkEnd w:id="279"/>
      <w:bookmarkEnd w:id="280"/>
      <w:bookmarkEnd w:id="281"/>
      <w:bookmarkEnd w:id="282"/>
      <w:bookmarkEnd w:id="283"/>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r w:rsidRPr="00C67286">
        <w:rPr>
          <w:noProof w:val="0"/>
        </w:rPr>
        <w:t>3</w:t>
      </w:r>
      <w:r w:rsidR="00CF283F" w:rsidRPr="00C67286">
        <w:rPr>
          <w:noProof w:val="0"/>
        </w:rPr>
        <w:t>.Y.4.1.1 Trigger Events</w:t>
      </w:r>
      <w:bookmarkEnd w:id="778"/>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779"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780" w:name="_Toc345074679"/>
      <w:r w:rsidRPr="00C67286">
        <w:rPr>
          <w:noProof w:val="0"/>
        </w:rPr>
        <w:t>3</w:t>
      </w:r>
      <w:r w:rsidR="00CF283F" w:rsidRPr="00C67286">
        <w:rPr>
          <w:noProof w:val="0"/>
        </w:rPr>
        <w:t>.Y.4.1.2 Message Semantics</w:t>
      </w:r>
      <w:bookmarkEnd w:id="780"/>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781" w:author="Jose Costa Teixeira" w:date="2017-04-02T14:22:00Z">
        <w:r w:rsidR="00153944" w:rsidRPr="00C67286">
          <w:t>(see</w:t>
        </w:r>
      </w:ins>
      <w:r w:rsidRPr="00C67286">
        <w:t xml:space="preserve"> </w:t>
      </w:r>
      <w:hyperlink r:id="rId31" w:history="1">
        <w:r w:rsidRPr="00C67286">
          <w:rPr>
            <w:rStyle w:val="Hyperlink"/>
          </w:rPr>
          <w:t>http://hl7.org/fhir/STU3</w:t>
        </w:r>
      </w:hyperlink>
      <w:ins w:id="782"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783" w:author="Jose Costa Teixeira" w:date="2017-04-02T14:22:00Z"/>
        </w:rPr>
      </w:pPr>
      <w:del w:id="784"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785" w:name="_Toc446504739"/>
      <w:r w:rsidRPr="00C67286">
        <w:rPr>
          <w:noProof w:val="0"/>
        </w:rPr>
        <w:t>3.Y</w:t>
      </w:r>
      <w:r w:rsidR="009D7BA1" w:rsidRPr="00C67286">
        <w:rPr>
          <w:noProof w:val="0"/>
        </w:rPr>
        <w:t>.4.1.2.1 Query Search Parameters</w:t>
      </w:r>
      <w:bookmarkEnd w:id="785"/>
    </w:p>
    <w:p w14:paraId="4AD4BF6E" w14:textId="465A8538" w:rsidR="009D7BA1" w:rsidRPr="00C67286" w:rsidRDefault="009D7BA1" w:rsidP="009D7BA1">
      <w:pPr>
        <w:pStyle w:val="BodyText"/>
      </w:pPr>
      <w:r w:rsidRPr="00C67286">
        <w:t xml:space="preserve">The Medication Administration Performer may supply and the Medication Administration Order Placer shall be capable of processing all query parameters listed below.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786" w:author="Jose Costa Teixeira" w:date="2017-04-02T14:23:00Z">
        <w:r w:rsidRPr="00C67286" w:rsidDel="00153944">
          <w:delText>transaction</w:delText>
        </w:r>
      </w:del>
      <w:ins w:id="787"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8"/>
        <w:gridCol w:w="1701"/>
        <w:gridCol w:w="1135"/>
        <w:gridCol w:w="4678"/>
      </w:tblGrid>
      <w:tr w:rsidR="00A20837" w:rsidRPr="00C67286" w14:paraId="10C9DAF0" w14:textId="77777777" w:rsidTr="00A20837">
        <w:trPr>
          <w:cantSplit/>
          <w:tblHeader/>
          <w:jc w:val="center"/>
        </w:trPr>
        <w:tc>
          <w:tcPr>
            <w:tcW w:w="1838" w:type="dxa"/>
            <w:shd w:val="pct15" w:color="auto" w:fill="FFFFFF"/>
          </w:tcPr>
          <w:p w14:paraId="6A7AE40C" w14:textId="77777777" w:rsidR="00A20837" w:rsidRPr="00C67286" w:rsidRDefault="00A20837" w:rsidP="00A20837">
            <w:pPr>
              <w:pStyle w:val="TableEntryHeader"/>
            </w:pPr>
            <w:r w:rsidRPr="00C67286">
              <w:t>Attribute</w:t>
            </w:r>
          </w:p>
        </w:tc>
        <w:tc>
          <w:tcPr>
            <w:tcW w:w="1701" w:type="dxa"/>
            <w:shd w:val="pct15" w:color="auto" w:fill="FFFFFF"/>
          </w:tcPr>
          <w:p w14:paraId="2F3B6A5F" w14:textId="79ACDF1C" w:rsidR="00A20837" w:rsidRPr="00C67286" w:rsidRDefault="00A20837" w:rsidP="00A20837">
            <w:pPr>
              <w:pStyle w:val="TableEntryHeader"/>
            </w:pPr>
            <w:r w:rsidRPr="00C67286">
              <w:t>type</w:t>
            </w:r>
          </w:p>
        </w:tc>
        <w:tc>
          <w:tcPr>
            <w:tcW w:w="1135" w:type="dxa"/>
            <w:shd w:val="pct15" w:color="auto" w:fill="FFFFFF"/>
          </w:tcPr>
          <w:p w14:paraId="5E18FCFA" w14:textId="4D7B75F8" w:rsidR="00A20837" w:rsidRPr="00C67286" w:rsidRDefault="00A20837" w:rsidP="00A20837">
            <w:pPr>
              <w:pStyle w:val="TableEntryHeader"/>
            </w:pPr>
            <w:r w:rsidRPr="00C67286">
              <w:t>repeat</w:t>
            </w:r>
          </w:p>
        </w:tc>
        <w:tc>
          <w:tcPr>
            <w:tcW w:w="4678" w:type="dxa"/>
            <w:shd w:val="pct15" w:color="auto" w:fill="FFFFFF"/>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6B0A7A">
        <w:trPr>
          <w:cantSplit/>
          <w:trHeight w:val="332"/>
          <w:jc w:val="center"/>
        </w:trPr>
        <w:tc>
          <w:tcPr>
            <w:tcW w:w="1838" w:type="dxa"/>
          </w:tcPr>
          <w:p w14:paraId="05A2105E" w14:textId="08C62778" w:rsidR="00446AC4" w:rsidRPr="00C67286" w:rsidRDefault="00446AC4" w:rsidP="006B0A7A">
            <w:pPr>
              <w:pStyle w:val="TableEntry"/>
            </w:pPr>
            <w:r w:rsidRPr="00C67286">
              <w:t>type</w:t>
            </w:r>
          </w:p>
        </w:tc>
        <w:tc>
          <w:tcPr>
            <w:tcW w:w="1701" w:type="dxa"/>
          </w:tcPr>
          <w:p w14:paraId="355A9CB2" w14:textId="41A92315" w:rsidR="00446AC4" w:rsidRPr="00C67286" w:rsidRDefault="00446AC4" w:rsidP="006B0A7A">
            <w:pPr>
              <w:pStyle w:val="TableEntry"/>
            </w:pPr>
            <w:r w:rsidRPr="00C67286">
              <w:t>Fixed Value: MedicationRequest</w:t>
            </w:r>
          </w:p>
        </w:tc>
        <w:tc>
          <w:tcPr>
            <w:tcW w:w="1135" w:type="dxa"/>
          </w:tcPr>
          <w:p w14:paraId="703A3B7E" w14:textId="7D2FB827" w:rsidR="00446AC4" w:rsidRPr="00C67286" w:rsidRDefault="00446AC4" w:rsidP="006B0A7A">
            <w:pPr>
              <w:pStyle w:val="TableEntry"/>
            </w:pPr>
          </w:p>
        </w:tc>
        <w:tc>
          <w:tcPr>
            <w:tcW w:w="4678" w:type="dxa"/>
          </w:tcPr>
          <w:p w14:paraId="05094105" w14:textId="429FA4F8" w:rsidR="00446AC4" w:rsidRPr="00C67286" w:rsidRDefault="00446AC4" w:rsidP="006B0A7A">
            <w:pPr>
              <w:pStyle w:val="TableEntry"/>
            </w:pPr>
            <w:r w:rsidRPr="00C67286">
              <w:t>…</w:t>
            </w:r>
          </w:p>
        </w:tc>
      </w:tr>
      <w:tr w:rsidR="006E7968" w:rsidRPr="00C67286" w14:paraId="39DCB6F1" w14:textId="77777777" w:rsidTr="00A20837">
        <w:trPr>
          <w:cantSplit/>
          <w:trHeight w:val="332"/>
          <w:jc w:val="center"/>
        </w:trPr>
        <w:tc>
          <w:tcPr>
            <w:tcW w:w="1838" w:type="dxa"/>
          </w:tcPr>
          <w:p w14:paraId="34D39880" w14:textId="68F538C1" w:rsidR="006E7968" w:rsidRPr="00C67286" w:rsidRDefault="006E7968" w:rsidP="00A20837">
            <w:pPr>
              <w:pStyle w:val="TableEntry"/>
            </w:pPr>
            <w:r w:rsidRPr="00C67286">
              <w:t>identifier</w:t>
            </w:r>
          </w:p>
        </w:tc>
        <w:tc>
          <w:tcPr>
            <w:tcW w:w="1701" w:type="dxa"/>
          </w:tcPr>
          <w:p w14:paraId="348E46DC" w14:textId="77777777" w:rsidR="006E7968" w:rsidRPr="00C67286" w:rsidRDefault="006E7968" w:rsidP="00A20837">
            <w:pPr>
              <w:pStyle w:val="TableEntry"/>
            </w:pPr>
          </w:p>
        </w:tc>
        <w:tc>
          <w:tcPr>
            <w:tcW w:w="1135" w:type="dxa"/>
          </w:tcPr>
          <w:p w14:paraId="51413006" w14:textId="4B234D72" w:rsidR="006E7968" w:rsidRPr="00C67286" w:rsidRDefault="006E7968" w:rsidP="00A20837">
            <w:pPr>
              <w:pStyle w:val="TableEntry"/>
            </w:pPr>
            <w:r w:rsidRPr="00C67286">
              <w:t>Y</w:t>
            </w:r>
          </w:p>
        </w:tc>
        <w:tc>
          <w:tcPr>
            <w:tcW w:w="4678" w:type="dxa"/>
          </w:tcPr>
          <w:p w14:paraId="4CDC48AB" w14:textId="77777777" w:rsidR="006E7968" w:rsidRPr="00C67286" w:rsidRDefault="006E7968" w:rsidP="00A20837">
            <w:pPr>
              <w:pStyle w:val="TableEntry"/>
            </w:pPr>
          </w:p>
        </w:tc>
      </w:tr>
      <w:tr w:rsidR="00446AC4" w:rsidRPr="00C67286" w14:paraId="59EF1124" w14:textId="77777777" w:rsidTr="006B0A7A">
        <w:trPr>
          <w:cantSplit/>
          <w:trHeight w:val="332"/>
          <w:jc w:val="center"/>
        </w:trPr>
        <w:tc>
          <w:tcPr>
            <w:tcW w:w="1838" w:type="dxa"/>
          </w:tcPr>
          <w:p w14:paraId="40DD8640" w14:textId="22B583AF" w:rsidR="00446AC4" w:rsidRPr="00C67286" w:rsidRDefault="00446AC4" w:rsidP="006B0A7A">
            <w:pPr>
              <w:pStyle w:val="TableEntry"/>
            </w:pPr>
            <w:r w:rsidRPr="00C67286">
              <w:t>(date/time) from</w:t>
            </w:r>
          </w:p>
        </w:tc>
        <w:tc>
          <w:tcPr>
            <w:tcW w:w="1701" w:type="dxa"/>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1135" w:type="dxa"/>
          </w:tcPr>
          <w:p w14:paraId="28FB0271" w14:textId="77777777" w:rsidR="00446AC4" w:rsidRPr="00C67286" w:rsidRDefault="00446AC4" w:rsidP="006B0A7A">
            <w:pPr>
              <w:pStyle w:val="TableEntry"/>
            </w:pPr>
            <w:r w:rsidRPr="00C67286">
              <w:t>N</w:t>
            </w:r>
          </w:p>
        </w:tc>
        <w:tc>
          <w:tcPr>
            <w:tcW w:w="4678" w:type="dxa"/>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20837">
        <w:trPr>
          <w:cantSplit/>
          <w:trHeight w:val="332"/>
          <w:jc w:val="center"/>
        </w:trPr>
        <w:tc>
          <w:tcPr>
            <w:tcW w:w="1838" w:type="dxa"/>
          </w:tcPr>
          <w:p w14:paraId="2AE0EBA7" w14:textId="7124BD14" w:rsidR="00A20837" w:rsidRPr="00C67286" w:rsidRDefault="00A20837" w:rsidP="00A20837">
            <w:pPr>
              <w:pStyle w:val="TableEntry"/>
            </w:pPr>
            <w:r w:rsidRPr="00C67286">
              <w:t>(date/time)</w:t>
            </w:r>
            <w:r w:rsidR="00446AC4" w:rsidRPr="00C67286">
              <w:t xml:space="preserve"> to</w:t>
            </w:r>
          </w:p>
        </w:tc>
        <w:tc>
          <w:tcPr>
            <w:tcW w:w="1701" w:type="dxa"/>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1135" w:type="dxa"/>
          </w:tcPr>
          <w:p w14:paraId="4FB725DF" w14:textId="1ED4E672" w:rsidR="00A20837" w:rsidRPr="00C67286" w:rsidRDefault="00A20837" w:rsidP="00A20837">
            <w:pPr>
              <w:pStyle w:val="TableEntry"/>
            </w:pPr>
            <w:r w:rsidRPr="00C67286">
              <w:t>N</w:t>
            </w:r>
          </w:p>
        </w:tc>
        <w:tc>
          <w:tcPr>
            <w:tcW w:w="4678" w:type="dxa"/>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20837">
        <w:trPr>
          <w:cantSplit/>
          <w:trHeight w:val="332"/>
          <w:jc w:val="center"/>
        </w:trPr>
        <w:tc>
          <w:tcPr>
            <w:tcW w:w="1838" w:type="dxa"/>
          </w:tcPr>
          <w:p w14:paraId="44B30379" w14:textId="0C8278EF" w:rsidR="00A20837" w:rsidRPr="00C67286" w:rsidRDefault="00A20837" w:rsidP="00A20837">
            <w:pPr>
              <w:pStyle w:val="TableEntry"/>
            </w:pPr>
            <w:r w:rsidRPr="00C67286">
              <w:t>(patient)</w:t>
            </w:r>
          </w:p>
        </w:tc>
        <w:tc>
          <w:tcPr>
            <w:tcW w:w="1701" w:type="dxa"/>
          </w:tcPr>
          <w:p w14:paraId="44D1B389" w14:textId="77777777" w:rsidR="00A20837" w:rsidRPr="00C67286" w:rsidRDefault="00A20837" w:rsidP="00A20837">
            <w:pPr>
              <w:pStyle w:val="TableEntry"/>
            </w:pPr>
          </w:p>
        </w:tc>
        <w:tc>
          <w:tcPr>
            <w:tcW w:w="1135" w:type="dxa"/>
          </w:tcPr>
          <w:p w14:paraId="41D236A0" w14:textId="01D29D2A" w:rsidR="00A20837" w:rsidRPr="00C67286" w:rsidRDefault="00A20837" w:rsidP="00A20837">
            <w:pPr>
              <w:pStyle w:val="TableEntry"/>
            </w:pPr>
            <w:r w:rsidRPr="00C67286">
              <w:t>N</w:t>
            </w:r>
          </w:p>
        </w:tc>
        <w:tc>
          <w:tcPr>
            <w:tcW w:w="4678" w:type="dxa"/>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20837">
        <w:trPr>
          <w:cantSplit/>
          <w:trHeight w:val="332"/>
          <w:jc w:val="center"/>
        </w:trPr>
        <w:tc>
          <w:tcPr>
            <w:tcW w:w="1838" w:type="dxa"/>
          </w:tcPr>
          <w:p w14:paraId="742F83F1" w14:textId="6789D9D5" w:rsidR="00A20837" w:rsidRPr="00C67286" w:rsidRDefault="00A20837" w:rsidP="00A20837">
            <w:pPr>
              <w:pStyle w:val="TableEntry"/>
            </w:pPr>
            <w:r w:rsidRPr="00C67286">
              <w:t>status</w:t>
            </w:r>
          </w:p>
        </w:tc>
        <w:tc>
          <w:tcPr>
            <w:tcW w:w="1701" w:type="dxa"/>
          </w:tcPr>
          <w:p w14:paraId="5DE59D60" w14:textId="61FDA303" w:rsidR="00A20837" w:rsidRPr="00C67286" w:rsidRDefault="00A20837" w:rsidP="00A20837">
            <w:pPr>
              <w:pStyle w:val="TableEntry"/>
            </w:pPr>
            <w:r w:rsidRPr="00C67286">
              <w:t>string</w:t>
            </w:r>
          </w:p>
        </w:tc>
        <w:tc>
          <w:tcPr>
            <w:tcW w:w="1135" w:type="dxa"/>
          </w:tcPr>
          <w:p w14:paraId="4CD34A36" w14:textId="655643B3" w:rsidR="00A20837" w:rsidRPr="00C67286" w:rsidRDefault="00A20837" w:rsidP="00A20837">
            <w:pPr>
              <w:pStyle w:val="TableEntry"/>
            </w:pPr>
            <w:r w:rsidRPr="00C67286">
              <w:t>N</w:t>
            </w:r>
          </w:p>
        </w:tc>
        <w:tc>
          <w:tcPr>
            <w:tcW w:w="4678" w:type="dxa"/>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20837">
        <w:trPr>
          <w:cantSplit/>
          <w:trHeight w:val="332"/>
          <w:jc w:val="center"/>
        </w:trPr>
        <w:tc>
          <w:tcPr>
            <w:tcW w:w="1838" w:type="dxa"/>
          </w:tcPr>
          <w:p w14:paraId="0D4D80E2" w14:textId="14D5D53B" w:rsidR="00A20837" w:rsidRPr="00C67286" w:rsidRDefault="00A20837" w:rsidP="00A20837">
            <w:pPr>
              <w:pStyle w:val="TableEntry"/>
            </w:pPr>
            <w:r w:rsidRPr="00C67286">
              <w:t>Performer</w:t>
            </w:r>
          </w:p>
        </w:tc>
        <w:tc>
          <w:tcPr>
            <w:tcW w:w="1701" w:type="dxa"/>
          </w:tcPr>
          <w:p w14:paraId="715612B3" w14:textId="77777777" w:rsidR="00A20837" w:rsidRPr="00C67286" w:rsidRDefault="00A20837" w:rsidP="00A20837">
            <w:pPr>
              <w:pStyle w:val="TableEntry"/>
            </w:pPr>
          </w:p>
        </w:tc>
        <w:tc>
          <w:tcPr>
            <w:tcW w:w="1135" w:type="dxa"/>
          </w:tcPr>
          <w:p w14:paraId="0E184A80" w14:textId="2EC61ECA" w:rsidR="00A20837" w:rsidRPr="00C67286" w:rsidRDefault="00A20837" w:rsidP="00A20837">
            <w:pPr>
              <w:pStyle w:val="TableEntry"/>
            </w:pPr>
            <w:r w:rsidRPr="00C67286">
              <w:t>N</w:t>
            </w:r>
          </w:p>
        </w:tc>
        <w:tc>
          <w:tcPr>
            <w:tcW w:w="4678" w:type="dxa"/>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20837">
        <w:trPr>
          <w:cantSplit/>
          <w:trHeight w:val="332"/>
          <w:jc w:val="center"/>
        </w:trPr>
        <w:tc>
          <w:tcPr>
            <w:tcW w:w="1838" w:type="dxa"/>
          </w:tcPr>
          <w:p w14:paraId="255202E7" w14:textId="542B124A" w:rsidR="00A20837" w:rsidRPr="00C67286" w:rsidRDefault="00A20837" w:rsidP="00A20837">
            <w:pPr>
              <w:pStyle w:val="TableEntry"/>
            </w:pPr>
            <w:r w:rsidRPr="00C67286">
              <w:t>Order type</w:t>
            </w:r>
          </w:p>
        </w:tc>
        <w:tc>
          <w:tcPr>
            <w:tcW w:w="1701" w:type="dxa"/>
          </w:tcPr>
          <w:p w14:paraId="564624F1" w14:textId="08106039" w:rsidR="00A20837" w:rsidRPr="00C67286" w:rsidRDefault="00A20837" w:rsidP="00A20837">
            <w:pPr>
              <w:pStyle w:val="TableEntry"/>
            </w:pPr>
            <w:r w:rsidRPr="00C67286">
              <w:t>Fixed value: “instance-order”</w:t>
            </w:r>
          </w:p>
        </w:tc>
        <w:tc>
          <w:tcPr>
            <w:tcW w:w="1135" w:type="dxa"/>
          </w:tcPr>
          <w:p w14:paraId="5C042743" w14:textId="428D7AFE" w:rsidR="00A20837" w:rsidRPr="00C67286" w:rsidRDefault="00A20837" w:rsidP="00A20837">
            <w:pPr>
              <w:pStyle w:val="TableEntry"/>
            </w:pPr>
            <w:r w:rsidRPr="00C67286">
              <w:t>N</w:t>
            </w:r>
          </w:p>
        </w:tc>
        <w:tc>
          <w:tcPr>
            <w:tcW w:w="4678" w:type="dxa"/>
          </w:tcPr>
          <w:p w14:paraId="26631CE5" w14:textId="3CA0722F" w:rsidR="00A20837" w:rsidRPr="00C67286" w:rsidRDefault="00A14EB7" w:rsidP="00A20837">
            <w:pPr>
              <w:pStyle w:val="TableEntry"/>
            </w:pPr>
            <w:r w:rsidRPr="00C67286">
              <w:t xml:space="preserve">The type </w:t>
            </w:r>
            <w:del w:id="788" w:author="Jose Costa Teixeira" w:date="2017-04-17T12:22:00Z">
              <w:r w:rsidRPr="00C67286" w:rsidDel="00E2320F">
                <w:delText xml:space="preserve">od </w:delText>
              </w:r>
            </w:del>
            <w:ins w:id="789" w:author="Jose Costa Teixeira" w:date="2017-04-17T12:22:00Z">
              <w:r w:rsidR="00E2320F" w:rsidRPr="00C67286">
                <w:t xml:space="preserve">of </w:t>
              </w:r>
            </w:ins>
            <w:r w:rsidRPr="00C67286">
              <w:t xml:space="preserve">Medication </w:t>
            </w:r>
            <w:del w:id="790" w:author="Jose Costa Teixeira" w:date="2017-04-17T12:22:00Z">
              <w:r w:rsidRPr="00C67286" w:rsidDel="00E2320F">
                <w:delText>Order</w:delText>
              </w:r>
            </w:del>
            <w:ins w:id="791" w:author="Jose Costa Teixeira" w:date="2017-04-17T12:22:00Z">
              <w:r w:rsidR="00E2320F" w:rsidRPr="00C67286">
                <w:t>Request</w:t>
              </w:r>
            </w:ins>
            <w:r w:rsidRPr="00C67286">
              <w:t>. Administration Requests are of type “</w:t>
            </w:r>
            <w:r w:rsidRPr="00C67286">
              <w:rPr>
                <w:b/>
                <w:rPrChange w:id="792"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B5F151C"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rsidP="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rsidP="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4DB39A60" w14:textId="198BFFD8" w:rsidR="009D7BA1" w:rsidRPr="00C67286" w:rsidRDefault="009D7BA1" w:rsidP="009D7BA1">
      <w:pPr>
        <w:pStyle w:val="BodyText"/>
        <w:rPr>
          <w:b/>
        </w:rPr>
      </w:pPr>
      <w:r w:rsidRPr="00C67286">
        <w:rPr>
          <w:b/>
        </w:rPr>
        <w:t>Date and time of planned administration</w:t>
      </w:r>
    </w:p>
    <w:p w14:paraId="00F58549" w14:textId="26EE7129" w:rsidR="009D7BA1" w:rsidRPr="00C67286" w:rsidRDefault="009D7BA1" w:rsidP="009D7BA1">
      <w:pPr>
        <w:pStyle w:val="BodyText"/>
        <w:ind w:left="720"/>
      </w:pPr>
      <w:r w:rsidRPr="00C67286">
        <w:t xml:space="preserve">These parameters of type </w:t>
      </w:r>
      <w:r w:rsidR="00B71100">
        <w:t>dateTime</w:t>
      </w:r>
    </w:p>
    <w:p w14:paraId="224BFA53" w14:textId="0157BB46" w:rsidR="009D7BA1" w:rsidRPr="00C67286" w:rsidRDefault="009D7BA1" w:rsidP="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AC6FCBA" w14:textId="76923A30" w:rsidR="009D7BA1" w:rsidRPr="00C67286" w:rsidRDefault="009D7BA1" w:rsidP="009D7BA1">
      <w:pPr>
        <w:pStyle w:val="BodyText"/>
        <w:ind w:firstLine="720"/>
      </w:pPr>
      <w:r w:rsidRPr="00C67286">
        <w:t xml:space="preserve">To get the medication administrations planned for a specific patient </w:t>
      </w:r>
    </w:p>
    <w:p w14:paraId="62CF3387" w14:textId="287A2D40" w:rsidR="009D7BA1" w:rsidRPr="00C67286" w:rsidRDefault="009D7BA1" w:rsidP="009D7BA1">
      <w:pPr>
        <w:pStyle w:val="BodyText"/>
        <w:ind w:firstLine="720"/>
      </w:pPr>
      <w:r w:rsidRPr="00C67286">
        <w:t>Note that only one patient ID can be searched in each query</w:t>
      </w:r>
      <w:r w:rsidR="0017078C">
        <w:t xml:space="preserve"> – this is a limitation from FHIR and not an imposition from this profile.</w:t>
      </w:r>
    </w:p>
    <w:p w14:paraId="6D91123E" w14:textId="77777777" w:rsidR="009D7BA1" w:rsidRPr="00C67286" w:rsidRDefault="009D7BA1" w:rsidP="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617BD0A" w14:textId="5A4352A6" w:rsidR="009D7BA1" w:rsidRPr="00C67286" w:rsidRDefault="009D7BA1" w:rsidP="009D7BA1">
      <w:pPr>
        <w:pStyle w:val="BodyText"/>
      </w:pPr>
    </w:p>
    <w:p w14:paraId="63C694B3" w14:textId="77777777" w:rsidR="009D7BA1" w:rsidRPr="00C67286" w:rsidRDefault="009D7BA1" w:rsidP="009D7BA1">
      <w:pPr>
        <w:pStyle w:val="BodyText"/>
      </w:pPr>
    </w:p>
    <w:p w14:paraId="4F183FE0" w14:textId="5AB85B43" w:rsidR="009D7BA1" w:rsidRPr="00C67286" w:rsidRDefault="009D7BA1" w:rsidP="009D7BA1">
      <w:pPr>
        <w:pStyle w:val="BodyText"/>
        <w:keepNext/>
        <w:rPr>
          <w:b/>
        </w:rPr>
      </w:pPr>
      <w:r w:rsidRPr="00C67286">
        <w:rPr>
          <w:b/>
        </w:rPr>
        <w:t>Status</w:t>
      </w:r>
    </w:p>
    <w:p w14:paraId="7057504F" w14:textId="1839852D" w:rsidR="009D7BA1" w:rsidRPr="00C67286" w:rsidRDefault="009D7BA1" w:rsidP="009D7BA1">
      <w:pPr>
        <w:pStyle w:val="BodyText"/>
        <w:ind w:left="720"/>
      </w:pPr>
      <w:r w:rsidRPr="00C67286">
        <w:t xml:space="preserve">This parameter of type </w:t>
      </w:r>
      <w:r w:rsidR="0017078C">
        <w:t>string</w:t>
      </w:r>
      <w:r w:rsidR="0017078C" w:rsidRPr="0017078C">
        <w:rPr>
          <w:highlight w:val="yellow"/>
        </w:rPr>
        <w:t>…</w:t>
      </w:r>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RDefault="007E105C" w:rsidP="007E105C">
      <w:pPr>
        <w:pStyle w:val="BodyText"/>
        <w:ind w:left="720"/>
      </w:pPr>
      <w:r w:rsidRPr="00C67286">
        <w:t>This parameter of type string must have a fixed value of “instance-order”.</w:t>
      </w:r>
    </w:p>
    <w:p w14:paraId="06AB2BB8" w14:textId="0ACEE153" w:rsidR="007E105C" w:rsidRPr="00C67286" w:rsidRDefault="007E105C" w:rsidP="007E105C">
      <w:pPr>
        <w:pStyle w:val="BodyText"/>
        <w:rPr>
          <w:b/>
        </w:rPr>
      </w:pPr>
    </w:p>
    <w:p w14:paraId="649FC080" w14:textId="76A5D141" w:rsidR="007E105C" w:rsidRPr="00C67286" w:rsidRDefault="007E105C" w:rsidP="009D7BA1">
      <w:pPr>
        <w:pStyle w:val="BodyText"/>
        <w:ind w:left="720"/>
      </w:pPr>
    </w:p>
    <w:p w14:paraId="5259AF63" w14:textId="3F1BA232" w:rsidR="007E105C" w:rsidRPr="00C67286" w:rsidRDefault="007E105C" w:rsidP="009D7BA1">
      <w:pPr>
        <w:pStyle w:val="BodyText"/>
        <w:ind w:left="720"/>
      </w:pPr>
    </w:p>
    <w:p w14:paraId="222A281D" w14:textId="77777777" w:rsidR="007E105C" w:rsidRPr="00C67286" w:rsidRDefault="007E105C" w:rsidP="009D7BA1">
      <w:pPr>
        <w:pStyle w:val="BodyText"/>
        <w:ind w:left="720"/>
      </w:pPr>
    </w:p>
    <w:p w14:paraId="042C2067" w14:textId="77777777" w:rsidR="009D7BA1" w:rsidRPr="00C67286" w:rsidRDefault="009D7BA1" w:rsidP="009D7BA1">
      <w:pPr>
        <w:pStyle w:val="Heading6"/>
        <w:numPr>
          <w:ilvl w:val="0"/>
          <w:numId w:val="0"/>
        </w:numPr>
        <w:ind w:left="1152" w:hanging="1152"/>
        <w:rPr>
          <w:noProof w:val="0"/>
        </w:rPr>
      </w:pPr>
      <w:bookmarkStart w:id="793" w:name="_Toc446504743"/>
      <w:r w:rsidRPr="00C67286">
        <w:rPr>
          <w:noProof w:val="0"/>
        </w:rPr>
        <w:t>3.78.4.1.2.5 Populating Expected Response Format</w:t>
      </w:r>
      <w:bookmarkEnd w:id="793"/>
    </w:p>
    <w:p w14:paraId="2BE3C9A4" w14:textId="6E38969D"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3AB32E1E" w:rsidR="009D7BA1" w:rsidRPr="00C67286" w:rsidRDefault="00C82174" w:rsidP="009D7BA1">
      <w:pPr>
        <w:pStyle w:val="AuthorInstructions"/>
        <w:rPr>
          <w:i w:val="0"/>
        </w:rPr>
      </w:pPr>
      <w:r w:rsidRPr="00C67286">
        <w:rPr>
          <w:i w:val="0"/>
        </w:rPr>
        <w:t>The formats are json or xml</w:t>
      </w:r>
      <w:r w:rsidR="00DD350E" w:rsidRPr="00C67286">
        <w:rPr>
          <w:i w:val="0"/>
        </w:rPr>
        <w:t>.</w:t>
      </w:r>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794" w:name="_Toc345074680"/>
      <w:r w:rsidRPr="00C67286">
        <w:rPr>
          <w:noProof w:val="0"/>
        </w:rPr>
        <w:t>3</w:t>
      </w:r>
      <w:r w:rsidR="00CF283F" w:rsidRPr="00C67286">
        <w:rPr>
          <w:noProof w:val="0"/>
        </w:rPr>
        <w:t>.Y.4.1.3 Expected Actions</w:t>
      </w:r>
      <w:bookmarkEnd w:id="794"/>
    </w:p>
    <w:p w14:paraId="4E30513D" w14:textId="77777777" w:rsidR="00892EAF" w:rsidRDefault="00892EAF">
      <w:pPr>
        <w:pStyle w:val="BodyText"/>
      </w:pPr>
    </w:p>
    <w:p w14:paraId="796EB4D5" w14:textId="6008D716" w:rsidR="009D7BA1" w:rsidRPr="00C67286" w:rsidRDefault="006C1947">
      <w:pPr>
        <w:pStyle w:val="BodyText"/>
      </w:pPr>
      <w:ins w:id="795" w:author="Jose Costa Teixeira" w:date="2017-04-17T13:49:00Z">
        <w:r w:rsidRPr="00C67286">
          <w:t xml:space="preserve">In response to the request, the </w:t>
        </w:r>
      </w:ins>
      <w:del w:id="796" w:author="Jose Costa Teixeira" w:date="2017-04-17T13:49:00Z">
        <w:r w:rsidR="009D7BA1" w:rsidRPr="00C67286" w:rsidDel="006C1947">
          <w:delText xml:space="preserve">The </w:delText>
        </w:r>
      </w:del>
      <w:r w:rsidR="009D7BA1" w:rsidRPr="00C67286">
        <w:t xml:space="preserve">Medication Administration Order Placer shall return </w:t>
      </w:r>
      <w:ins w:id="797" w:author="Jose Costa Teixeira" w:date="2017-04-17T13:51:00Z">
        <w:r w:rsidRPr="00C67286">
          <w:t xml:space="preserve">a </w:t>
        </w:r>
        <w:r w:rsidRPr="00C67286">
          <w:rPr>
            <w:rStyle w:val="XMLname"/>
            <w:rPrChange w:id="798" w:author="Jose Costa Teixeira" w:date="2017-04-17T14:44:00Z">
              <w:rPr/>
            </w:rPrChange>
          </w:rPr>
          <w:t>bundle</w:t>
        </w:r>
        <w:r w:rsidRPr="00C67286">
          <w:t xml:space="preserve"> of </w:t>
        </w:r>
        <w:r w:rsidRPr="00C67286">
          <w:rPr>
            <w:rStyle w:val="XMLname"/>
            <w:rPrChange w:id="799" w:author="Jose Costa Teixeira" w:date="2017-04-17T14:43:00Z">
              <w:rPr/>
            </w:rPrChange>
          </w:rPr>
          <w:t>medicationRequest</w:t>
        </w:r>
      </w:ins>
      <w:ins w:id="800" w:author="Jose Costa Teixeira" w:date="2017-04-17T14:44:00Z">
        <w:r w:rsidR="00793CB2" w:rsidRPr="00C67286">
          <w:t xml:space="preserve"> resources.</w:t>
        </w:r>
      </w:ins>
      <w:ins w:id="801" w:author="Jose Costa Teixeira" w:date="2017-04-17T13:51:00Z">
        <w:r w:rsidRPr="00C67286">
          <w:t xml:space="preserve"> </w:t>
        </w:r>
      </w:ins>
      <w:del w:id="802" w:author="Jose Costa Teixeira" w:date="2017-04-17T13:51:00Z">
        <w:r w:rsidR="009D7BA1" w:rsidRPr="00C67286" w:rsidDel="006C1947">
          <w:delText xml:space="preserve">records that </w:delText>
        </w:r>
      </w:del>
      <w:del w:id="803" w:author="Jose Costa Teixeira" w:date="2017-04-17T13:46:00Z">
        <w:r w:rsidR="009D7BA1" w:rsidRPr="00C67286" w:rsidDel="006C1947">
          <w:delText xml:space="preserve">reflect the </w:delText>
        </w:r>
      </w:del>
      <w:del w:id="804" w:author="Jose Costa Teixeira" w:date="2017-04-17T13:51:00Z">
        <w:r w:rsidR="009D7BA1" w:rsidRPr="00C67286" w:rsidDel="006C1947">
          <w:delText xml:space="preserve">match </w:delText>
        </w:r>
      </w:del>
      <w:del w:id="805" w:author="Jose Costa Teixeira" w:date="2017-04-17T13:46:00Z">
        <w:r w:rsidR="009D7BA1" w:rsidRPr="00C67286" w:rsidDel="006C1947">
          <w:delText xml:space="preserve">to </w:delText>
        </w:r>
      </w:del>
      <w:del w:id="806"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807" w:author="Jose Costa Teixeira" w:date="2017-04-17T13:50:00Z">
        <w:r w:rsidR="009D7BA1" w:rsidRPr="00C67286" w:rsidDel="006C1947">
          <w:delText xml:space="preserve">Medication Administration </w:delText>
        </w:r>
      </w:del>
      <w:del w:id="808" w:author="Jose Costa Teixeira" w:date="2017-04-17T13:48:00Z">
        <w:r w:rsidR="009D7BA1" w:rsidRPr="00C67286" w:rsidDel="006C1947">
          <w:delText xml:space="preserve">Order </w:delText>
        </w:r>
      </w:del>
      <w:del w:id="809" w:author="Jose Costa Teixeira" w:date="2017-04-17T13:50:00Z">
        <w:r w:rsidR="009D7BA1" w:rsidRPr="00C67286" w:rsidDel="006C1947">
          <w:delText xml:space="preserve">Placer shall respond with a Medication Administration </w:delText>
        </w:r>
      </w:del>
      <w:del w:id="810" w:author="Jose Costa Teixeira" w:date="2017-04-17T13:48:00Z">
        <w:r w:rsidR="002A3337" w:rsidRPr="00C67286" w:rsidDel="006C1947">
          <w:delText xml:space="preserve">Order </w:delText>
        </w:r>
      </w:del>
      <w:del w:id="811" w:author="Jose Costa Teixeira" w:date="2017-04-17T13:50:00Z">
        <w:r w:rsidR="002A3337" w:rsidRPr="00C67286" w:rsidDel="006C1947">
          <w:delText xml:space="preserve">Response </w:delText>
        </w:r>
      </w:del>
      <w:ins w:id="812" w:author="Jose Costa Teixeira" w:date="2017-04-17T13:50:00Z">
        <w:r w:rsidRPr="00C67286">
          <w:t xml:space="preserve">response is </w:t>
        </w:r>
      </w:ins>
      <w:r w:rsidR="009D7BA1" w:rsidRPr="00C67286">
        <w:t>synchronous</w:t>
      </w:r>
      <w:del w:id="813" w:author="Jose Costa Teixeira" w:date="2017-04-17T13:50:00Z">
        <w:r w:rsidR="009D7BA1" w:rsidRPr="00C67286" w:rsidDel="006C1947">
          <w:delText>ly</w:delText>
        </w:r>
      </w:del>
      <w:r w:rsidR="009D7BA1" w:rsidRPr="00C67286">
        <w:t xml:space="preserve"> (i.e., on the same connection as was used to initiate the request)</w:t>
      </w:r>
      <w:ins w:id="814" w:author="Jose Costa Teixeira" w:date="2017-04-17T13:50:00Z">
        <w:r w:rsidRPr="00C67286">
          <w:t xml:space="preserve">, and shall </w:t>
        </w:r>
      </w:ins>
      <w:ins w:id="815" w:author="Jose Costa Teixeira" w:date="2017-04-17T13:51:00Z">
        <w:r w:rsidRPr="00C67286">
          <w:t xml:space="preserve">include the </w:t>
        </w:r>
      </w:ins>
      <w:del w:id="816" w:author="Jose Costa Teixeira" w:date="2017-04-17T13:51:00Z">
        <w:r w:rsidR="009D7BA1" w:rsidRPr="00C67286" w:rsidDel="006C1947">
          <w:delText>.</w:delText>
        </w:r>
      </w:del>
      <w:ins w:id="817" w:author="Jose Costa Teixeira" w:date="2017-04-17T13:51:00Z">
        <w:r w:rsidRPr="00C67286">
          <w:t xml:space="preserve">records </w:t>
        </w:r>
        <w:r w:rsidRPr="00C67286">
          <w:rPr>
            <w:rPrChange w:id="818" w:author="Jose Costa Teixeira" w:date="2017-06-17T18:34:00Z">
              <w:rPr>
                <w:lang w:val="pt-PT"/>
              </w:rPr>
            </w:rPrChange>
          </w:rPr>
          <w:t>(</w:t>
        </w:r>
        <w:r w:rsidRPr="00C67286">
          <w:rPr>
            <w:rStyle w:val="XMLname"/>
            <w:rPrChange w:id="819" w:author="Jose Costa Teixeira" w:date="2017-04-17T14:44:00Z">
              <w:rPr>
                <w:lang w:val="pt-PT"/>
              </w:rPr>
            </w:rPrChange>
          </w:rPr>
          <w:t>medicationRequest</w:t>
        </w:r>
      </w:ins>
      <w:ins w:id="820" w:author="Jose Costa Teixeira" w:date="2017-04-17T14:44:00Z">
        <w:r w:rsidR="00684CFE" w:rsidRPr="00C67286">
          <w:rPr>
            <w:rPrChange w:id="821" w:author="Jose Costa Teixeira" w:date="2017-06-17T18:34:00Z">
              <w:rPr>
                <w:lang w:val="pt-PT"/>
              </w:rPr>
            </w:rPrChange>
          </w:rPr>
          <w:t xml:space="preserve"> resource</w:t>
        </w:r>
      </w:ins>
      <w:ins w:id="822" w:author="Jose Costa Teixeira" w:date="2017-04-17T13:51:00Z">
        <w:r w:rsidRPr="00C67286">
          <w:rPr>
            <w:rPrChange w:id="823"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824" w:author="Jose Costa Teixeira" w:date="2017-04-17T13:52:00Z"/>
        </w:rPr>
      </w:pPr>
    </w:p>
    <w:p w14:paraId="04C111E5" w14:textId="773670F0" w:rsidR="009D7BA1" w:rsidRPr="00C67286" w:rsidRDefault="009D7BA1" w:rsidP="009D7BA1">
      <w:pPr>
        <w:pStyle w:val="BodyText"/>
      </w:pPr>
      <w:del w:id="825"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826" w:author="Jose Costa Teixeira" w:date="2017-04-17T13:49:00Z">
        <w:r w:rsidR="00C74877" w:rsidRPr="00C67286" w:rsidDel="006C1947">
          <w:delText xml:space="preserve">Order </w:delText>
        </w:r>
      </w:del>
      <w:del w:id="827"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828" w:author="Jose Costa Teixeira" w:date="2017-04-17T13:52:00Z">
        <w:r w:rsidR="00C74877" w:rsidRPr="00C67286" w:rsidDel="006C1947">
          <w:delText xml:space="preserve">orders </w:delText>
        </w:r>
      </w:del>
      <w:ins w:id="829" w:author="Jose Costa Teixeira" w:date="2017-04-17T13:52:00Z">
        <w:r w:rsidR="006C1947" w:rsidRPr="00C67286">
          <w:t>requests, and how these requests are populated,</w:t>
        </w:r>
      </w:ins>
      <w:ins w:id="830"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831"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832" w:author="Jose Costa Teixeira" w:date="2017-04-17T14:45:00Z">
        <w:r w:rsidRPr="00C67286" w:rsidDel="00684CFE">
          <w:delText xml:space="preserve">Resource </w:delText>
        </w:r>
      </w:del>
      <w:ins w:id="833" w:author="Jose Costa Teixeira" w:date="2017-04-17T14:45:00Z">
        <w:r w:rsidR="00684CFE" w:rsidRPr="00C67286">
          <w:t xml:space="preserve">resource </w:t>
        </w:r>
      </w:ins>
      <w:del w:id="834" w:author="Jose Costa Teixeira" w:date="2017-04-17T14:45:00Z">
        <w:r w:rsidRPr="00C67286" w:rsidDel="00684CFE">
          <w:rPr>
            <w:rStyle w:val="XMLname"/>
            <w:rPrChange w:id="835" w:author="Jose Costa Teixeira" w:date="2017-04-17T14:45:00Z">
              <w:rPr/>
            </w:rPrChange>
          </w:rPr>
          <w:delText>Bundle</w:delText>
        </w:r>
        <w:r w:rsidRPr="00C67286" w:rsidDel="00684CFE">
          <w:delText xml:space="preserve"> </w:delText>
        </w:r>
      </w:del>
      <w:ins w:id="836" w:author="Jose Costa Teixeira" w:date="2017-04-17T14:45:00Z">
        <w:r w:rsidR="00684CFE" w:rsidRPr="00C67286">
          <w:rPr>
            <w:rStyle w:val="XMLname"/>
          </w:rPr>
          <w:t>b</w:t>
        </w:r>
        <w:r w:rsidR="00684CFE" w:rsidRPr="00C67286">
          <w:rPr>
            <w:rStyle w:val="XMLname"/>
            <w:rPrChange w:id="837"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838"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839" w:author="Jose Costa Teixeira" w:date="2017-04-17T14:45:00Z">
        <w:r w:rsidR="00684CFE" w:rsidRPr="00C67286">
          <w:t>r</w:t>
        </w:r>
      </w:ins>
      <w:del w:id="840" w:author="Jose Costa Teixeira" w:date="2017-04-17T14:45:00Z">
        <w:r w:rsidRPr="00C67286" w:rsidDel="00684CFE">
          <w:delText>R</w:delText>
        </w:r>
      </w:del>
      <w:r w:rsidRPr="00C67286">
        <w:t xml:space="preserve">esource </w:t>
      </w:r>
      <w:ins w:id="841" w:author="Jose Costa Teixeira" w:date="2017-04-17T14:45:00Z">
        <w:r w:rsidR="00684CFE" w:rsidRPr="00C67286">
          <w:rPr>
            <w:rStyle w:val="XMLname"/>
            <w:rPrChange w:id="842" w:author="Jose Costa Teixeira" w:date="2017-04-17T14:46:00Z">
              <w:rPr/>
            </w:rPrChange>
          </w:rPr>
          <w:t>b</w:t>
        </w:r>
      </w:ins>
      <w:del w:id="843" w:author="Jose Costa Teixeira" w:date="2017-04-17T14:45:00Z">
        <w:r w:rsidRPr="00C67286" w:rsidDel="00684CFE">
          <w:rPr>
            <w:rStyle w:val="XMLname"/>
            <w:rPrChange w:id="844" w:author="Jose Costa Teixeira" w:date="2017-04-17T14:46:00Z">
              <w:rPr/>
            </w:rPrChange>
          </w:rPr>
          <w:delText>B</w:delText>
        </w:r>
      </w:del>
      <w:r w:rsidRPr="00C67286">
        <w:rPr>
          <w:rStyle w:val="XMLname"/>
          <w:rPrChange w:id="845"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77777777" w:rsidR="00892EAF" w:rsidRPr="00FF05FC" w:rsidRDefault="00892EAF" w:rsidP="00892EAF">
      <w:pPr>
        <w:pStyle w:val="Heading4"/>
        <w:numPr>
          <w:ilvl w:val="0"/>
          <w:numId w:val="0"/>
        </w:numPr>
      </w:pPr>
      <w:bookmarkStart w:id="846" w:name="_Toc451355410"/>
      <w:r w:rsidRPr="002862AA">
        <w:rPr>
          <w:noProof w:val="0"/>
        </w:rPr>
        <w:t>3.78.4.2 Query Patient Resource Response message</w:t>
      </w:r>
      <w:bookmarkEnd w:id="846"/>
    </w:p>
    <w:p w14:paraId="4EB9CA13" w14:textId="77777777" w:rsidR="00892EAF" w:rsidRPr="002862AA" w:rsidRDefault="00892EAF" w:rsidP="00892EAF">
      <w:pPr>
        <w:pStyle w:val="Heading5"/>
        <w:numPr>
          <w:ilvl w:val="0"/>
          <w:numId w:val="0"/>
        </w:numPr>
        <w:rPr>
          <w:noProof w:val="0"/>
        </w:rPr>
      </w:pPr>
      <w:bookmarkStart w:id="847" w:name="_Toc451355411"/>
      <w:r w:rsidRPr="002862AA">
        <w:rPr>
          <w:noProof w:val="0"/>
        </w:rPr>
        <w:t>3.78.4.2.1 Trigger Events</w:t>
      </w:r>
      <w:bookmarkEnd w:id="847"/>
    </w:p>
    <w:p w14:paraId="488A1138" w14:textId="58B68543" w:rsidR="00892EAF" w:rsidRPr="002862AA" w:rsidRDefault="00A666EA" w:rsidP="00892EAF">
      <w:pPr>
        <w:pStyle w:val="BodyText"/>
      </w:pPr>
      <w:r>
        <w:rPr>
          <w:highlight w:val="yellow"/>
        </w:rPr>
        <w:t>The response is triggered when th</w:t>
      </w:r>
      <w:r w:rsidR="00892EAF" w:rsidRPr="00A1150B">
        <w:rPr>
          <w:highlight w:val="yellow"/>
        </w:rPr>
        <w:t xml:space="preserve">e </w:t>
      </w:r>
      <w:r>
        <w:rPr>
          <w:highlight w:val="yellow"/>
        </w:rPr>
        <w:t>Medication Administration Request placer</w:t>
      </w:r>
      <w:r w:rsidR="00892EAF" w:rsidRPr="00A1150B">
        <w:rPr>
          <w:highlight w:val="yellow"/>
        </w:rPr>
        <w:t xml:space="preserve"> found </w:t>
      </w:r>
      <w:r>
        <w:rPr>
          <w:highlight w:val="yellow"/>
        </w:rPr>
        <w:t>administration requests</w:t>
      </w:r>
      <w:r w:rsidR="00892EAF" w:rsidRPr="00A1150B">
        <w:rPr>
          <w:highlight w:val="yellow"/>
        </w:rPr>
        <w:t xml:space="preserve"> matching the query parameters specified by the </w:t>
      </w:r>
      <w:r>
        <w:rPr>
          <w:highlight w:val="yellow"/>
        </w:rPr>
        <w:t>medicationRequest</w:t>
      </w:r>
      <w:r w:rsidR="00892EAF" w:rsidRPr="00A1150B">
        <w:rPr>
          <w:highlight w:val="yellow"/>
        </w:rPr>
        <w:t xml:space="preserve"> as a result of a Query </w:t>
      </w:r>
      <w:r>
        <w:rPr>
          <w:highlight w:val="yellow"/>
        </w:rPr>
        <w:t>Medication Orders</w:t>
      </w:r>
      <w:r w:rsidR="00892EAF" w:rsidRPr="00A1150B">
        <w:rPr>
          <w:highlight w:val="yellow"/>
        </w:rPr>
        <w:t xml:space="preserve"> Request.</w:t>
      </w:r>
    </w:p>
    <w:p w14:paraId="73C374C5" w14:textId="77777777" w:rsidR="00892EAF" w:rsidRPr="002862AA" w:rsidRDefault="00892EAF" w:rsidP="00892EAF">
      <w:pPr>
        <w:pStyle w:val="Heading5"/>
        <w:numPr>
          <w:ilvl w:val="0"/>
          <w:numId w:val="0"/>
        </w:numPr>
        <w:rPr>
          <w:noProof w:val="0"/>
        </w:rPr>
      </w:pPr>
      <w:bookmarkStart w:id="848" w:name="_Toc451355412"/>
      <w:r w:rsidRPr="002862AA">
        <w:rPr>
          <w:noProof w:val="0"/>
        </w:rPr>
        <w:t>3.78.4.2.2 Message Semantics</w:t>
      </w:r>
      <w:bookmarkEnd w:id="848"/>
    </w:p>
    <w:p w14:paraId="18E82FAA" w14:textId="7ADA5D07"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849" w:author="Jose Costa Teixeira" w:date="2017-04-17T13:51:00Z">
        <w:r w:rsidRPr="00C67286">
          <w:rPr>
            <w:rStyle w:val="XMLname"/>
            <w:rPrChange w:id="850" w:author="Jose Costa Teixeira" w:date="2017-04-17T14:44:00Z">
              <w:rPr/>
            </w:rPrChange>
          </w:rPr>
          <w:t>bundle</w:t>
        </w:r>
        <w:r w:rsidRPr="00C67286">
          <w:t xml:space="preserve"> of </w:t>
        </w:r>
        <w:r w:rsidRPr="00C67286">
          <w:rPr>
            <w:rStyle w:val="XMLname"/>
            <w:rPrChange w:id="851" w:author="Jose Costa Teixeira" w:date="2017-04-17T14:43:00Z">
              <w:rPr/>
            </w:rPrChange>
          </w:rPr>
          <w:t>medicationRequest</w:t>
        </w:r>
      </w:ins>
      <w:ins w:id="852" w:author="Jose Costa Teixeira" w:date="2017-04-17T14:44:00Z">
        <w:r w:rsidRPr="00C67286">
          <w:t xml:space="preserve"> resources</w:t>
        </w:r>
      </w:ins>
      <w:r w:rsidRPr="00A1150B">
        <w:rPr>
          <w:highlight w:val="yellow"/>
        </w:rPr>
        <w:t xml:space="preserve"> </w:t>
      </w:r>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5637089D" w:rsidR="00892EAF" w:rsidRPr="002862AA" w:rsidRDefault="00892EAF" w:rsidP="00892EAF">
      <w:pPr>
        <w:pStyle w:val="Heading6"/>
        <w:numPr>
          <w:ilvl w:val="0"/>
          <w:numId w:val="0"/>
        </w:numPr>
        <w:rPr>
          <w:noProof w:val="0"/>
        </w:rPr>
      </w:pPr>
      <w:bookmarkStart w:id="853" w:name="_Toc451355413"/>
      <w:r w:rsidRPr="002862AA">
        <w:rPr>
          <w:noProof w:val="0"/>
        </w:rPr>
        <w:t xml:space="preserve">3.78.4.2.2.1 </w:t>
      </w:r>
      <w:r w:rsidR="00614539">
        <w:rPr>
          <w:noProof w:val="0"/>
        </w:rPr>
        <w:t xml:space="preserve">MedicationRequest </w:t>
      </w:r>
      <w:r w:rsidRPr="002862AA">
        <w:rPr>
          <w:noProof w:val="0"/>
        </w:rPr>
        <w:t xml:space="preserve">Resource Definition in the Context of </w:t>
      </w:r>
      <w:bookmarkEnd w:id="853"/>
      <w:r w:rsidR="00614539">
        <w:rPr>
          <w:noProof w:val="0"/>
        </w:rPr>
        <w:t>Query Medication Request</w:t>
      </w:r>
    </w:p>
    <w:p w14:paraId="7C0E5236" w14:textId="75DB9F76"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t xml:space="preserve">The </w:t>
      </w:r>
      <w:r w:rsidR="00614539">
        <w:t xml:space="preserve">MedicationRequest </w:t>
      </w:r>
      <w:r w:rsidRPr="002862AA">
        <w:t xml:space="preserve">Resource contained within the Query </w:t>
      </w:r>
      <w:r w:rsidR="00614539">
        <w:t>Administration Request</w:t>
      </w:r>
      <w:r w:rsidRPr="002862AA">
        <w:t xml:space="preserve"> Response message is described at</w:t>
      </w:r>
      <w:r w:rsidRPr="00145BA1">
        <w:t xml:space="preserve"> </w:t>
      </w:r>
      <w:hyperlink r:id="rId33" w:history="1">
        <w:r w:rsidRPr="00A37F4D">
          <w:rPr>
            <w:rStyle w:val="Hyperlink"/>
          </w:rPr>
          <w:t>http://hl7.org/fhir/STU3/patient.html</w:t>
        </w:r>
      </w:hyperlink>
      <w:r>
        <w:rPr>
          <w:rStyle w:val="Hyperlink"/>
        </w:rPr>
        <w:t>,</w:t>
      </w:r>
      <w:r w:rsidRPr="002862AA">
        <w:t xml:space="preserve"> and is not further constrained by this transaction.</w:t>
      </w:r>
      <w:r w:rsidRPr="002862AA" w:rsidDel="001B47D2">
        <w:t xml:space="preserve"> </w:t>
      </w:r>
      <w:r>
        <w:t xml:space="preserve"> </w:t>
      </w:r>
    </w:p>
    <w:p w14:paraId="4C74DF1F" w14:textId="77777777" w:rsidR="00892EAF" w:rsidRPr="002862AA" w:rsidRDefault="00892EAF" w:rsidP="00892EAF">
      <w:pPr>
        <w:pStyle w:val="Heading6"/>
        <w:numPr>
          <w:ilvl w:val="0"/>
          <w:numId w:val="0"/>
        </w:numPr>
        <w:ind w:left="1152" w:hanging="1152"/>
        <w:rPr>
          <w:noProof w:val="0"/>
        </w:rPr>
      </w:pPr>
      <w:bookmarkStart w:id="854" w:name="_Toc451355415"/>
      <w:r w:rsidRPr="002862AA">
        <w:rPr>
          <w:noProof w:val="0"/>
        </w:rPr>
        <w:t>3.78.4.2.2.3 Resource Bundling</w:t>
      </w:r>
      <w:bookmarkEnd w:id="854"/>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77777777" w:rsidR="00892EAF" w:rsidRPr="002862AA" w:rsidRDefault="00892EAF" w:rsidP="00892EAF">
      <w:pPr>
        <w:pStyle w:val="Heading6"/>
        <w:numPr>
          <w:ilvl w:val="0"/>
          <w:numId w:val="0"/>
        </w:numPr>
        <w:ind w:left="1152" w:hanging="1152"/>
        <w:rPr>
          <w:noProof w:val="0"/>
        </w:rPr>
      </w:pPr>
      <w:bookmarkStart w:id="855" w:name="_Toc451355416"/>
      <w:r w:rsidRPr="002862AA">
        <w:rPr>
          <w:noProof w:val="0"/>
        </w:rPr>
        <w:t>3.78.4.2.2.4 Incremental Response Processing - Paging of Resource Bundle</w:t>
      </w:r>
      <w:bookmarkEnd w:id="855"/>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1F81F403"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FHIR Paging </w:t>
      </w:r>
      <w:hyperlink r:id="rId34" w:anchor="paging" w:history="1">
        <w:r w:rsidRPr="00A1150B">
          <w:rPr>
            <w:rStyle w:val="Hyperlink"/>
            <w:highlight w:val="yellow"/>
          </w:rPr>
          <w:t>http://hl7.org/fhir/STU3/http.html#paging</w:t>
        </w:r>
      </w:hyperlink>
      <w:r w:rsidRPr="002862AA">
        <w:t xml:space="preserve"> </w:t>
      </w:r>
    </w:p>
    <w:p w14:paraId="3927BCA6" w14:textId="77777777" w:rsidR="00F4657C" w:rsidRDefault="00F4657C" w:rsidP="00892EAF">
      <w:pPr>
        <w:pStyle w:val="Heading5"/>
        <w:numPr>
          <w:ilvl w:val="0"/>
          <w:numId w:val="0"/>
        </w:numPr>
        <w:rPr>
          <w:noProof w:val="0"/>
          <w:highlight w:val="yellow"/>
        </w:rPr>
      </w:pPr>
      <w:bookmarkStart w:id="856" w:name="_Toc451355418"/>
    </w:p>
    <w:p w14:paraId="2919D06D" w14:textId="1960FF1D" w:rsidR="00892EAF" w:rsidRPr="00A1150B" w:rsidRDefault="00892EAF" w:rsidP="00892EAF">
      <w:pPr>
        <w:pStyle w:val="Heading5"/>
        <w:numPr>
          <w:ilvl w:val="0"/>
          <w:numId w:val="0"/>
        </w:numPr>
        <w:rPr>
          <w:noProof w:val="0"/>
          <w:highlight w:val="yellow"/>
        </w:rPr>
      </w:pPr>
      <w:r w:rsidRPr="00A1150B">
        <w:rPr>
          <w:noProof w:val="0"/>
          <w:highlight w:val="yellow"/>
        </w:rPr>
        <w:t>3.78.4.2.3 Expected Actions</w:t>
      </w:r>
      <w:bookmarkEnd w:id="856"/>
    </w:p>
    <w:p w14:paraId="5E5DBF96" w14:textId="226BCC83" w:rsidR="00892EAF" w:rsidRPr="00A1150B" w:rsidRDefault="00892EAF" w:rsidP="00892EAF">
      <w:pPr>
        <w:rPr>
          <w:highlight w:val="yellow"/>
        </w:rPr>
      </w:pPr>
      <w:r w:rsidRPr="00A1150B">
        <w:rPr>
          <w:highlight w:val="yellow"/>
        </w:rPr>
        <w:t>The constraints specified in Section 3.78.4.2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77777777" w:rsidR="00892EAF" w:rsidRPr="002862AA" w:rsidRDefault="00892EAF" w:rsidP="00892EAF">
      <w:pPr>
        <w:pStyle w:val="Heading5"/>
        <w:numPr>
          <w:ilvl w:val="0"/>
          <w:numId w:val="0"/>
        </w:numPr>
        <w:ind w:left="1008" w:hanging="1008"/>
        <w:rPr>
          <w:noProof w:val="0"/>
        </w:rPr>
      </w:pPr>
      <w:bookmarkStart w:id="857" w:name="_Toc451355419"/>
      <w:r w:rsidRPr="002862AA">
        <w:rPr>
          <w:noProof w:val="0"/>
        </w:rPr>
        <w:t>3.78.4.2.5 Conformance Resource</w:t>
      </w:r>
      <w:bookmarkEnd w:id="857"/>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858" w:author="Jose Costa Teixeira" w:date="2017-04-17T17:06:00Z"/>
        </w:rPr>
      </w:pPr>
    </w:p>
    <w:p w14:paraId="06D8F80D" w14:textId="62E3B132" w:rsidR="00330F61" w:rsidRPr="00C67286" w:rsidRDefault="00330F61" w:rsidP="009D7BA1">
      <w:pPr>
        <w:pStyle w:val="BodyText"/>
        <w:rPr>
          <w:ins w:id="859" w:author="Jose Costa Teixeira" w:date="2017-04-17T17:06:00Z"/>
        </w:rPr>
      </w:pPr>
      <w:ins w:id="860" w:author="Jose Costa Teixeira" w:date="2017-04-17T17:07:00Z">
        <w:r w:rsidRPr="00C67286">
          <w:t>The table below presents the optionality and cardinality for e</w:t>
        </w:r>
      </w:ins>
      <w:ins w:id="861" w:author="Jose Costa Teixeira" w:date="2017-04-17T17:06:00Z">
        <w:r w:rsidRPr="00C67286">
          <w:t xml:space="preserve">ach medicationRequest </w:t>
        </w:r>
      </w:ins>
      <w:ins w:id="862" w:author="Jose Costa Teixeira" w:date="2017-04-17T17:07:00Z">
        <w:r w:rsidRPr="00C67286">
          <w:t>that is in the response</w:t>
        </w:r>
      </w:ins>
      <w:ins w:id="863" w:author="Jose Costa Teixeira" w:date="2017-04-17T17:06:00Z">
        <w:r w:rsidRPr="00C67286">
          <w:t>:</w:t>
        </w:r>
      </w:ins>
    </w:p>
    <w:p w14:paraId="6CA935A2" w14:textId="18AE5A90" w:rsidR="003D0EF8" w:rsidRDefault="003D0EF8">
      <w:pPr>
        <w:spacing w:before="0"/>
      </w:pPr>
      <w:r>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r w:rsidRPr="00C67286">
        <w:rPr>
          <w:noProof w:val="0"/>
        </w:rPr>
        <w:t>3.</w:t>
      </w:r>
      <w:r>
        <w:rPr>
          <w:noProof w:val="0"/>
        </w:rPr>
        <w:t>Z</w:t>
      </w:r>
      <w:r w:rsidRPr="00C67286">
        <w:rPr>
          <w:noProof w:val="0"/>
        </w:rPr>
        <w:t xml:space="preserve"> </w:t>
      </w:r>
      <w:ins w:id="864" w:author="Jose Costa Teixeira" w:date="2017-04-17T12:19:00Z">
        <w:r w:rsidRPr="00C67286">
          <w:rPr>
            <w:noProof w:val="0"/>
          </w:rPr>
          <w:t xml:space="preserve">Medication Administration </w:t>
        </w:r>
      </w:ins>
      <w:r>
        <w:rPr>
          <w:noProof w:val="0"/>
        </w:rPr>
        <w:t>Report</w:t>
      </w:r>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r w:rsidRPr="00C67286">
        <w:rPr>
          <w:noProof w:val="0"/>
        </w:rPr>
        <w:t>3.</w:t>
      </w:r>
      <w:r>
        <w:rPr>
          <w:noProof w:val="0"/>
        </w:rPr>
        <w:t>Z</w:t>
      </w:r>
      <w:r w:rsidRPr="00C67286">
        <w:rPr>
          <w:noProof w:val="0"/>
        </w:rPr>
        <w:t>.1 Scope</w:t>
      </w:r>
    </w:p>
    <w:p w14:paraId="270D4C7C" w14:textId="3FFB7371" w:rsidR="004153C0" w:rsidRPr="00C67286" w:rsidRDefault="004153C0" w:rsidP="004153C0">
      <w:pPr>
        <w:pStyle w:val="BodyText"/>
      </w:pPr>
      <w:r w:rsidRPr="00C67286">
        <w:t xml:space="preserve">This transaction is used to </w:t>
      </w:r>
      <w:r w:rsidR="00EE23C2">
        <w:t>…</w:t>
      </w:r>
    </w:p>
    <w:p w14:paraId="443BF070" w14:textId="798285C7" w:rsidR="004153C0" w:rsidRPr="00C67286" w:rsidRDefault="004153C0" w:rsidP="004153C0">
      <w:pPr>
        <w:pStyle w:val="Heading3"/>
        <w:numPr>
          <w:ilvl w:val="0"/>
          <w:numId w:val="0"/>
        </w:numPr>
        <w:rPr>
          <w:noProof w:val="0"/>
        </w:rPr>
      </w:pPr>
      <w:r w:rsidRPr="00C67286">
        <w:rPr>
          <w:noProof w:val="0"/>
        </w:rPr>
        <w:t>3.</w:t>
      </w:r>
      <w:r>
        <w:rPr>
          <w:noProof w:val="0"/>
        </w:rPr>
        <w:t>Z</w:t>
      </w:r>
      <w:r w:rsidRPr="00C67286">
        <w:rPr>
          <w:noProof w:val="0"/>
        </w:rPr>
        <w:t>.2 Actor Roles</w:t>
      </w:r>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014E19" w:rsidRPr="00E11D76" w:rsidRDefault="00014E19"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014E19" w:rsidRDefault="00014E19" w:rsidP="004153C0"/>
                            <w:p w14:paraId="2EDE3E97" w14:textId="77777777" w:rsidR="00014E19" w:rsidRDefault="00014E19"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014E19" w:rsidRDefault="00014E19" w:rsidP="004153C0">
                              <w:pPr>
                                <w:rPr>
                                  <w:sz w:val="18"/>
                                </w:rPr>
                              </w:pPr>
                              <w:r>
                                <w:rPr>
                                  <w:sz w:val="18"/>
                                </w:rPr>
                                <w:t>Medication Administration Informer</w:t>
                              </w:r>
                            </w:p>
                            <w:p w14:paraId="29FB43E6" w14:textId="77777777" w:rsidR="00014E19" w:rsidRDefault="00014E19" w:rsidP="004153C0"/>
                            <w:p w14:paraId="27689B22" w14:textId="77777777" w:rsidR="00014E19" w:rsidRDefault="00014E19"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014E19" w:rsidRDefault="00014E19"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">
                <v:shape id="_x0000_s1064" type="#_x0000_t75" style="position:absolute;width:37261;height:15392;visibility:visible;mso-wrap-style:square">
                  <v:fill o:detectmouseclick="t"/>
                  <v:path o:connecttype="none"/>
                </v:shape>
                <v:oval id="Oval 153" o:spid="_x0000_s1065"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014E19" w:rsidRPr="00E11D76" w:rsidRDefault="00014E19"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014E19" w:rsidRDefault="00014E19" w:rsidP="004153C0"/>
                      <w:p w14:paraId="2EDE3E97" w14:textId="77777777" w:rsidR="00014E19" w:rsidRDefault="00014E19" w:rsidP="004153C0">
                        <w:pPr>
                          <w:jc w:val="center"/>
                          <w:rPr>
                            <w:sz w:val="18"/>
                          </w:rPr>
                        </w:pPr>
                        <w:r>
                          <w:rPr>
                            <w:sz w:val="18"/>
                          </w:rPr>
                          <w:t>Transaction Name [DOM-#]</w:t>
                        </w:r>
                      </w:p>
                    </w:txbxContent>
                  </v:textbox>
                </v:oval>
                <v:shape id="Text Box 154" o:spid="_x0000_s1066"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014E19" w:rsidRDefault="00014E19" w:rsidP="004153C0">
                        <w:pPr>
                          <w:rPr>
                            <w:sz w:val="18"/>
                          </w:rPr>
                        </w:pPr>
                        <w:r>
                          <w:rPr>
                            <w:sz w:val="18"/>
                          </w:rPr>
                          <w:t>Medication Administration Informer</w:t>
                        </w:r>
                      </w:p>
                      <w:p w14:paraId="29FB43E6" w14:textId="77777777" w:rsidR="00014E19" w:rsidRDefault="00014E19" w:rsidP="004153C0"/>
                      <w:p w14:paraId="27689B22" w14:textId="77777777" w:rsidR="00014E19" w:rsidRDefault="00014E19" w:rsidP="004153C0">
                        <w:pPr>
                          <w:rPr>
                            <w:sz w:val="18"/>
                          </w:rPr>
                        </w:pPr>
                        <w:r>
                          <w:rPr>
                            <w:sz w:val="18"/>
                          </w:rPr>
                          <w:t>Actor DEF</w:t>
                        </w:r>
                      </w:p>
                    </w:txbxContent>
                  </v:textbox>
                </v:shape>
                <v:line id="Line 155" o:spid="_x0000_s1067"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68"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014E19" w:rsidRDefault="00014E19" w:rsidP="004153C0">
                        <w:pPr>
                          <w:rPr>
                            <w:sz w:val="18"/>
                          </w:rPr>
                        </w:pPr>
                        <w:r>
                          <w:rPr>
                            <w:sz w:val="18"/>
                          </w:rPr>
                          <w:t>Medication Administration Consumer</w:t>
                        </w:r>
                      </w:p>
                    </w:txbxContent>
                  </v:textbox>
                </v:shape>
                <v:line id="Line 157" o:spid="_x0000_s1069"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r>
        <w:rPr>
          <w:noProof w:val="0"/>
        </w:rPr>
        <w:t>3.Z</w:t>
      </w:r>
      <w:r w:rsidR="004153C0" w:rsidRPr="00C67286">
        <w:rPr>
          <w:noProof w:val="0"/>
        </w:rPr>
        <w:t>.3 Referenced Standards</w:t>
      </w:r>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5"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r>
        <w:rPr>
          <w:noProof w:val="0"/>
        </w:rPr>
        <w:t>3.Z</w:t>
      </w:r>
      <w:r w:rsidR="004153C0" w:rsidRPr="00C67286">
        <w:rPr>
          <w:noProof w:val="0"/>
        </w:rPr>
        <w:t>.4 Interaction Diagram</w:t>
      </w:r>
    </w:p>
    <w:p w14:paraId="2A8FF0EB" w14:textId="77777777" w:rsidR="004153C0" w:rsidRPr="00C67286" w:rsidDel="00E2320F" w:rsidRDefault="004153C0" w:rsidP="004153C0">
      <w:pPr>
        <w:pStyle w:val="AuthorInstructions"/>
        <w:rPr>
          <w:del w:id="865" w:author="Jose Costa Teixeira" w:date="2017-04-17T12:19:00Z"/>
        </w:rPr>
      </w:pPr>
      <w:del w:id="866"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867" w:author="Jose Costa Teixeira" w:date="2017-04-17T12:19:00Z"/>
        </w:rPr>
      </w:pPr>
    </w:p>
    <w:p w14:paraId="5C337293" w14:textId="77777777" w:rsidR="004153C0" w:rsidRPr="00C67286" w:rsidDel="00E2320F" w:rsidRDefault="004153C0" w:rsidP="004153C0">
      <w:pPr>
        <w:pStyle w:val="BodyText"/>
        <w:rPr>
          <w:del w:id="868" w:author="Jose Costa Teixeira" w:date="2017-04-17T12:19:00Z"/>
        </w:rPr>
      </w:pPr>
    </w:p>
    <w:p w14:paraId="3CBF52BC" w14:textId="77777777" w:rsidR="004153C0" w:rsidRPr="00C67286" w:rsidDel="00E2320F" w:rsidRDefault="004153C0" w:rsidP="004153C0">
      <w:pPr>
        <w:pStyle w:val="BodyText"/>
        <w:rPr>
          <w:del w:id="869" w:author="Jose Costa Teixeira" w:date="2017-04-17T12:19:00Z"/>
        </w:rPr>
      </w:pPr>
    </w:p>
    <w:p w14:paraId="2E9B7817" w14:textId="6AF0B281" w:rsidR="004153C0" w:rsidRPr="00C67286" w:rsidRDefault="004153C0" w:rsidP="004153C0">
      <w:pPr>
        <w:pStyle w:val="BodyText"/>
      </w:pPr>
    </w:p>
    <w:p w14:paraId="1D5ACF38" w14:textId="77777777" w:rsidR="004153C0" w:rsidRPr="00C67286" w:rsidRDefault="004153C0" w:rsidP="004153C0">
      <w:pPr>
        <w:pStyle w:val="BodyText"/>
      </w:pPr>
      <w:r w:rsidRPr="00C67286">
        <w:rPr>
          <w:noProof/>
          <w:lang w:eastAsia="pt-PT"/>
        </w:rPr>
        <mc:AlternateContent>
          <mc:Choice Requires="wpg">
            <w:drawing>
              <wp:inline distT="0" distB="0" distL="0" distR="0" wp14:anchorId="72A814C7" wp14:editId="128B68FD">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014E19" w:rsidRPr="007D55F4" w:rsidRDefault="00014E19" w:rsidP="004153C0">
                              <w:pPr>
                                <w:pStyle w:val="BodyText"/>
                                <w:rPr>
                                  <w:sz w:val="20"/>
                                </w:rPr>
                              </w:pPr>
                              <w:r w:rsidRPr="00E11D76">
                                <w:rPr>
                                  <w:sz w:val="20"/>
                                </w:rPr>
                                <w:t xml:space="preserve">Administration </w:t>
                              </w:r>
                              <w:r>
                                <w:rPr>
                                  <w:sz w:val="20"/>
                                </w:rPr>
                                <w:t>Report</w:t>
                              </w:r>
                              <w:del w:id="870"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014E19" w:rsidRPr="00E11D76" w:rsidRDefault="00014E19" w:rsidP="004153C0">
                              <w:pPr>
                                <w:pStyle w:val="BodyText"/>
                                <w:rPr>
                                  <w:sz w:val="20"/>
                                </w:rPr>
                              </w:pPr>
                              <w:r w:rsidRPr="00E11D76">
                                <w:rPr>
                                  <w:sz w:val="20"/>
                                </w:rPr>
                                <w:t xml:space="preserve">Administration </w:t>
                              </w:r>
                              <w:del w:id="871"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014E19" w:rsidRPr="00077324" w:rsidRDefault="00014E19"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014E19" w:rsidRPr="00077324" w:rsidRDefault="00014E19"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014E19" w:rsidRPr="00077324" w:rsidRDefault="00014E19" w:rsidP="004153C0">
                              <w:pPr>
                                <w:pStyle w:val="BodyText"/>
                                <w:jc w:val="center"/>
                                <w:rPr>
                                  <w:sz w:val="22"/>
                                  <w:szCs w:val="22"/>
                                </w:rPr>
                              </w:pPr>
                            </w:p>
                            <w:p w14:paraId="226FE893" w14:textId="77777777" w:rsidR="00014E19" w:rsidRDefault="00014E19" w:rsidP="004153C0">
                              <w:pPr>
                                <w:jc w:val="center"/>
                              </w:pPr>
                            </w:p>
                            <w:p w14:paraId="3A3A0ABF" w14:textId="77777777" w:rsidR="00014E19" w:rsidRPr="00077324" w:rsidRDefault="00014E19"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0"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">
                <v:rect id="AutoShape 58" o:spid="_x0000_s1071"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2"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3"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Text Box 244" o:spid="_x0000_s1074"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014E19" w:rsidRPr="007D55F4" w:rsidRDefault="00014E19" w:rsidP="004153C0">
                        <w:pPr>
                          <w:pStyle w:val="BodyText"/>
                          <w:rPr>
                            <w:sz w:val="20"/>
                          </w:rPr>
                        </w:pPr>
                        <w:r w:rsidRPr="00E11D76">
                          <w:rPr>
                            <w:sz w:val="20"/>
                          </w:rPr>
                          <w:t xml:space="preserve">Administration </w:t>
                        </w:r>
                        <w:r>
                          <w:rPr>
                            <w:sz w:val="20"/>
                          </w:rPr>
                          <w:t>Report</w:t>
                        </w:r>
                        <w:del w:id="872"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Text Box 245" o:spid="_x0000_s1075"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014E19" w:rsidRPr="00E11D76" w:rsidRDefault="00014E19" w:rsidP="004153C0">
                        <w:pPr>
                          <w:pStyle w:val="BodyText"/>
                          <w:rPr>
                            <w:sz w:val="20"/>
                          </w:rPr>
                        </w:pPr>
                        <w:r w:rsidRPr="00E11D76">
                          <w:rPr>
                            <w:sz w:val="20"/>
                          </w:rPr>
                          <w:t xml:space="preserve">Administration </w:t>
                        </w:r>
                        <w:del w:id="873"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7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7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7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Text Box 260" o:spid="_x0000_s1079"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014E19" w:rsidRPr="00077324" w:rsidRDefault="00014E19" w:rsidP="004153C0">
                        <w:pPr>
                          <w:pStyle w:val="BodyText"/>
                          <w:jc w:val="center"/>
                          <w:rPr>
                            <w:sz w:val="22"/>
                            <w:szCs w:val="22"/>
                          </w:rPr>
                        </w:pPr>
                        <w:r w:rsidRPr="00305F2F">
                          <w:rPr>
                            <w:sz w:val="22"/>
                            <w:szCs w:val="22"/>
                          </w:rPr>
                          <w:t>M</w:t>
                        </w:r>
                        <w:r>
                          <w:rPr>
                            <w:sz w:val="22"/>
                            <w:szCs w:val="22"/>
                          </w:rPr>
                          <w:t>edication Administration Informer</w:t>
                        </w:r>
                      </w:p>
                    </w:txbxContent>
                  </v:textbox>
                </v:shape>
                <v:shape id="Text Box 262" o:spid="_x0000_s1080"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014E19" w:rsidRPr="00077324" w:rsidRDefault="00014E19"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014E19" w:rsidRPr="00077324" w:rsidRDefault="00014E19" w:rsidP="004153C0">
                        <w:pPr>
                          <w:pStyle w:val="BodyText"/>
                          <w:jc w:val="center"/>
                          <w:rPr>
                            <w:sz w:val="22"/>
                            <w:szCs w:val="22"/>
                          </w:rPr>
                        </w:pPr>
                      </w:p>
                      <w:p w14:paraId="226FE893" w14:textId="77777777" w:rsidR="00014E19" w:rsidRDefault="00014E19" w:rsidP="004153C0">
                        <w:pPr>
                          <w:jc w:val="center"/>
                        </w:pPr>
                      </w:p>
                      <w:p w14:paraId="3A3A0ABF" w14:textId="77777777" w:rsidR="00014E19" w:rsidRPr="00077324" w:rsidRDefault="00014E19" w:rsidP="004153C0">
                        <w:pPr>
                          <w:pStyle w:val="BodyText"/>
                          <w:jc w:val="center"/>
                          <w:rPr>
                            <w:sz w:val="22"/>
                            <w:szCs w:val="22"/>
                          </w:rPr>
                        </w:pPr>
                        <w:r w:rsidRPr="00077324">
                          <w:rPr>
                            <w:sz w:val="22"/>
                            <w:szCs w:val="22"/>
                          </w:rPr>
                          <w:t>Actor B/ Actor C</w:t>
                        </w:r>
                      </w:p>
                    </w:txbxContent>
                  </v:textbox>
                </v:shape>
                <v:rect id="Rectangle 263" o:spid="_x0000_s108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r>
        <w:rPr>
          <w:noProof w:val="0"/>
        </w:rPr>
        <w:t>3.Z</w:t>
      </w:r>
      <w:r w:rsidR="004153C0" w:rsidRPr="00C67286">
        <w:rPr>
          <w:noProof w:val="0"/>
        </w:rPr>
        <w:t xml:space="preserve">.4.1 </w:t>
      </w:r>
      <w:del w:id="874" w:author="Jose Costa Teixeira" w:date="2017-04-02T14:21:00Z">
        <w:r w:rsidR="004153C0" w:rsidRPr="00C67286" w:rsidDel="00153944">
          <w:rPr>
            <w:noProof w:val="0"/>
          </w:rPr>
          <w:delText>&lt;Message 1 Name&gt;</w:delText>
        </w:r>
      </w:del>
      <w:ins w:id="875" w:author="Jose Costa Teixeira" w:date="2017-04-02T14:21:00Z">
        <w:r w:rsidR="004153C0" w:rsidRPr="00C67286">
          <w:rPr>
            <w:noProof w:val="0"/>
          </w:rPr>
          <w:t xml:space="preserve">Medication Administration </w:t>
        </w:r>
      </w:ins>
      <w:r>
        <w:rPr>
          <w:noProof w:val="0"/>
        </w:rPr>
        <w:t>Reports</w:t>
      </w:r>
    </w:p>
    <w:p w14:paraId="167C196E" w14:textId="77777777" w:rsidR="007D55F4" w:rsidRDefault="004153C0" w:rsidP="004153C0">
      <w:pPr>
        <w:pStyle w:val="BodyText"/>
      </w:pPr>
      <w:r w:rsidRPr="00C67286">
        <w:t xml:space="preserve">This message represents an HTTP </w:t>
      </w:r>
      <w:r w:rsidR="007D55F4">
        <w:t>POST</w:t>
      </w:r>
      <w:r w:rsidRPr="00C67286">
        <w:t xml:space="preserve"> </w:t>
      </w:r>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r w:rsidRPr="00C67286">
        <w:rPr>
          <w:noProof w:val="0"/>
        </w:rPr>
        <w:t>3.</w:t>
      </w:r>
      <w:r w:rsidR="007D55F4">
        <w:rPr>
          <w:noProof w:val="0"/>
        </w:rPr>
        <w:t>Z</w:t>
      </w:r>
      <w:r w:rsidRPr="00C67286">
        <w:rPr>
          <w:noProof w:val="0"/>
        </w:rPr>
        <w:t>.4.1.1 Trigger Events</w:t>
      </w:r>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876" w:author="Jose Costa Teixeira" w:date="2017-04-02T14:22:00Z">
        <w:r w:rsidRPr="00C67286" w:rsidDel="00153944">
          <w:rPr>
            <w:i w:val="0"/>
          </w:rPr>
          <w:delText>…</w:delText>
        </w:r>
      </w:del>
      <w:r>
        <w:rPr>
          <w:i w:val="0"/>
        </w:rPr>
        <w:t>.</w:t>
      </w:r>
    </w:p>
    <w:p w14:paraId="1D84F180" w14:textId="79124A9F"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is not mandatory, since the patient may even inform about a non-administration even before the scheduled time.</w:t>
      </w:r>
    </w:p>
    <w:p w14:paraId="2666220A" w14:textId="532EB6E7" w:rsidR="00FA0977" w:rsidRDefault="00FA0977" w:rsidP="004153C0">
      <w:pPr>
        <w:pStyle w:val="AuthorInstructions"/>
        <w:rPr>
          <w:i w:val="0"/>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r w:rsidRPr="00C67286">
        <w:rPr>
          <w:noProof w:val="0"/>
        </w:rPr>
        <w:t>3.</w:t>
      </w:r>
      <w:r w:rsidR="007D55F4">
        <w:rPr>
          <w:noProof w:val="0"/>
        </w:rPr>
        <w:t>Z</w:t>
      </w:r>
      <w:r w:rsidRPr="00C67286">
        <w:rPr>
          <w:noProof w:val="0"/>
        </w:rPr>
        <w:t>.4.1.2 Message Semantics</w:t>
      </w:r>
    </w:p>
    <w:p w14:paraId="50A4CF3B" w14:textId="77777777" w:rsidR="000C23E2" w:rsidRDefault="000C23E2" w:rsidP="004153C0">
      <w:pPr>
        <w:pStyle w:val="AuthorInstructions"/>
        <w:rPr>
          <w:i w:val="0"/>
        </w:rPr>
      </w:pPr>
    </w:p>
    <w:p w14:paraId="63C7E508" w14:textId="4823FD1C"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877" w:name="_Hlk485981838"/>
      <w:r w:rsidR="00F25D80">
        <w:rPr>
          <w:i w:val="0"/>
        </w:rPr>
        <w:t>medicationAdministration</w:t>
      </w:r>
      <w:bookmarkEnd w:id="877"/>
      <w:r w:rsidR="0096208E">
        <w:rPr>
          <w:i w:val="0"/>
        </w:rPr>
        <w:t xml:space="preserve">.request must </w:t>
      </w:r>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 xml:space="preserve">t” as specified in transaction PHARM-2 (Note: Add closed topic) </w:t>
      </w:r>
    </w:p>
    <w:p w14:paraId="4859F35E" w14:textId="77777777" w:rsidR="00F25D80" w:rsidRDefault="00F25D80" w:rsidP="00F25D80">
      <w:pPr>
        <w:pStyle w:val="AuthorInstructions"/>
        <w:ind w:left="720"/>
        <w:rPr>
          <w:i w:val="0"/>
        </w:rPr>
      </w:pPr>
    </w:p>
    <w:p w14:paraId="4A2A8682" w14:textId="54C5BBAA"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.request must point</w:t>
      </w:r>
      <w:r w:rsidR="00AB3CFD">
        <w:rPr>
          <w:i w:val="0"/>
        </w:rPr>
        <w:t xml:space="preserve"> instead to the Prescription.</w:t>
      </w:r>
    </w:p>
    <w:p w14:paraId="737E81C9" w14:textId="77777777" w:rsidR="00AB3CFD" w:rsidRDefault="00AB3CFD" w:rsidP="00AB3CFD">
      <w:pPr>
        <w:pStyle w:val="ListParagraph"/>
        <w:rPr>
          <w:i/>
        </w:rPr>
      </w:pPr>
    </w:p>
    <w:p w14:paraId="02FC5155" w14:textId="611219B0"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p>
    <w:p w14:paraId="1DDEEB82" w14:textId="04AEE7B2" w:rsidR="00AB3CFD" w:rsidRDefault="00AB3CFD" w:rsidP="00AB3CFD">
      <w:pPr>
        <w:pStyle w:val="AuthorInstructions"/>
        <w:ind w:left="720"/>
        <w:rPr>
          <w:i w:val="0"/>
        </w:rPr>
      </w:pPr>
    </w:p>
    <w:p w14:paraId="44FB3C61" w14:textId="179C019E" w:rsidR="00AB3CFD" w:rsidRDefault="00AB3CFD" w:rsidP="00AB3CFD">
      <w:pPr>
        <w:pStyle w:val="AuthorInstructions"/>
        <w:ind w:left="720"/>
        <w:rPr>
          <w:i w:val="0"/>
        </w:rPr>
      </w:pPr>
      <w:r>
        <w:rPr>
          <w:i w:val="0"/>
        </w:rPr>
        <w:t>Open issue: What if the admin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DA48E65" w:rsidR="00B73B64" w:rsidRDefault="00B73B64" w:rsidP="00EA18BE">
      <w:pPr>
        <w:pStyle w:val="AuthorInstructions"/>
        <w:numPr>
          <w:ilvl w:val="0"/>
          <w:numId w:val="102"/>
        </w:numPr>
        <w:rPr>
          <w:i w:val="0"/>
        </w:rPr>
      </w:pPr>
      <w:r>
        <w:rPr>
          <w:i w:val="0"/>
        </w:rPr>
        <w:t xml:space="preserve">If </w:t>
      </w:r>
      <w:r w:rsidR="00AB3CFD">
        <w:rPr>
          <w:i w:val="0"/>
        </w:rPr>
        <w:t>admin</w:t>
      </w:r>
      <w:r>
        <w:rPr>
          <w:i w:val="0"/>
        </w:rPr>
        <w:t xml:space="preserve"> is continuous, </w:t>
      </w:r>
    </w:p>
    <w:p w14:paraId="5D17188A" w14:textId="48768FE6" w:rsidR="00EA17A8" w:rsidRDefault="00EA17A8" w:rsidP="00B73B64">
      <w:pPr>
        <w:pStyle w:val="AuthorInstructions"/>
        <w:numPr>
          <w:ilvl w:val="1"/>
          <w:numId w:val="102"/>
        </w:numPr>
        <w:rPr>
          <w:i w:val="0"/>
        </w:rPr>
      </w:pPr>
      <w:r>
        <w:rPr>
          <w:i w:val="0"/>
        </w:rPr>
        <w:t>When starting, status = in-progress, period.starttime is filled in…, period.stoptime is empty.</w:t>
      </w:r>
    </w:p>
    <w:p w14:paraId="077B478B" w14:textId="6C1818B3" w:rsidR="0010305F" w:rsidRDefault="0010305F" w:rsidP="0010305F">
      <w:pPr>
        <w:pStyle w:val="AuthorInstructions"/>
        <w:numPr>
          <w:ilvl w:val="2"/>
          <w:numId w:val="102"/>
        </w:numPr>
        <w:rPr>
          <w:i w:val="0"/>
        </w:rPr>
      </w:pPr>
      <w:r>
        <w:rPr>
          <w:i w:val="0"/>
        </w:rPr>
        <w:t>There is no constraint for implementers not to implement a “parent” administration, as described below.</w:t>
      </w:r>
    </w:p>
    <w:p w14:paraId="115B5BE5" w14:textId="64F7ECA5" w:rsidR="00EA17A8" w:rsidRDefault="00EA17A8" w:rsidP="00EA17A8">
      <w:pPr>
        <w:pStyle w:val="AuthorInstructions"/>
        <w:numPr>
          <w:ilvl w:val="1"/>
          <w:numId w:val="102"/>
        </w:numPr>
        <w:rPr>
          <w:i w:val="0"/>
        </w:rPr>
      </w:pPr>
      <w:r>
        <w:rPr>
          <w:i w:val="0"/>
        </w:rPr>
        <w:t>If everything goes as “planned”, update same resource instance, status = complete, period.starttime is the same, filled in…, period.stoptime is the time it stopped.</w:t>
      </w:r>
    </w:p>
    <w:p w14:paraId="1581A86A" w14:textId="44EFB2CD" w:rsidR="00EA17A8" w:rsidRDefault="00EA17A8" w:rsidP="00B73B64">
      <w:pPr>
        <w:pStyle w:val="AuthorInstructions"/>
        <w:numPr>
          <w:ilvl w:val="1"/>
          <w:numId w:val="102"/>
        </w:numPr>
        <w:rPr>
          <w:i w:val="0"/>
        </w:rPr>
      </w:pPr>
      <w:r>
        <w:rPr>
          <w:i w:val="0"/>
        </w:rPr>
        <w:t>If at any time becomes complex:</w:t>
      </w:r>
    </w:p>
    <w:p w14:paraId="3AAB4DFF" w14:textId="23F6700D" w:rsidR="00014E19" w:rsidRDefault="00014E19" w:rsidP="00B73B64">
      <w:pPr>
        <w:pStyle w:val="AuthorInstructions"/>
        <w:numPr>
          <w:ilvl w:val="1"/>
          <w:numId w:val="102"/>
        </w:numPr>
        <w:rPr>
          <w:i w:val="0"/>
        </w:rPr>
      </w:pPr>
      <w:r>
        <w:rPr>
          <w:i w:val="0"/>
        </w:rPr>
        <w:t xml:space="preserve">The first step </w:t>
      </w:r>
      <w:r w:rsidR="0010305F">
        <w:rPr>
          <w:i w:val="0"/>
        </w:rPr>
        <w:t>is to see if there is already a parent administration. If not:</w:t>
      </w:r>
    </w:p>
    <w:p w14:paraId="36AA5160" w14:textId="59487290" w:rsidR="00EA17A8" w:rsidRDefault="00EA17A8" w:rsidP="00EA17A8">
      <w:pPr>
        <w:pStyle w:val="AuthorInstructions"/>
        <w:numPr>
          <w:ilvl w:val="2"/>
          <w:numId w:val="102"/>
        </w:numPr>
        <w:rPr>
          <w:i w:val="0"/>
        </w:rPr>
      </w:pPr>
      <w:r>
        <w:rPr>
          <w:i w:val="0"/>
        </w:rPr>
        <w:t xml:space="preserve">The previous simple interval administration medAdmin01 becomes the </w:t>
      </w:r>
      <w:bookmarkStart w:id="878" w:name="_GoBack"/>
      <w:r>
        <w:rPr>
          <w:i w:val="0"/>
        </w:rPr>
        <w:t>complex</w:t>
      </w:r>
      <w:bookmarkEnd w:id="878"/>
      <w:r>
        <w:rPr>
          <w:i w:val="0"/>
        </w:rPr>
        <w:t xml:space="preserve"> parent</w:t>
      </w:r>
    </w:p>
    <w:p w14:paraId="070D85D5" w14:textId="1BA1BB0B" w:rsidR="00EA17A8" w:rsidRDefault="00EA17A8" w:rsidP="00EA17A8">
      <w:pPr>
        <w:pStyle w:val="AuthorInstructions"/>
        <w:numPr>
          <w:ilvl w:val="3"/>
          <w:numId w:val="102"/>
        </w:numPr>
        <w:rPr>
          <w:i w:val="0"/>
        </w:rPr>
      </w:pPr>
      <w:r>
        <w:rPr>
          <w:i w:val="0"/>
        </w:rPr>
        <w:t xml:space="preserve">Start time is the same, </w:t>
      </w:r>
    </w:p>
    <w:p w14:paraId="26916266" w14:textId="19C5B9AF" w:rsidR="00EA17A8" w:rsidRDefault="00EA17A8" w:rsidP="00EA17A8">
      <w:pPr>
        <w:pStyle w:val="AuthorInstructions"/>
        <w:numPr>
          <w:ilvl w:val="3"/>
          <w:numId w:val="102"/>
        </w:numPr>
        <w:rPr>
          <w:i w:val="0"/>
        </w:rPr>
      </w:pPr>
      <w:r>
        <w:rPr>
          <w:i w:val="0"/>
        </w:rPr>
        <w:t>Stop time is till unknown (so nothing changes)</w:t>
      </w:r>
    </w:p>
    <w:p w14:paraId="51712532" w14:textId="59B37F3A" w:rsidR="00EA17A8" w:rsidRDefault="00EA17A8" w:rsidP="00EA17A8">
      <w:pPr>
        <w:pStyle w:val="AuthorInstructions"/>
        <w:numPr>
          <w:ilvl w:val="3"/>
          <w:numId w:val="102"/>
        </w:numPr>
        <w:rPr>
          <w:i w:val="0"/>
        </w:rPr>
      </w:pPr>
      <w:r>
        <w:rPr>
          <w:i w:val="0"/>
        </w:rPr>
        <w:t>At the same time you create a child medAdmin01.1 where:</w:t>
      </w:r>
    </w:p>
    <w:p w14:paraId="5624BDB8" w14:textId="76395DC0" w:rsidR="00EA17A8" w:rsidRDefault="00EA17A8" w:rsidP="00EA17A8">
      <w:pPr>
        <w:pStyle w:val="AuthorInstructions"/>
        <w:numPr>
          <w:ilvl w:val="4"/>
          <w:numId w:val="102"/>
        </w:numPr>
        <w:rPr>
          <w:i w:val="0"/>
        </w:rPr>
      </w:pPr>
      <w:r>
        <w:rPr>
          <w:i w:val="0"/>
        </w:rPr>
        <w:t>part of = medAdmin01</w:t>
      </w:r>
    </w:p>
    <w:p w14:paraId="11CE7A93" w14:textId="3606215C" w:rsidR="00EA17A8" w:rsidRDefault="00EA17A8" w:rsidP="00EA17A8">
      <w:pPr>
        <w:pStyle w:val="AuthorInstructions"/>
        <w:numPr>
          <w:ilvl w:val="4"/>
          <w:numId w:val="102"/>
        </w:numPr>
        <w:rPr>
          <w:i w:val="0"/>
        </w:rPr>
      </w:pPr>
      <w:r>
        <w:rPr>
          <w:i w:val="0"/>
        </w:rPr>
        <w:t>Starttime is the initial thing….</w:t>
      </w:r>
    </w:p>
    <w:p w14:paraId="243A854A" w14:textId="2A3FAA42" w:rsidR="00EA17A8" w:rsidRDefault="00EA17A8" w:rsidP="00EA17A8">
      <w:pPr>
        <w:pStyle w:val="AuthorInstructions"/>
        <w:numPr>
          <w:ilvl w:val="4"/>
          <w:numId w:val="102"/>
        </w:numPr>
        <w:rPr>
          <w:i w:val="0"/>
        </w:rPr>
      </w:pPr>
      <w:r>
        <w:rPr>
          <w:i w:val="0"/>
        </w:rPr>
        <w:t>Endtime is the time when it chan</w:t>
      </w:r>
      <w:r w:rsidR="00AA5BF3">
        <w:rPr>
          <w:i w:val="0"/>
        </w:rPr>
        <w:t>g</w:t>
      </w:r>
      <w:r>
        <w:rPr>
          <w:i w:val="0"/>
        </w:rPr>
        <w:t>ed (ie. The 1st interval ended)</w:t>
      </w:r>
    </w:p>
    <w:p w14:paraId="19F33738" w14:textId="3CD767BC" w:rsidR="00EA17A8" w:rsidRDefault="00EA17A8" w:rsidP="00EA17A8">
      <w:pPr>
        <w:pStyle w:val="AuthorInstructions"/>
        <w:numPr>
          <w:ilvl w:val="4"/>
          <w:numId w:val="102"/>
        </w:numPr>
        <w:rPr>
          <w:i w:val="0"/>
        </w:rPr>
      </w:pPr>
      <w:r>
        <w:rPr>
          <w:i w:val="0"/>
        </w:rPr>
        <w:t>Status of child interval medadmin01.1 is complete</w:t>
      </w:r>
    </w:p>
    <w:p w14:paraId="2EB35A36" w14:textId="6A943AF6" w:rsidR="00EA17A8" w:rsidRDefault="00EA17A8" w:rsidP="00EA17A8">
      <w:pPr>
        <w:pStyle w:val="AuthorInstructions"/>
        <w:numPr>
          <w:ilvl w:val="3"/>
          <w:numId w:val="102"/>
        </w:numPr>
        <w:rPr>
          <w:i w:val="0"/>
        </w:rPr>
      </w:pPr>
      <w:r>
        <w:rPr>
          <w:i w:val="0"/>
        </w:rPr>
        <w:t>Create medAdmin01.2, where</w:t>
      </w:r>
    </w:p>
    <w:p w14:paraId="35437520" w14:textId="77777777" w:rsidR="00EA17A8" w:rsidRDefault="00EA17A8" w:rsidP="00EA17A8">
      <w:pPr>
        <w:pStyle w:val="AuthorInstructions"/>
        <w:numPr>
          <w:ilvl w:val="4"/>
          <w:numId w:val="102"/>
        </w:numPr>
        <w:rPr>
          <w:i w:val="0"/>
        </w:rPr>
      </w:pPr>
      <w:r>
        <w:rPr>
          <w:i w:val="0"/>
        </w:rPr>
        <w:t>part of = medAdmin01</w:t>
      </w:r>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42BBA7AB" w:rsidR="00EA17A8" w:rsidRDefault="00EA17A8" w:rsidP="00EA17A8">
      <w:pPr>
        <w:pStyle w:val="AuthorInstructions"/>
        <w:numPr>
          <w:ilvl w:val="4"/>
          <w:numId w:val="102"/>
        </w:numPr>
        <w:rPr>
          <w:i w:val="0"/>
        </w:rPr>
      </w:pPr>
      <w:r>
        <w:rPr>
          <w:i w:val="0"/>
        </w:rPr>
        <w:t>Status of child interval medadmin01.2 is in-progress</w:t>
      </w:r>
    </w:p>
    <w:p w14:paraId="5B02C730" w14:textId="73AE56FB" w:rsidR="00EA17A8" w:rsidRDefault="00EA17A8" w:rsidP="00EA17A8">
      <w:pPr>
        <w:pStyle w:val="AuthorInstructions"/>
        <w:ind w:left="3600"/>
        <w:rPr>
          <w:i w:val="0"/>
        </w:rPr>
      </w:pPr>
    </w:p>
    <w:p w14:paraId="7DF1DA44" w14:textId="77777777" w:rsidR="00EA17A8" w:rsidRPr="00EA17A8" w:rsidRDefault="00EA17A8" w:rsidP="0010305F">
      <w:pPr>
        <w:pStyle w:val="AuthorInstructions"/>
        <w:rPr>
          <w:i w:val="0"/>
        </w:rPr>
      </w:pPr>
    </w:p>
    <w:p w14:paraId="77706B95" w14:textId="25542BD4" w:rsidR="00B73B64" w:rsidRDefault="00B73B64" w:rsidP="00B73B64">
      <w:pPr>
        <w:pStyle w:val="AuthorInstructions"/>
        <w:numPr>
          <w:ilvl w:val="1"/>
          <w:numId w:val="102"/>
        </w:numPr>
        <w:rPr>
          <w:i w:val="0"/>
        </w:rPr>
      </w:pPr>
      <w:r>
        <w:rPr>
          <w:i w:val="0"/>
        </w:rPr>
        <w:t>If simple, there may be one version of the administration at the beginning, with status in-progress, and an update to the same resource</w:t>
      </w:r>
      <w:r w:rsidR="00EA18BE">
        <w:rPr>
          <w:i w:val="0"/>
        </w:rPr>
        <w:t xml:space="preserve"> instance.</w:t>
      </w:r>
    </w:p>
    <w:p w14:paraId="4E6C12D8" w14:textId="3BDE3771" w:rsidR="00A8206A" w:rsidRDefault="00EA18BE" w:rsidP="00A8206A">
      <w:pPr>
        <w:pStyle w:val="AuthorInstructions"/>
        <w:numPr>
          <w:ilvl w:val="2"/>
          <w:numId w:val="102"/>
        </w:numPr>
        <w:rPr>
          <w:i w:val="0"/>
        </w:rPr>
      </w:pPr>
      <w:r>
        <w:rPr>
          <w:i w:val="0"/>
        </w:rPr>
        <w:t xml:space="preserve">OPEN issue: </w:t>
      </w:r>
      <w:r w:rsidR="00A8206A">
        <w:rPr>
          <w:i w:val="0"/>
        </w:rPr>
        <w:t>Should Implementers post both versions?</w:t>
      </w:r>
    </w:p>
    <w:p w14:paraId="4EBC9F43" w14:textId="77777777" w:rsidR="00EA18BE" w:rsidRDefault="00EA18BE" w:rsidP="00B73B64">
      <w:pPr>
        <w:pStyle w:val="AuthorInstructions"/>
        <w:numPr>
          <w:ilvl w:val="1"/>
          <w:numId w:val="102"/>
        </w:numPr>
        <w:rPr>
          <w:i w:val="0"/>
        </w:rPr>
      </w:pPr>
    </w:p>
    <w:p w14:paraId="41373F0C" w14:textId="350928DC" w:rsidR="00B73B64" w:rsidRDefault="00B73B64" w:rsidP="00F25D80">
      <w:pPr>
        <w:pStyle w:val="AuthorInstructions"/>
        <w:rPr>
          <w:i w:val="0"/>
        </w:rPr>
      </w:pPr>
    </w:p>
    <w:p w14:paraId="2D0D6BE0" w14:textId="3763B88B" w:rsidR="000C23E2" w:rsidRDefault="00DD79E9" w:rsidP="0096208E">
      <w:pPr>
        <w:pStyle w:val="AuthorInstructions"/>
        <w:numPr>
          <w:ilvl w:val="0"/>
          <w:numId w:val="102"/>
        </w:numPr>
        <w:rPr>
          <w:i w:val="0"/>
        </w:rPr>
      </w:pPr>
      <w:r>
        <w:rPr>
          <w:i w:val="0"/>
        </w:rPr>
        <w:t>NotGiven is a status</w:t>
      </w:r>
      <w:r w:rsidR="0010305F">
        <w:rPr>
          <w:i w:val="0"/>
        </w:rPr>
        <w:t xml:space="preserve">… when time has elapsed or for any other reason it is known that the medication is not taken, create a medAdministration </w:t>
      </w:r>
    </w:p>
    <w:p w14:paraId="07AB6C30" w14:textId="4EB70585" w:rsidR="0010305F" w:rsidRDefault="0010305F" w:rsidP="0010305F">
      <w:pPr>
        <w:pStyle w:val="AuthorInstructions"/>
        <w:numPr>
          <w:ilvl w:val="1"/>
          <w:numId w:val="102"/>
        </w:numPr>
        <w:rPr>
          <w:i w:val="0"/>
        </w:rPr>
      </w:pPr>
      <w:r>
        <w:rPr>
          <w:i w:val="0"/>
        </w:rPr>
        <w:t xml:space="preserve">Status = NotDone  </w:t>
      </w:r>
    </w:p>
    <w:p w14:paraId="5E5BB002" w14:textId="310E6A51" w:rsidR="0010305F" w:rsidRDefault="0010305F" w:rsidP="0010305F">
      <w:pPr>
        <w:pStyle w:val="AuthorInstructions"/>
        <w:ind w:left="1080"/>
        <w:rPr>
          <w:i w:val="0"/>
        </w:rPr>
      </w:pPr>
    </w:p>
    <w:p w14:paraId="7A03947D" w14:textId="77777777" w:rsidR="0010305F" w:rsidRDefault="0010305F" w:rsidP="0096208E">
      <w:pPr>
        <w:pStyle w:val="AuthorInstructions"/>
        <w:numPr>
          <w:ilvl w:val="0"/>
          <w:numId w:val="102"/>
        </w:numPr>
        <w:rPr>
          <w:i w:val="0"/>
        </w:rPr>
      </w:pPr>
    </w:p>
    <w:p w14:paraId="144D78A5" w14:textId="1AAE36C6" w:rsidR="00DD79E9" w:rsidRPr="000C23E2" w:rsidRDefault="00DD79E9" w:rsidP="000C23E2">
      <w:pPr>
        <w:pStyle w:val="AuthorInstructions"/>
        <w:numPr>
          <w:ilvl w:val="0"/>
          <w:numId w:val="102"/>
        </w:numPr>
        <w:rPr>
          <w:i w:val="0"/>
        </w:rPr>
      </w:pPr>
      <w:r>
        <w:rPr>
          <w:i w:val="0"/>
        </w:rPr>
        <w:t xml:space="preserve">ReasonNotGiven is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rsidP="0035222C">
      <w:pPr>
        <w:pStyle w:val="AuthorInstructions"/>
        <w:numPr>
          <w:ilvl w:val="0"/>
          <w:numId w:val="102"/>
        </w:numPr>
        <w:rPr>
          <w:i w:val="0"/>
        </w:rPr>
      </w:pPr>
    </w:p>
    <w:p w14:paraId="013CB1FD" w14:textId="5F61106C" w:rsidR="001932D4" w:rsidRDefault="001932D4" w:rsidP="004153C0">
      <w:pPr>
        <w:pStyle w:val="AuthorInstructions"/>
        <w:rPr>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r w:rsidRPr="00C67286">
        <w:rPr>
          <w:noProof w:val="0"/>
        </w:rPr>
        <w:t xml:space="preserve">3.Y.4.1.3 </w:t>
      </w:r>
      <w:r w:rsidR="00FA0977">
        <w:rPr>
          <w:noProof w:val="0"/>
        </w:rPr>
        <w:t>Response</w:t>
      </w:r>
    </w:p>
    <w:p w14:paraId="7B70C837" w14:textId="77777777" w:rsidR="004153C0" w:rsidRDefault="004153C0" w:rsidP="004153C0">
      <w:pPr>
        <w:pStyle w:val="BodyText"/>
      </w:pPr>
    </w:p>
    <w:p w14:paraId="3A6F0EC8" w14:textId="77777777" w:rsidR="0017078C" w:rsidRDefault="0017078C" w:rsidP="004153C0">
      <w:pPr>
        <w:pStyle w:val="BodyText"/>
      </w:pPr>
      <w:r w:rsidRPr="0017078C">
        <w:rPr>
          <w:highlight w:val="yellow"/>
        </w:rPr>
        <w:t>Review for POST, not GET:</w:t>
      </w:r>
    </w:p>
    <w:p w14:paraId="30BDD8B2" w14:textId="0B0E30B4" w:rsidR="004153C0" w:rsidRPr="00C67286" w:rsidRDefault="004153C0" w:rsidP="004153C0">
      <w:pPr>
        <w:pStyle w:val="BodyText"/>
      </w:pPr>
      <w:ins w:id="879" w:author="Jose Costa Teixeira" w:date="2017-04-17T13:49:00Z">
        <w:r w:rsidRPr="00C67286">
          <w:t xml:space="preserve">In response to the request, the </w:t>
        </w:r>
      </w:ins>
      <w:del w:id="880" w:author="Jose Costa Teixeira" w:date="2017-04-17T13:49:00Z">
        <w:r w:rsidRPr="00C67286" w:rsidDel="006C1947">
          <w:delText xml:space="preserve">The </w:delText>
        </w:r>
      </w:del>
      <w:r w:rsidRPr="00C67286">
        <w:t xml:space="preserve">Medication Administration Order Placer shall return </w:t>
      </w:r>
      <w:ins w:id="881" w:author="Jose Costa Teixeira" w:date="2017-04-17T13:51:00Z">
        <w:r w:rsidRPr="00C67286">
          <w:t xml:space="preserve">a </w:t>
        </w:r>
        <w:r w:rsidRPr="00C67286">
          <w:rPr>
            <w:rStyle w:val="XMLname"/>
            <w:rPrChange w:id="882" w:author="Jose Costa Teixeira" w:date="2017-04-17T14:44:00Z">
              <w:rPr/>
            </w:rPrChange>
          </w:rPr>
          <w:t>bundle</w:t>
        </w:r>
        <w:r w:rsidRPr="00C67286">
          <w:t xml:space="preserve"> of </w:t>
        </w:r>
        <w:r w:rsidRPr="00C67286">
          <w:rPr>
            <w:rStyle w:val="XMLname"/>
            <w:rPrChange w:id="883" w:author="Jose Costa Teixeira" w:date="2017-04-17T14:43:00Z">
              <w:rPr/>
            </w:rPrChange>
          </w:rPr>
          <w:t>medication</w:t>
        </w:r>
      </w:ins>
      <w:r w:rsidR="0017078C">
        <w:rPr>
          <w:rStyle w:val="XMLname"/>
        </w:rPr>
        <w:t>Administration</w:t>
      </w:r>
      <w:ins w:id="884" w:author="Jose Costa Teixeira" w:date="2017-04-17T14:44:00Z">
        <w:r w:rsidRPr="00C67286">
          <w:t xml:space="preserve"> resources.</w:t>
        </w:r>
      </w:ins>
      <w:ins w:id="885" w:author="Jose Costa Teixeira" w:date="2017-04-17T13:51:00Z">
        <w:r w:rsidRPr="00C67286">
          <w:t xml:space="preserve"> </w:t>
        </w:r>
      </w:ins>
      <w:del w:id="886" w:author="Jose Costa Teixeira" w:date="2017-04-17T13:51:00Z">
        <w:r w:rsidRPr="00C67286" w:rsidDel="006C1947">
          <w:delText xml:space="preserve">records that </w:delText>
        </w:r>
      </w:del>
      <w:del w:id="887" w:author="Jose Costa Teixeira" w:date="2017-04-17T13:46:00Z">
        <w:r w:rsidRPr="00C67286" w:rsidDel="006C1947">
          <w:delText xml:space="preserve">reflect the </w:delText>
        </w:r>
      </w:del>
      <w:del w:id="888" w:author="Jose Costa Teixeira" w:date="2017-04-17T13:51:00Z">
        <w:r w:rsidRPr="00C67286" w:rsidDel="006C1947">
          <w:delText xml:space="preserve">match </w:delText>
        </w:r>
      </w:del>
      <w:del w:id="889" w:author="Jose Costa Teixeira" w:date="2017-04-17T13:46:00Z">
        <w:r w:rsidRPr="00C67286" w:rsidDel="006C1947">
          <w:delText xml:space="preserve">to </w:delText>
        </w:r>
      </w:del>
      <w:del w:id="890" w:author="Jose Costa Teixeira" w:date="2017-04-17T13:51:00Z">
        <w:r w:rsidRPr="00C67286" w:rsidDel="006C1947">
          <w:delText xml:space="preserve">all of the search criteria provided by the Medication Administration Performer. </w:delText>
        </w:r>
      </w:del>
      <w:r w:rsidRPr="00C67286">
        <w:t xml:space="preserve">The </w:t>
      </w:r>
      <w:del w:id="891" w:author="Jose Costa Teixeira" w:date="2017-04-17T13:50:00Z">
        <w:r w:rsidRPr="00C67286" w:rsidDel="006C1947">
          <w:delText xml:space="preserve">Medication Administration </w:delText>
        </w:r>
      </w:del>
      <w:del w:id="892" w:author="Jose Costa Teixeira" w:date="2017-04-17T13:48:00Z">
        <w:r w:rsidRPr="00C67286" w:rsidDel="006C1947">
          <w:delText xml:space="preserve">Order </w:delText>
        </w:r>
      </w:del>
      <w:del w:id="893" w:author="Jose Costa Teixeira" w:date="2017-04-17T13:50:00Z">
        <w:r w:rsidRPr="00C67286" w:rsidDel="006C1947">
          <w:delText xml:space="preserve">Placer shall respond with a Medication Administration </w:delText>
        </w:r>
      </w:del>
      <w:del w:id="894" w:author="Jose Costa Teixeira" w:date="2017-04-17T13:48:00Z">
        <w:r w:rsidRPr="00C67286" w:rsidDel="006C1947">
          <w:delText xml:space="preserve">Order </w:delText>
        </w:r>
      </w:del>
      <w:del w:id="895" w:author="Jose Costa Teixeira" w:date="2017-04-17T13:50:00Z">
        <w:r w:rsidRPr="00C67286" w:rsidDel="006C1947">
          <w:delText xml:space="preserve">Response </w:delText>
        </w:r>
      </w:del>
      <w:ins w:id="896" w:author="Jose Costa Teixeira" w:date="2017-04-17T13:50:00Z">
        <w:r w:rsidRPr="00C67286">
          <w:t xml:space="preserve">response is </w:t>
        </w:r>
      </w:ins>
      <w:r w:rsidRPr="00C67286">
        <w:t>synchronous</w:t>
      </w:r>
      <w:del w:id="897" w:author="Jose Costa Teixeira" w:date="2017-04-17T13:50:00Z">
        <w:r w:rsidRPr="00C67286" w:rsidDel="006C1947">
          <w:delText>ly</w:delText>
        </w:r>
      </w:del>
      <w:r w:rsidRPr="00C67286">
        <w:t xml:space="preserve"> (i.e., on the same connection as was used to initiate the request)</w:t>
      </w:r>
      <w:ins w:id="898" w:author="Jose Costa Teixeira" w:date="2017-04-17T13:50:00Z">
        <w:r w:rsidRPr="00C67286">
          <w:t xml:space="preserve">, and shall </w:t>
        </w:r>
      </w:ins>
      <w:ins w:id="899" w:author="Jose Costa Teixeira" w:date="2017-04-17T13:51:00Z">
        <w:r w:rsidRPr="00C67286">
          <w:t xml:space="preserve">include the </w:t>
        </w:r>
      </w:ins>
      <w:del w:id="900" w:author="Jose Costa Teixeira" w:date="2017-04-17T13:51:00Z">
        <w:r w:rsidRPr="00C67286" w:rsidDel="006C1947">
          <w:delText>.</w:delText>
        </w:r>
      </w:del>
      <w:ins w:id="901" w:author="Jose Costa Teixeira" w:date="2017-04-17T13:51:00Z">
        <w:r w:rsidRPr="00C67286">
          <w:t xml:space="preserve">records </w:t>
        </w:r>
        <w:r w:rsidRPr="00C67286">
          <w:rPr>
            <w:rPrChange w:id="902" w:author="Jose Costa Teixeira" w:date="2017-06-17T18:34:00Z">
              <w:rPr>
                <w:lang w:val="pt-PT"/>
              </w:rPr>
            </w:rPrChange>
          </w:rPr>
          <w:t>(</w:t>
        </w:r>
        <w:r w:rsidRPr="00C67286">
          <w:rPr>
            <w:rStyle w:val="XMLname"/>
            <w:rPrChange w:id="903" w:author="Jose Costa Teixeira" w:date="2017-04-17T14:44:00Z">
              <w:rPr>
                <w:lang w:val="pt-PT"/>
              </w:rPr>
            </w:rPrChange>
          </w:rPr>
          <w:t>medicationRequest</w:t>
        </w:r>
      </w:ins>
      <w:ins w:id="904" w:author="Jose Costa Teixeira" w:date="2017-04-17T14:44:00Z">
        <w:r w:rsidRPr="00C67286">
          <w:rPr>
            <w:rPrChange w:id="905" w:author="Jose Costa Teixeira" w:date="2017-06-17T18:34:00Z">
              <w:rPr>
                <w:lang w:val="pt-PT"/>
              </w:rPr>
            </w:rPrChange>
          </w:rPr>
          <w:t xml:space="preserve"> resource</w:t>
        </w:r>
      </w:ins>
      <w:ins w:id="906" w:author="Jose Costa Teixeira" w:date="2017-04-17T13:51:00Z">
        <w:r w:rsidRPr="00C67286">
          <w:rPr>
            <w:rPrChange w:id="907" w:author="Jose Costa Teixeira" w:date="2017-06-17T18:34:00Z">
              <w:rPr>
                <w:lang w:val="pt-PT"/>
              </w:rPr>
            </w:rPrChange>
          </w:rPr>
          <w:t xml:space="preserve">s) </w:t>
        </w:r>
        <w:r w:rsidRPr="00C67286">
          <w:t>that match all of the search criteria provided by the Medication Administration Performer.</w:t>
        </w:r>
      </w:ins>
    </w:p>
    <w:p w14:paraId="7E2F0219" w14:textId="77777777" w:rsidR="004153C0" w:rsidRPr="00C67286" w:rsidDel="006C1947" w:rsidRDefault="004153C0" w:rsidP="004153C0">
      <w:pPr>
        <w:pStyle w:val="BodyText"/>
        <w:rPr>
          <w:del w:id="908" w:author="Jose Costa Teixeira" w:date="2017-04-17T13:52:00Z"/>
        </w:rPr>
      </w:pPr>
    </w:p>
    <w:p w14:paraId="6C706653" w14:textId="77777777" w:rsidR="004153C0" w:rsidRPr="00C67286" w:rsidRDefault="004153C0" w:rsidP="004153C0">
      <w:pPr>
        <w:pStyle w:val="BodyText"/>
      </w:pPr>
      <w:del w:id="909" w:author="Jose Costa Teixeira" w:date="2017-04-17T13:52:00Z">
        <w:r w:rsidRPr="00C67286" w:rsidDel="006C1947">
          <w:delText xml:space="preserve">The information provided by the Medication Administration </w:delText>
        </w:r>
      </w:del>
      <w:del w:id="910" w:author="Jose Costa Teixeira" w:date="2017-04-17T13:49:00Z">
        <w:r w:rsidRPr="00C67286" w:rsidDel="006C1947">
          <w:delText xml:space="preserve">Order </w:delText>
        </w:r>
      </w:del>
      <w:del w:id="911"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r w:rsidRPr="00C67286">
        <w:t xml:space="preserve">The mechanics of the planning and scheduling </w:t>
      </w:r>
      <w:del w:id="912" w:author="Jose Costa Teixeira" w:date="2017-04-17T13:52:00Z">
        <w:r w:rsidRPr="00C67286" w:rsidDel="006C1947">
          <w:delText xml:space="preserve">orders </w:delText>
        </w:r>
      </w:del>
      <w:ins w:id="913" w:author="Jose Costa Teixeira" w:date="2017-04-17T13:52:00Z">
        <w:r w:rsidRPr="00C67286">
          <w:t>requests, and how these requests are populated,</w:t>
        </w:r>
      </w:ins>
      <w:ins w:id="914" w:author="Jose Costa Teixeira" w:date="2017-04-17T13:53:00Z">
        <w:r w:rsidRPr="00C67286">
          <w:t xml:space="preserve"> </w:t>
        </w:r>
      </w:ins>
      <w:r w:rsidRPr="00C67286">
        <w:t>are outside the scope of this framework.</w:t>
      </w:r>
    </w:p>
    <w:p w14:paraId="2F127810" w14:textId="77777777" w:rsidR="004153C0" w:rsidRPr="00C67286" w:rsidRDefault="004153C0" w:rsidP="004153C0">
      <w:pPr>
        <w:pStyle w:val="BodyText"/>
      </w:pPr>
    </w:p>
    <w:p w14:paraId="7294C5AA" w14:textId="77777777" w:rsidR="004153C0" w:rsidRPr="00C67286" w:rsidRDefault="004153C0" w:rsidP="004153C0">
      <w:pPr>
        <w:pStyle w:val="BodyText"/>
      </w:pPr>
      <w:r w:rsidRPr="00C67286">
        <w:t xml:space="preserve">If the Medication Administration Performer supplied a query parameter, or used a query parameter modifier which the Medication Administration Order Placer is not capable of utilizing, then the Medication Administration Order Placer shall respond with an </w:t>
      </w:r>
      <w:r w:rsidRPr="00C67286">
        <w:rPr>
          <w:b/>
        </w:rPr>
        <w:t>HTTP 400</w:t>
      </w:r>
      <w:del w:id="915"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50701261" w14:textId="77777777" w:rsidR="004153C0" w:rsidRPr="00C67286" w:rsidRDefault="004153C0" w:rsidP="004153C0">
      <w:pPr>
        <w:pStyle w:val="BodyText"/>
      </w:pPr>
      <w:r w:rsidRPr="00C67286">
        <w:t>The Medication Administration Order Placer shall respond to the query request as described by the following cases with a Medication Administration Order Response message described in Section 3.Y.4.2, and shall behave according to the cases listed below:</w:t>
      </w:r>
    </w:p>
    <w:p w14:paraId="767DE462" w14:textId="77777777" w:rsidR="004153C0" w:rsidRPr="00C67286" w:rsidRDefault="004153C0" w:rsidP="004153C0">
      <w:pPr>
        <w:pStyle w:val="BodyText"/>
      </w:pPr>
      <w:r w:rsidRPr="00C67286">
        <w:rPr>
          <w:b/>
        </w:rPr>
        <w:t xml:space="preserve">Case 1: </w:t>
      </w:r>
      <w:r w:rsidRPr="00C67286">
        <w:t xml:space="preserve">The Medication Administration Order Placer finds in its information source, at least one patient record matching the criteria sent as HTTP query parameters. </w:t>
      </w:r>
    </w:p>
    <w:p w14:paraId="56AF78F0" w14:textId="77777777" w:rsidR="004153C0" w:rsidRPr="00C67286" w:rsidRDefault="004153C0" w:rsidP="004153C0">
      <w:pPr>
        <w:pStyle w:val="BodyText"/>
      </w:pPr>
      <w:r w:rsidRPr="00C67286">
        <w:rPr>
          <w:b/>
        </w:rPr>
        <w:t xml:space="preserve">HTTP 200 </w:t>
      </w:r>
      <w:r w:rsidRPr="00C67286">
        <w:t>(OK) is returned as the HTTP status code.</w:t>
      </w:r>
    </w:p>
    <w:p w14:paraId="24BF7A69" w14:textId="77777777" w:rsidR="004153C0" w:rsidRPr="00C67286" w:rsidRDefault="004153C0" w:rsidP="004153C0">
      <w:pPr>
        <w:pStyle w:val="BodyText"/>
      </w:pPr>
      <w:r w:rsidRPr="00C67286">
        <w:t xml:space="preserve">A </w:t>
      </w:r>
      <w:del w:id="916" w:author="Jose Costa Teixeira" w:date="2017-04-17T14:45:00Z">
        <w:r w:rsidRPr="00C67286" w:rsidDel="00684CFE">
          <w:delText xml:space="preserve">Resource </w:delText>
        </w:r>
      </w:del>
      <w:ins w:id="917" w:author="Jose Costa Teixeira" w:date="2017-04-17T14:45:00Z">
        <w:r w:rsidRPr="00C67286">
          <w:t xml:space="preserve">resource </w:t>
        </w:r>
      </w:ins>
      <w:del w:id="918" w:author="Jose Costa Teixeira" w:date="2017-04-17T14:45:00Z">
        <w:r w:rsidRPr="00C67286" w:rsidDel="00684CFE">
          <w:rPr>
            <w:rStyle w:val="XMLname"/>
            <w:rPrChange w:id="919" w:author="Jose Costa Teixeira" w:date="2017-04-17T14:45:00Z">
              <w:rPr/>
            </w:rPrChange>
          </w:rPr>
          <w:delText>Bundle</w:delText>
        </w:r>
        <w:r w:rsidRPr="00C67286" w:rsidDel="00684CFE">
          <w:delText xml:space="preserve"> </w:delText>
        </w:r>
      </w:del>
      <w:ins w:id="920" w:author="Jose Costa Teixeira" w:date="2017-04-17T14:45:00Z">
        <w:r w:rsidRPr="00C67286">
          <w:rPr>
            <w:rStyle w:val="XMLname"/>
          </w:rPr>
          <w:t>b</w:t>
        </w:r>
        <w:r w:rsidRPr="00C67286">
          <w:rPr>
            <w:rStyle w:val="XMLname"/>
            <w:rPrChange w:id="921" w:author="Jose Costa Teixeira" w:date="2017-04-17T14:45:00Z">
              <w:rPr/>
            </w:rPrChange>
          </w:rPr>
          <w:t>undle</w:t>
        </w:r>
        <w:r w:rsidRPr="00C67286">
          <w:t xml:space="preserve"> </w:t>
        </w:r>
      </w:ins>
      <w:r w:rsidRPr="00C67286">
        <w:t xml:space="preserve">is returned representing the result set. The Medication Administration Order Placer 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Medication Administration Order Placer for each </w:t>
      </w:r>
      <w:r w:rsidRPr="00C67286">
        <w:rPr>
          <w:rStyle w:val="XMLname"/>
          <w:rPrChange w:id="922" w:author="Jose Costa Teixeira" w:date="2017-04-17T13:55:00Z">
            <w:rPr/>
          </w:rPrChange>
        </w:rPr>
        <w:t>MedicationRequest</w:t>
      </w:r>
      <w:r w:rsidRPr="00C67286">
        <w:t xml:space="preserve"> Resource found. </w:t>
      </w:r>
    </w:p>
    <w:p w14:paraId="60C7E536" w14:textId="77777777" w:rsidR="004153C0" w:rsidRPr="00C67286" w:rsidRDefault="004153C0" w:rsidP="004153C0">
      <w:pPr>
        <w:pStyle w:val="BodyText"/>
      </w:pPr>
      <w:r w:rsidRPr="00C67286">
        <w:rPr>
          <w:b/>
        </w:rPr>
        <w:t xml:space="preserve">Case 2: </w:t>
      </w:r>
      <w:r w:rsidRPr="00C67286">
        <w:t xml:space="preserve">The Medication Administration Order Placer fails to find in its information source, any patient record matching the criteria sent as HTTP query parameters. </w:t>
      </w:r>
    </w:p>
    <w:p w14:paraId="6FB12500" w14:textId="77777777" w:rsidR="004153C0" w:rsidRPr="00C67286" w:rsidRDefault="004153C0" w:rsidP="004153C0">
      <w:pPr>
        <w:pStyle w:val="BodyText"/>
      </w:pPr>
      <w:r w:rsidRPr="00C67286">
        <w:rPr>
          <w:b/>
        </w:rPr>
        <w:t xml:space="preserve">HTTP 200 </w:t>
      </w:r>
      <w:r w:rsidRPr="00C67286">
        <w:t>(OK) is returned as the HTTP status code.</w:t>
      </w:r>
    </w:p>
    <w:p w14:paraId="79E56FC7" w14:textId="77777777" w:rsidR="004153C0" w:rsidRPr="00C67286" w:rsidRDefault="004153C0" w:rsidP="004153C0">
      <w:pPr>
        <w:pStyle w:val="BodyText"/>
      </w:pPr>
      <w:r w:rsidRPr="00C67286">
        <w:t xml:space="preserve">A </w:t>
      </w:r>
      <w:ins w:id="923" w:author="Jose Costa Teixeira" w:date="2017-04-17T14:45:00Z">
        <w:r w:rsidRPr="00C67286">
          <w:t>r</w:t>
        </w:r>
      </w:ins>
      <w:del w:id="924" w:author="Jose Costa Teixeira" w:date="2017-04-17T14:45:00Z">
        <w:r w:rsidRPr="00C67286" w:rsidDel="00684CFE">
          <w:delText>R</w:delText>
        </w:r>
      </w:del>
      <w:r w:rsidRPr="00C67286">
        <w:t xml:space="preserve">esource </w:t>
      </w:r>
      <w:ins w:id="925" w:author="Jose Costa Teixeira" w:date="2017-04-17T14:45:00Z">
        <w:r w:rsidRPr="00C67286">
          <w:rPr>
            <w:rStyle w:val="XMLname"/>
            <w:rPrChange w:id="926" w:author="Jose Costa Teixeira" w:date="2017-04-17T14:46:00Z">
              <w:rPr/>
            </w:rPrChange>
          </w:rPr>
          <w:t>b</w:t>
        </w:r>
      </w:ins>
      <w:del w:id="927" w:author="Jose Costa Teixeira" w:date="2017-04-17T14:45:00Z">
        <w:r w:rsidRPr="00C67286" w:rsidDel="00684CFE">
          <w:rPr>
            <w:rStyle w:val="XMLname"/>
            <w:rPrChange w:id="928" w:author="Jose Costa Teixeira" w:date="2017-04-17T14:46:00Z">
              <w:rPr/>
            </w:rPrChange>
          </w:rPr>
          <w:delText>B</w:delText>
        </w:r>
      </w:del>
      <w:r w:rsidRPr="00C67286">
        <w:rPr>
          <w:rStyle w:val="XMLname"/>
          <w:rPrChange w:id="929" w:author="Jose Costa Teixeira" w:date="2017-04-17T14:46:00Z">
            <w:rPr/>
          </w:rPrChange>
        </w:rPr>
        <w:t>undle</w:t>
      </w:r>
      <w:r w:rsidRPr="00C67286">
        <w:t xml:space="preserve"> is returned representing the zero result set. The Medication Administration Order Placer 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71FE0C04" w14:textId="77777777" w:rsidR="004153C0" w:rsidRPr="00C67286" w:rsidRDefault="004153C0" w:rsidP="004153C0">
      <w:pPr>
        <w:pStyle w:val="BodyText"/>
        <w:rPr>
          <w:b/>
        </w:rPr>
      </w:pPr>
    </w:p>
    <w:p w14:paraId="3A1FF6DB" w14:textId="77777777" w:rsidR="004153C0" w:rsidRPr="00C67286" w:rsidRDefault="004153C0" w:rsidP="004153C0">
      <w:pPr>
        <w:pStyle w:val="BodyText"/>
      </w:pPr>
      <w:r w:rsidRPr="00C67286">
        <w:rPr>
          <w:b/>
        </w:rPr>
        <w:t xml:space="preserve">Case 5: </w:t>
      </w:r>
      <w:r w:rsidRPr="00C67286">
        <w:t xml:space="preserve">The Medication Administration Order Placer is not capable of producing a response in the requested format specified by </w:t>
      </w:r>
      <w:r w:rsidRPr="00C67286">
        <w:rPr>
          <w:rStyle w:val="XMLname"/>
        </w:rPr>
        <w:t>_format</w:t>
      </w:r>
      <w:r w:rsidRPr="00C67286">
        <w:t xml:space="preserve"> parameter (specified in Section 3.Y.4.1.2.5).</w:t>
      </w:r>
    </w:p>
    <w:p w14:paraId="774DFDB5" w14:textId="77777777" w:rsidR="004153C0" w:rsidRPr="00C67286" w:rsidRDefault="004153C0" w:rsidP="004153C0">
      <w:pPr>
        <w:pStyle w:val="BodyText"/>
      </w:pPr>
      <w:r w:rsidRPr="00C67286">
        <w:rPr>
          <w:b/>
        </w:rPr>
        <w:t>HTTP 406</w:t>
      </w:r>
      <w:r w:rsidRPr="00C67286">
        <w:t xml:space="preserve"> (Not Acceptable) is returned as the HTTP status code.</w:t>
      </w:r>
    </w:p>
    <w:p w14:paraId="060AF3E8" w14:textId="77777777" w:rsidR="004153C0" w:rsidRPr="00C67286" w:rsidRDefault="004153C0" w:rsidP="004153C0">
      <w:pPr>
        <w:pStyle w:val="BodyText"/>
      </w:pPr>
      <w:r w:rsidRPr="00C67286">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6D3BB52A" w14:textId="77777777" w:rsidR="004153C0" w:rsidRPr="00C67286" w:rsidRDefault="004153C0" w:rsidP="004153C0">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14:paraId="51232B2D" w14:textId="77777777" w:rsidTr="00AC7B6A">
        <w:trPr>
          <w:cantSplit/>
          <w:tblHeader/>
          <w:jc w:val="center"/>
        </w:trPr>
        <w:tc>
          <w:tcPr>
            <w:tcW w:w="1438" w:type="dxa"/>
            <w:shd w:val="pct15" w:color="auto" w:fill="FFFFFF"/>
          </w:tcPr>
          <w:p w14:paraId="26A1FAB4" w14:textId="77777777" w:rsidR="004153C0" w:rsidRPr="00C67286" w:rsidRDefault="004153C0" w:rsidP="00AC7B6A">
            <w:pPr>
              <w:pStyle w:val="TableEntryHeader"/>
            </w:pPr>
            <w:r w:rsidRPr="00C67286">
              <w:t>Attribute</w:t>
            </w:r>
          </w:p>
        </w:tc>
        <w:tc>
          <w:tcPr>
            <w:tcW w:w="5758" w:type="dxa"/>
            <w:shd w:val="pct15" w:color="auto" w:fill="FFFFFF"/>
          </w:tcPr>
          <w:p w14:paraId="2F1B9B57" w14:textId="77777777" w:rsidR="004153C0" w:rsidRPr="00C67286" w:rsidRDefault="004153C0" w:rsidP="00AC7B6A">
            <w:pPr>
              <w:pStyle w:val="TableEntryHeader"/>
            </w:pPr>
            <w:r w:rsidRPr="00C67286">
              <w:t>Value</w:t>
            </w:r>
          </w:p>
        </w:tc>
      </w:tr>
      <w:tr w:rsidR="004153C0" w:rsidRPr="00C67286" w14:paraId="1751E429" w14:textId="77777777" w:rsidTr="00AC7B6A">
        <w:trPr>
          <w:cantSplit/>
          <w:trHeight w:val="332"/>
          <w:jc w:val="center"/>
        </w:trPr>
        <w:tc>
          <w:tcPr>
            <w:tcW w:w="1438" w:type="dxa"/>
          </w:tcPr>
          <w:p w14:paraId="4D3C3DA1" w14:textId="5FD9BC69" w:rsidR="004153C0" w:rsidRPr="00C67286" w:rsidRDefault="008F2179" w:rsidP="00AC7B6A">
            <w:pPr>
              <w:pStyle w:val="TableEntry"/>
            </w:pPr>
            <w:r w:rsidRPr="00C67286">
              <w:t>S</w:t>
            </w:r>
            <w:r w:rsidR="004153C0" w:rsidRPr="00C67286">
              <w:t>everity</w:t>
            </w:r>
          </w:p>
        </w:tc>
        <w:tc>
          <w:tcPr>
            <w:tcW w:w="5758" w:type="dxa"/>
          </w:tcPr>
          <w:p w14:paraId="1B1532FD" w14:textId="77777777" w:rsidR="004153C0" w:rsidRPr="00C67286" w:rsidRDefault="004153C0" w:rsidP="00AC7B6A">
            <w:pPr>
              <w:pStyle w:val="TableEntry"/>
            </w:pPr>
            <w:r w:rsidRPr="00C67286">
              <w:t>error</w:t>
            </w:r>
          </w:p>
        </w:tc>
      </w:tr>
      <w:tr w:rsidR="004153C0" w:rsidRPr="00C67286" w14:paraId="1B9CC666" w14:textId="77777777" w:rsidTr="00AC7B6A">
        <w:trPr>
          <w:cantSplit/>
          <w:trHeight w:val="332"/>
          <w:jc w:val="center"/>
        </w:trPr>
        <w:tc>
          <w:tcPr>
            <w:tcW w:w="1438" w:type="dxa"/>
          </w:tcPr>
          <w:p w14:paraId="3BAAC0FA" w14:textId="6C9951A3" w:rsidR="004153C0" w:rsidRPr="00C67286" w:rsidRDefault="008F2179" w:rsidP="00AC7B6A">
            <w:pPr>
              <w:pStyle w:val="TableEntry"/>
            </w:pPr>
            <w:r w:rsidRPr="00C67286">
              <w:t>C</w:t>
            </w:r>
            <w:r w:rsidR="004153C0" w:rsidRPr="00C67286">
              <w:t>ode</w:t>
            </w:r>
          </w:p>
        </w:tc>
        <w:tc>
          <w:tcPr>
            <w:tcW w:w="5758" w:type="dxa"/>
          </w:tcPr>
          <w:p w14:paraId="20BA069F" w14:textId="77777777" w:rsidR="004153C0" w:rsidRPr="00C67286" w:rsidRDefault="004153C0" w:rsidP="00AC7B6A">
            <w:pPr>
              <w:pStyle w:val="TableEntry"/>
            </w:pPr>
            <w:r w:rsidRPr="00C67286">
              <w:t>{http://hl7.org/fhir/issue-type.html,</w:t>
            </w:r>
            <w:r w:rsidRPr="00C67286" w:rsidDel="007A76F5">
              <w:t xml:space="preserve"> </w:t>
            </w:r>
            <w:r w:rsidRPr="00C67286">
              <w:t>,not-supported}</w:t>
            </w:r>
          </w:p>
        </w:tc>
      </w:tr>
    </w:tbl>
    <w:p w14:paraId="6873F937" w14:textId="77777777" w:rsidR="004153C0" w:rsidRPr="00C67286" w:rsidRDefault="004153C0" w:rsidP="004153C0">
      <w:pPr>
        <w:pStyle w:val="BodyText"/>
      </w:pPr>
    </w:p>
    <w:p w14:paraId="442C9BBB" w14:textId="77777777" w:rsidR="004153C0" w:rsidRPr="00C67286" w:rsidRDefault="004153C0" w:rsidP="004153C0">
      <w:pPr>
        <w:pStyle w:val="BodyText"/>
      </w:pPr>
      <w:r w:rsidRPr="00C67286">
        <w:t xml:space="preserve">The Medication Administration Order Placer may be capable of servicing requests for response formats not listed in Section 3.78.4.1.2.5, but shall, at minimum, be capable of producing XML and JSON encodings. </w:t>
      </w:r>
    </w:p>
    <w:p w14:paraId="7E5F2C39" w14:textId="77777777" w:rsidR="004153C0" w:rsidRPr="00C67286" w:rsidRDefault="004153C0" w:rsidP="004153C0">
      <w:r w:rsidRPr="00C67286">
        <w:t>The Medication Administration Order Placer may return other HTTP status codes to represent specific error conditions. When HTTP error status codes are returned by the Medication Administration Order Placer,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0FA32E94" w14:textId="77777777" w:rsidR="004153C0" w:rsidRDefault="004153C0"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RDefault="0050427C" w:rsidP="00906998">
      <w:pPr>
        <w:pStyle w:val="BodyText"/>
      </w:pPr>
      <w:r w:rsidRPr="00C67286">
        <w:t>TASKS??</w:t>
      </w:r>
    </w:p>
    <w:p w14:paraId="4F651FEB" w14:textId="690D4DC0" w:rsidR="00906998" w:rsidRPr="00C67286" w:rsidRDefault="00906998" w:rsidP="00906998">
      <w:pPr>
        <w:pStyle w:val="BodyText"/>
      </w:pPr>
    </w:p>
    <w:p w14:paraId="796C9ADF" w14:textId="297729BA" w:rsidR="00373A76" w:rsidRPr="00C67286" w:rsidDel="00373A76" w:rsidRDefault="00954A2B" w:rsidP="00906998">
      <w:pPr>
        <w:pStyle w:val="BodyText"/>
        <w:rPr>
          <w:del w:id="930" w:author="Jose Costa Teixeira" w:date="2017-04-17T16:06:00Z"/>
        </w:rPr>
      </w:pPr>
      <w:del w:id="931" w:author="Jose Costa Teixeira" w:date="2017-04-17T16:06:00Z">
        <w:r w:rsidRPr="00C67286" w:rsidDel="00373A76">
          <w:delText>The m</w:delText>
        </w:r>
      </w:del>
      <w:ins w:id="932" w:author="Jose Costa Teixeira" w:date="2017-04-17T16:06:00Z">
        <w:r w:rsidR="00373A76" w:rsidRPr="00C67286">
          <w:t>M</w:t>
        </w:r>
      </w:ins>
      <w:r w:rsidRPr="00C67286">
        <w:t>anagement of workflows</w:t>
      </w:r>
      <w:ins w:id="933" w:author="Jose Costa Teixeira" w:date="2017-04-17T16:06:00Z">
        <w:r w:rsidR="00373A76" w:rsidRPr="00C67286">
          <w:t>:</w:t>
        </w:r>
      </w:ins>
    </w:p>
    <w:p w14:paraId="63C0F792" w14:textId="5FB48690" w:rsidR="00954A2B" w:rsidRPr="00C67286" w:rsidRDefault="00954A2B" w:rsidP="00906998">
      <w:pPr>
        <w:pStyle w:val="BodyText"/>
      </w:pPr>
    </w:p>
    <w:p w14:paraId="2B9B2931" w14:textId="44DF3A91" w:rsidR="00954A2B" w:rsidRPr="00C67286" w:rsidRDefault="00954A2B" w:rsidP="00906998">
      <w:pPr>
        <w:pStyle w:val="BodyText"/>
      </w:pPr>
      <w:r w:rsidRPr="00C67286">
        <w:t>When updating an administration, this has an impact on the workflows.</w:t>
      </w:r>
    </w:p>
    <w:p w14:paraId="42D6A730" w14:textId="2F6B8F90" w:rsidR="00954A2B" w:rsidRPr="00C67286" w:rsidRDefault="00954A2B" w:rsidP="00906998">
      <w:pPr>
        <w:pStyle w:val="BodyText"/>
      </w:pPr>
    </w:p>
    <w:p w14:paraId="4C6F63C6" w14:textId="2C42A8FE" w:rsidR="00954A2B" w:rsidRPr="00C67286" w:rsidRDefault="00373A76" w:rsidP="00906998">
      <w:pPr>
        <w:pStyle w:val="BodyText"/>
      </w:pPr>
      <w:ins w:id="934" w:author="Jose Costa Teixeira" w:date="2017-04-17T16:06:00Z">
        <w:r w:rsidRPr="00C67286">
          <w:t xml:space="preserve">If there is a task associated with the medicationAdministration, that </w:t>
        </w:r>
      </w:ins>
      <w:del w:id="935" w:author="Jose Costa Teixeira" w:date="2017-04-17T16:06:00Z">
        <w:r w:rsidR="00954A2B" w:rsidRPr="00C67286" w:rsidDel="00373A76">
          <w:delText xml:space="preserve">The </w:delText>
        </w:r>
      </w:del>
      <w:r w:rsidR="00954A2B" w:rsidRPr="00C67286">
        <w:t>task should be updated.</w:t>
      </w:r>
    </w:p>
    <w:p w14:paraId="18F32489" w14:textId="583CC80F" w:rsidR="00954A2B" w:rsidRPr="00C67286" w:rsidRDefault="00954A2B" w:rsidP="00906998">
      <w:pPr>
        <w:pStyle w:val="BodyText"/>
      </w:pPr>
      <w:r w:rsidRPr="00C67286">
        <w:t>Management of “administration complete” must be done at the main administration task.</w:t>
      </w:r>
    </w:p>
    <w:p w14:paraId="2ED3D213" w14:textId="77777777" w:rsidR="00954A2B" w:rsidRPr="00C67286" w:rsidRDefault="00954A2B" w:rsidP="00906998">
      <w:pPr>
        <w:pStyle w:val="BodyText"/>
      </w:pPr>
    </w:p>
    <w:p w14:paraId="1A47B681" w14:textId="77777777" w:rsidR="00954A2B" w:rsidRPr="00C67286" w:rsidDel="00373A76" w:rsidRDefault="00954A2B" w:rsidP="00906998">
      <w:pPr>
        <w:pStyle w:val="BodyText"/>
        <w:rPr>
          <w:del w:id="936" w:author="Jose Costa Teixeira" w:date="2017-04-17T16:06:00Z"/>
        </w:rPr>
      </w:pPr>
    </w:p>
    <w:p w14:paraId="5C7C2BB5" w14:textId="77777777" w:rsidR="00954A2B" w:rsidRPr="00C67286" w:rsidDel="00373A76" w:rsidRDefault="00954A2B" w:rsidP="00906998">
      <w:pPr>
        <w:pStyle w:val="BodyText"/>
        <w:rPr>
          <w:del w:id="937" w:author="Jose Costa Teixeira" w:date="2017-04-17T16:06:00Z"/>
        </w:rPr>
      </w:pPr>
    </w:p>
    <w:p w14:paraId="441D4678" w14:textId="78323448" w:rsidR="00954A2B" w:rsidRPr="00C67286" w:rsidDel="00373A76" w:rsidRDefault="00954A2B" w:rsidP="00906998">
      <w:pPr>
        <w:pStyle w:val="BodyText"/>
        <w:rPr>
          <w:del w:id="938" w:author="Jose Costa Teixeira" w:date="2017-04-17T16:06:00Z"/>
        </w:rPr>
      </w:pPr>
    </w:p>
    <w:p w14:paraId="123D672F" w14:textId="390CAA2A" w:rsidR="00954A2B" w:rsidRPr="00C67286" w:rsidDel="00373A76" w:rsidRDefault="00954A2B" w:rsidP="00906998">
      <w:pPr>
        <w:pStyle w:val="BodyText"/>
        <w:rPr>
          <w:del w:id="939" w:author="Jose Costa Teixeira" w:date="2017-04-17T16:06:00Z"/>
        </w:rPr>
      </w:pPr>
    </w:p>
    <w:p w14:paraId="41FBB3A9" w14:textId="35E8D869" w:rsidR="00954A2B" w:rsidRPr="00C67286" w:rsidDel="00373A76" w:rsidRDefault="00954A2B" w:rsidP="00906998">
      <w:pPr>
        <w:pStyle w:val="BodyText"/>
        <w:rPr>
          <w:del w:id="940" w:author="Jose Costa Teixeira" w:date="2017-04-17T16:06:00Z"/>
        </w:rPr>
      </w:pPr>
    </w:p>
    <w:p w14:paraId="635DF2C2" w14:textId="40C3151A" w:rsidR="00954A2B" w:rsidRPr="00C67286" w:rsidDel="00373A76" w:rsidRDefault="00954A2B" w:rsidP="00906998">
      <w:pPr>
        <w:pStyle w:val="BodyText"/>
        <w:rPr>
          <w:del w:id="941" w:author="Jose Costa Teixeira" w:date="2017-04-17T16:06:00Z"/>
        </w:rPr>
      </w:pPr>
    </w:p>
    <w:p w14:paraId="74E37CA5" w14:textId="170D61F0" w:rsidR="00954A2B" w:rsidRPr="00C67286" w:rsidDel="00373A76" w:rsidRDefault="00954A2B" w:rsidP="00906998">
      <w:pPr>
        <w:pStyle w:val="BodyText"/>
        <w:rPr>
          <w:del w:id="942" w:author="Jose Costa Teixeira" w:date="2017-04-17T16:06:00Z"/>
        </w:rPr>
      </w:pPr>
    </w:p>
    <w:p w14:paraId="34CCE68A" w14:textId="7772DF58" w:rsidR="00954A2B" w:rsidRPr="00C67286" w:rsidDel="00373A76" w:rsidRDefault="00954A2B" w:rsidP="00906998">
      <w:pPr>
        <w:pStyle w:val="BodyText"/>
        <w:rPr>
          <w:del w:id="943" w:author="Jose Costa Teixeira" w:date="2017-04-17T16:06:00Z"/>
        </w:rPr>
      </w:pPr>
    </w:p>
    <w:p w14:paraId="62E7EB31" w14:textId="135E930E" w:rsidR="007A676E" w:rsidRPr="00C67286" w:rsidDel="00373A76" w:rsidRDefault="007A676E" w:rsidP="00597DB2">
      <w:pPr>
        <w:pStyle w:val="AuthorInstructions"/>
        <w:rPr>
          <w:del w:id="944" w:author="Jose Costa Teixeira" w:date="2017-04-17T16:06:00Z"/>
        </w:rPr>
      </w:pPr>
      <w:del w:id="945"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6B527F2B" w:rsidR="00906998" w:rsidRPr="00C67286" w:rsidRDefault="00906998" w:rsidP="00597DB2">
      <w:pPr>
        <w:pStyle w:val="AuthorInstructions"/>
      </w:pPr>
    </w:p>
    <w:p w14:paraId="5E74DDE5" w14:textId="6BBF6A4A" w:rsidR="00330F61" w:rsidRPr="00C67286" w:rsidRDefault="00330F61" w:rsidP="00330F61">
      <w:pPr>
        <w:pStyle w:val="BodyText"/>
        <w:rPr>
          <w:ins w:id="946" w:author="Jose Costa Teixeira" w:date="2017-04-17T17:07:00Z"/>
        </w:rPr>
      </w:pPr>
      <w:ins w:id="947" w:author="Jose Costa Teixeira" w:date="2017-04-17T17:07:00Z">
        <w:r w:rsidRPr="00C67286">
          <w:t>The table below presents the optionality and cardinality for each medicationAdministration:</w:t>
        </w:r>
      </w:ins>
    </w:p>
    <w:p w14:paraId="44716FD6" w14:textId="26E5F74E" w:rsidR="00330F61" w:rsidRPr="00C67286" w:rsidRDefault="00330F61" w:rsidP="00330F61">
      <w:pPr>
        <w:pStyle w:val="BodyText"/>
        <w:rPr>
          <w:ins w:id="948" w:author="Jose Costa Teixeira" w:date="2017-04-17T17:08:00Z"/>
        </w:rPr>
      </w:pPr>
    </w:p>
    <w:tbl>
      <w:tblPr>
        <w:tblStyle w:val="TableGrid"/>
        <w:tblW w:w="0" w:type="auto"/>
        <w:tblLook w:val="04A0" w:firstRow="1" w:lastRow="0" w:firstColumn="1" w:lastColumn="0" w:noHBand="0" w:noVBand="1"/>
      </w:tblPr>
      <w:tblGrid>
        <w:gridCol w:w="3690"/>
        <w:gridCol w:w="2848"/>
        <w:gridCol w:w="2812"/>
        <w:tblGridChange w:id="949">
          <w:tblGrid>
            <w:gridCol w:w="3690"/>
            <w:gridCol w:w="1308"/>
            <w:gridCol w:w="1540"/>
            <w:gridCol w:w="2478"/>
            <w:gridCol w:w="334"/>
            <w:gridCol w:w="3684"/>
          </w:tblGrid>
        </w:tblGridChange>
      </w:tblGrid>
      <w:tr w:rsidR="00330F61" w:rsidRPr="00C67286" w14:paraId="6687C9F5" w14:textId="77777777" w:rsidTr="00B67812">
        <w:trPr>
          <w:ins w:id="950" w:author="Jose Costa Teixeira" w:date="2017-04-17T17:09:00Z"/>
        </w:trPr>
        <w:tc>
          <w:tcPr>
            <w:tcW w:w="3690" w:type="dxa"/>
          </w:tcPr>
          <w:p w14:paraId="0364ABAB" w14:textId="77777777" w:rsidR="00330F61" w:rsidRPr="00C67286" w:rsidRDefault="00330F61" w:rsidP="00B67812">
            <w:pPr>
              <w:rPr>
                <w:ins w:id="951" w:author="Jose Costa Teixeira" w:date="2017-04-17T17:09:00Z"/>
              </w:rPr>
            </w:pPr>
            <w:ins w:id="952" w:author="Jose Costa Teixeira" w:date="2017-04-17T17:09:00Z">
              <w:r w:rsidRPr="00C67286">
                <w:t>Patient</w:t>
              </w:r>
            </w:ins>
          </w:p>
        </w:tc>
        <w:tc>
          <w:tcPr>
            <w:tcW w:w="2848" w:type="dxa"/>
          </w:tcPr>
          <w:p w14:paraId="481A755E" w14:textId="221AA2EE" w:rsidR="00330F61" w:rsidRPr="00C67286" w:rsidRDefault="00330F61" w:rsidP="00B67812">
            <w:pPr>
              <w:rPr>
                <w:ins w:id="953" w:author="Jose Costa Teixeira" w:date="2017-04-17T17:09:00Z"/>
              </w:rPr>
            </w:pPr>
          </w:p>
        </w:tc>
        <w:tc>
          <w:tcPr>
            <w:tcW w:w="2812" w:type="dxa"/>
          </w:tcPr>
          <w:p w14:paraId="3A158478" w14:textId="3A8DF53C" w:rsidR="00330F61" w:rsidRPr="00C67286" w:rsidRDefault="00330F61" w:rsidP="00B67812">
            <w:pPr>
              <w:rPr>
                <w:ins w:id="954" w:author="Jose Costa Teixeira" w:date="2017-04-17T17:09:00Z"/>
              </w:rPr>
            </w:pPr>
            <w:ins w:id="955" w:author="Jose Costa Teixeira" w:date="2017-04-17T17:09:00Z">
              <w:r w:rsidRPr="00C67286">
                <w:t>1..1</w:t>
              </w:r>
            </w:ins>
          </w:p>
        </w:tc>
      </w:tr>
      <w:tr w:rsidR="00330F61" w:rsidRPr="00C67286" w14:paraId="4F1ECF59" w14:textId="2B0DC4A5" w:rsidTr="00330F61">
        <w:tblPrEx>
          <w:tblW w:w="0" w:type="auto"/>
          <w:tblPrExChange w:id="956" w:author="Jose Costa Teixeira" w:date="2017-04-17T17:08:00Z">
            <w:tblPrEx>
              <w:tblW w:w="0" w:type="auto"/>
            </w:tblPrEx>
          </w:tblPrExChange>
        </w:tblPrEx>
        <w:trPr>
          <w:ins w:id="957" w:author="Jose Costa Teixeira" w:date="2017-04-17T17:08:00Z"/>
        </w:trPr>
        <w:tc>
          <w:tcPr>
            <w:tcW w:w="3690" w:type="dxa"/>
            <w:tcPrChange w:id="958" w:author="Jose Costa Teixeira" w:date="2017-04-17T17:08:00Z">
              <w:tcPr>
                <w:tcW w:w="4998" w:type="dxa"/>
                <w:gridSpan w:val="2"/>
              </w:tcPr>
            </w:tcPrChange>
          </w:tcPr>
          <w:p w14:paraId="570DFBC9" w14:textId="21E49512" w:rsidR="00330F61" w:rsidRPr="00C67286" w:rsidRDefault="00330F61" w:rsidP="00B67812">
            <w:pPr>
              <w:rPr>
                <w:ins w:id="959" w:author="Jose Costa Teixeira" w:date="2017-04-17T17:08:00Z"/>
              </w:rPr>
            </w:pPr>
            <w:ins w:id="960" w:author="Jose Costa Teixeira" w:date="2017-04-17T17:09:00Z">
              <w:r w:rsidRPr="00C67286">
                <w:t>Encounter</w:t>
              </w:r>
            </w:ins>
          </w:p>
        </w:tc>
        <w:tc>
          <w:tcPr>
            <w:tcW w:w="2848" w:type="dxa"/>
            <w:tcPrChange w:id="961" w:author="Jose Costa Teixeira" w:date="2017-04-17T17:08:00Z">
              <w:tcPr>
                <w:tcW w:w="4018" w:type="dxa"/>
                <w:gridSpan w:val="2"/>
              </w:tcPr>
            </w:tcPrChange>
          </w:tcPr>
          <w:p w14:paraId="4E813D70" w14:textId="72E93BD5" w:rsidR="00330F61" w:rsidRPr="00C67286" w:rsidRDefault="00330F61" w:rsidP="00B67812">
            <w:pPr>
              <w:rPr>
                <w:ins w:id="962" w:author="Jose Costa Teixeira" w:date="2017-04-17T17:08:00Z"/>
              </w:rPr>
            </w:pPr>
          </w:p>
        </w:tc>
        <w:tc>
          <w:tcPr>
            <w:tcW w:w="2812" w:type="dxa"/>
            <w:tcPrChange w:id="963" w:author="Jose Costa Teixeira" w:date="2017-04-17T17:08:00Z">
              <w:tcPr>
                <w:tcW w:w="4018" w:type="dxa"/>
                <w:gridSpan w:val="2"/>
              </w:tcPr>
            </w:tcPrChange>
          </w:tcPr>
          <w:p w14:paraId="4A3DADEE" w14:textId="38ED25B6" w:rsidR="00330F61" w:rsidRPr="00C67286" w:rsidRDefault="00330F61" w:rsidP="00B67812">
            <w:pPr>
              <w:rPr>
                <w:ins w:id="964" w:author="Jose Costa Teixeira" w:date="2017-04-17T17:08:00Z"/>
              </w:rPr>
            </w:pPr>
            <w:ins w:id="965" w:author="Jose Costa Teixeira" w:date="2017-04-17T17:09:00Z">
              <w:r w:rsidRPr="00C67286">
                <w:t>0..1</w:t>
              </w:r>
            </w:ins>
          </w:p>
        </w:tc>
      </w:tr>
      <w:tr w:rsidR="00330F61" w:rsidRPr="00C67286" w14:paraId="325DE3E8" w14:textId="77777777" w:rsidTr="00330F61">
        <w:trPr>
          <w:ins w:id="966" w:author="Jose Costa Teixeira" w:date="2017-04-17T17:10:00Z"/>
        </w:trPr>
        <w:tc>
          <w:tcPr>
            <w:tcW w:w="3690" w:type="dxa"/>
          </w:tcPr>
          <w:p w14:paraId="31490AC5" w14:textId="344D8AF1" w:rsidR="00330F61" w:rsidRPr="00C67286" w:rsidRDefault="00330F61" w:rsidP="00B67812">
            <w:pPr>
              <w:rPr>
                <w:ins w:id="967" w:author="Jose Costa Teixeira" w:date="2017-04-17T17:10:00Z"/>
              </w:rPr>
            </w:pPr>
            <w:ins w:id="968" w:author="Jose Costa Teixeira" w:date="2017-04-17T17:10:00Z">
              <w:r w:rsidRPr="00C67286">
                <w:t>Performer</w:t>
              </w:r>
            </w:ins>
          </w:p>
        </w:tc>
        <w:tc>
          <w:tcPr>
            <w:tcW w:w="2848" w:type="dxa"/>
          </w:tcPr>
          <w:p w14:paraId="5A2EFE68" w14:textId="77777777" w:rsidR="00330F61" w:rsidRPr="00C67286" w:rsidRDefault="00330F61" w:rsidP="00B67812">
            <w:pPr>
              <w:rPr>
                <w:ins w:id="969" w:author="Jose Costa Teixeira" w:date="2017-04-17T17:10:00Z"/>
              </w:rPr>
            </w:pPr>
          </w:p>
        </w:tc>
        <w:tc>
          <w:tcPr>
            <w:tcW w:w="2812" w:type="dxa"/>
          </w:tcPr>
          <w:p w14:paraId="57E2C9A0" w14:textId="77777777" w:rsidR="00330F61" w:rsidRPr="00C67286" w:rsidRDefault="00330F61" w:rsidP="00B67812">
            <w:pPr>
              <w:rPr>
                <w:ins w:id="970" w:author="Jose Costa Teixeira" w:date="2017-04-17T17:10:00Z"/>
              </w:rPr>
            </w:pPr>
          </w:p>
        </w:tc>
      </w:tr>
      <w:tr w:rsidR="00330F61" w:rsidRPr="00C67286" w14:paraId="790DA60C" w14:textId="77777777" w:rsidTr="00330F61">
        <w:trPr>
          <w:ins w:id="971" w:author="Jose Costa Teixeira" w:date="2017-04-17T17:12:00Z"/>
        </w:trPr>
        <w:tc>
          <w:tcPr>
            <w:tcW w:w="3690" w:type="dxa"/>
          </w:tcPr>
          <w:p w14:paraId="3A8A206F" w14:textId="77777777" w:rsidR="00330F61" w:rsidRPr="00C67286" w:rsidRDefault="00330F61" w:rsidP="00B67812">
            <w:pPr>
              <w:rPr>
                <w:ins w:id="972" w:author="Jose Costa Teixeira" w:date="2017-04-17T17:12:00Z"/>
              </w:rPr>
            </w:pPr>
            <w:ins w:id="973" w:author="Jose Costa Teixeira" w:date="2017-04-17T17:12:00Z">
              <w:r w:rsidRPr="00C67286">
                <w:t>Medication</w:t>
              </w:r>
            </w:ins>
          </w:p>
        </w:tc>
        <w:tc>
          <w:tcPr>
            <w:tcW w:w="2848" w:type="dxa"/>
          </w:tcPr>
          <w:p w14:paraId="600B168B" w14:textId="77777777" w:rsidR="00330F61" w:rsidRPr="00C67286" w:rsidRDefault="00330F61" w:rsidP="00B67812">
            <w:pPr>
              <w:rPr>
                <w:ins w:id="974" w:author="Jose Costa Teixeira" w:date="2017-04-17T17:12:00Z"/>
              </w:rPr>
            </w:pPr>
          </w:p>
        </w:tc>
        <w:tc>
          <w:tcPr>
            <w:tcW w:w="2812" w:type="dxa"/>
          </w:tcPr>
          <w:p w14:paraId="246CB2A2" w14:textId="77777777" w:rsidR="00330F61" w:rsidRPr="00C67286" w:rsidRDefault="00330F61" w:rsidP="00B67812">
            <w:pPr>
              <w:rPr>
                <w:ins w:id="975" w:author="Jose Costa Teixeira" w:date="2017-04-17T17:12:00Z"/>
              </w:rPr>
            </w:pPr>
            <w:ins w:id="976" w:author="Jose Costa Teixeira" w:date="2017-04-17T17:12:00Z">
              <w:r w:rsidRPr="00C67286">
                <w:t>1..??</w:t>
              </w:r>
            </w:ins>
          </w:p>
        </w:tc>
      </w:tr>
    </w:tbl>
    <w:p w14:paraId="5F4D3E94" w14:textId="69C7FC72" w:rsidR="00330F61" w:rsidRPr="00C67286" w:rsidRDefault="00330F61" w:rsidP="00330F61">
      <w:pPr>
        <w:pStyle w:val="BodyText"/>
        <w:rPr>
          <w:ins w:id="977" w:author="Jose Costa Teixeira" w:date="2017-04-17T17:08:00Z"/>
        </w:rPr>
      </w:pPr>
    </w:p>
    <w:p w14:paraId="382C860B" w14:textId="180128EF" w:rsidR="00330F61" w:rsidRPr="00C67286" w:rsidRDefault="00330F61" w:rsidP="00330F61">
      <w:pPr>
        <w:pStyle w:val="BodyText"/>
        <w:rPr>
          <w:ins w:id="978" w:author="Jose Costa Teixeira" w:date="2017-04-17T17:11:00Z"/>
        </w:rPr>
      </w:pPr>
      <w:ins w:id="979" w:author="Jose Costa Teixeira" w:date="2017-04-17T17:10:00Z">
        <w:r w:rsidRPr="00C67286">
          <w:t xml:space="preserve">Note: If any of the characteristics change from the presumed or stated in the request (e.g route is not the </w:t>
        </w:r>
      </w:ins>
      <w:ins w:id="980" w:author="Jose Costa Teixeira" w:date="2017-04-17T17:11:00Z">
        <w:r w:rsidRPr="00C67286">
          <w:t>“official” route, or dosage differs from the prescribed dosage) then the actual elements shall be reported - they become mandatory and they convey not what was intended or default, but the actual outcome.</w:t>
        </w:r>
      </w:ins>
    </w:p>
    <w:p w14:paraId="2D966A93" w14:textId="77777777" w:rsidR="00330F61" w:rsidRPr="00C67286" w:rsidRDefault="00330F61" w:rsidP="00330F61">
      <w:pPr>
        <w:pStyle w:val="BodyText"/>
        <w:rPr>
          <w:ins w:id="981" w:author="Jose Costa Teixeira" w:date="2017-04-17T17:07:00Z"/>
        </w:rPr>
      </w:pPr>
    </w:p>
    <w:p w14:paraId="2A041355" w14:textId="1E531856" w:rsidR="00434A7F" w:rsidRDefault="00330F61" w:rsidP="00597DB2">
      <w:pPr>
        <w:pStyle w:val="AuthorInstructions"/>
        <w:rPr>
          <w:i w:val="0"/>
        </w:rPr>
      </w:pPr>
      <w:ins w:id="982" w:author="Jose Costa Teixeira" w:date="2017-04-17T17:07:00Z">
        <w:r w:rsidRPr="0017078C" w:rsidDel="00330F61">
          <w:rPr>
            <w:i w:val="0"/>
            <w:highlight w:val="yellow"/>
          </w:rPr>
          <w:t xml:space="preserve"> </w:t>
        </w:r>
      </w:ins>
      <w:ins w:id="983" w:author="Jose Costa Teixeira" w:date="2017-04-17T17:38:00Z">
        <w:r w:rsidR="00440EEA" w:rsidRPr="0017078C">
          <w:rPr>
            <w:i w:val="0"/>
            <w:highlight w:val="yellow"/>
          </w:rPr>
          <w:t>These are the fields from HMW which should now be ported to MMA as needed:</w:t>
        </w:r>
      </w:ins>
      <w:del w:id="984"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985"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4998"/>
        <w:gridCol w:w="4018"/>
      </w:tblGrid>
      <w:tr w:rsidR="0050427C" w:rsidRPr="00C67286" w14:paraId="6D66DF5E" w14:textId="77777777" w:rsidTr="006B0A7A">
        <w:tc>
          <w:tcPr>
            <w:tcW w:w="4998" w:type="dxa"/>
          </w:tcPr>
          <w:p w14:paraId="111B96DA" w14:textId="77777777" w:rsidR="0050427C" w:rsidRPr="00C67286" w:rsidRDefault="0050427C" w:rsidP="006B0A7A"/>
        </w:tc>
        <w:tc>
          <w:tcPr>
            <w:tcW w:w="4018" w:type="dxa"/>
          </w:tcPr>
          <w:p w14:paraId="6A76DF71" w14:textId="77777777" w:rsidR="0050427C" w:rsidRPr="00C67286" w:rsidRDefault="0050427C" w:rsidP="006B0A7A"/>
        </w:tc>
      </w:tr>
      <w:tr w:rsidR="0050427C" w:rsidRPr="00C67286" w14:paraId="5EEC8B83" w14:textId="77777777" w:rsidTr="006B0A7A">
        <w:tc>
          <w:tcPr>
            <w:tcW w:w="4998" w:type="dxa"/>
          </w:tcPr>
          <w:p w14:paraId="1E9419E1" w14:textId="77777777" w:rsidR="0050427C" w:rsidRPr="00C67286" w:rsidRDefault="0050427C" w:rsidP="006B0A7A">
            <w:r w:rsidRPr="00C67286">
              <w:t>Patient</w:t>
            </w:r>
          </w:p>
        </w:tc>
        <w:tc>
          <w:tcPr>
            <w:tcW w:w="4018" w:type="dxa"/>
          </w:tcPr>
          <w:p w14:paraId="32B1829D" w14:textId="203DCFBD" w:rsidR="0050427C" w:rsidRPr="00C67286" w:rsidRDefault="006307F9" w:rsidP="006B0A7A">
            <w:ins w:id="986" w:author="Jose Costa Teixeira" w:date="2017-04-17T16:27:00Z">
              <w:r w:rsidRPr="00C67286">
                <w:t>(link to patient resource, or embedded patient. If embedded, following attributes…)</w:t>
              </w:r>
            </w:ins>
          </w:p>
        </w:tc>
      </w:tr>
      <w:tr w:rsidR="0050427C" w:rsidRPr="00C67286" w14:paraId="0C4F0869" w14:textId="77777777" w:rsidTr="006B0A7A">
        <w:tc>
          <w:tcPr>
            <w:tcW w:w="4998" w:type="dxa"/>
          </w:tcPr>
          <w:p w14:paraId="33B10F8F" w14:textId="77777777" w:rsidR="0050427C" w:rsidRPr="00C67286" w:rsidRDefault="0050427C" w:rsidP="006B0A7A">
            <w:r w:rsidRPr="00C67286">
              <w:t xml:space="preserve">Patient Name </w:t>
            </w:r>
          </w:p>
        </w:tc>
        <w:tc>
          <w:tcPr>
            <w:tcW w:w="4018" w:type="dxa"/>
          </w:tcPr>
          <w:p w14:paraId="2AAEBB2A" w14:textId="77777777" w:rsidR="0050427C" w:rsidRPr="00C67286" w:rsidRDefault="0050427C" w:rsidP="006B0A7A">
            <w:r w:rsidRPr="00C67286">
              <w:t>Name</w:t>
            </w:r>
          </w:p>
        </w:tc>
      </w:tr>
      <w:tr w:rsidR="0050427C" w:rsidRPr="00C67286" w14:paraId="15864876" w14:textId="77777777" w:rsidTr="006B0A7A">
        <w:tc>
          <w:tcPr>
            <w:tcW w:w="4998" w:type="dxa"/>
          </w:tcPr>
          <w:p w14:paraId="4F0268EE" w14:textId="77777777" w:rsidR="0050427C" w:rsidRPr="00C67286" w:rsidRDefault="0050427C" w:rsidP="006B0A7A">
            <w:r w:rsidRPr="00C67286">
              <w:t xml:space="preserve">Personal Identification </w:t>
            </w:r>
          </w:p>
        </w:tc>
        <w:tc>
          <w:tcPr>
            <w:tcW w:w="4018" w:type="dxa"/>
          </w:tcPr>
          <w:p w14:paraId="2A804290" w14:textId="77777777" w:rsidR="0050427C" w:rsidRPr="00C67286" w:rsidRDefault="0050427C" w:rsidP="006B0A7A">
            <w:r w:rsidRPr="00C67286">
              <w:t>Identifier</w:t>
            </w:r>
          </w:p>
        </w:tc>
      </w:tr>
      <w:tr w:rsidR="0050427C" w:rsidRPr="00C67286" w14:paraId="7C383697" w14:textId="77777777" w:rsidTr="006B0A7A">
        <w:tc>
          <w:tcPr>
            <w:tcW w:w="4998" w:type="dxa"/>
          </w:tcPr>
          <w:p w14:paraId="5B96888B" w14:textId="77777777" w:rsidR="0050427C" w:rsidRPr="00C67286" w:rsidRDefault="0050427C" w:rsidP="006B0A7A">
            <w:r w:rsidRPr="00C67286">
              <w:t>Administrative Sex : Gender</w:t>
            </w:r>
          </w:p>
        </w:tc>
        <w:tc>
          <w:tcPr>
            <w:tcW w:w="4018" w:type="dxa"/>
          </w:tcPr>
          <w:p w14:paraId="390126BF" w14:textId="77777777" w:rsidR="0050427C" w:rsidRPr="00C67286" w:rsidRDefault="0050427C" w:rsidP="006B0A7A">
            <w:r w:rsidRPr="00C67286">
              <w:t>Gender</w:t>
            </w:r>
          </w:p>
        </w:tc>
      </w:tr>
      <w:tr w:rsidR="0050427C" w:rsidRPr="00C67286" w14:paraId="4B8C62B8" w14:textId="77777777" w:rsidTr="006B0A7A">
        <w:tc>
          <w:tcPr>
            <w:tcW w:w="4998" w:type="dxa"/>
          </w:tcPr>
          <w:p w14:paraId="13932A75" w14:textId="77777777" w:rsidR="0050427C" w:rsidRPr="00C67286" w:rsidRDefault="0050427C" w:rsidP="006B0A7A">
            <w:r w:rsidRPr="00C67286">
              <w:t>Date of Birth : Birthdate</w:t>
            </w:r>
          </w:p>
        </w:tc>
        <w:tc>
          <w:tcPr>
            <w:tcW w:w="4018" w:type="dxa"/>
          </w:tcPr>
          <w:p w14:paraId="0FD077B0" w14:textId="77777777" w:rsidR="0050427C" w:rsidRPr="00C67286" w:rsidRDefault="0050427C" w:rsidP="006B0A7A"/>
        </w:tc>
      </w:tr>
      <w:tr w:rsidR="0050427C" w:rsidRPr="00C67286" w14:paraId="04547AA0" w14:textId="77777777" w:rsidTr="006B0A7A">
        <w:tc>
          <w:tcPr>
            <w:tcW w:w="4998" w:type="dxa"/>
          </w:tcPr>
          <w:p w14:paraId="63B40721" w14:textId="77777777" w:rsidR="0050427C" w:rsidRPr="00C67286" w:rsidRDefault="0050427C" w:rsidP="006B0A7A">
            <w:r w:rsidRPr="00C67286">
              <w:t>Address : Address</w:t>
            </w:r>
          </w:p>
        </w:tc>
        <w:tc>
          <w:tcPr>
            <w:tcW w:w="4018" w:type="dxa"/>
          </w:tcPr>
          <w:p w14:paraId="0C827879" w14:textId="77777777" w:rsidR="0050427C" w:rsidRPr="00C67286" w:rsidRDefault="0050427C" w:rsidP="006B0A7A"/>
        </w:tc>
      </w:tr>
      <w:tr w:rsidR="0050427C" w:rsidRPr="00C67286" w14:paraId="0C463A75" w14:textId="77777777" w:rsidTr="006B0A7A">
        <w:tc>
          <w:tcPr>
            <w:tcW w:w="4998" w:type="dxa"/>
          </w:tcPr>
          <w:p w14:paraId="37F0F63C" w14:textId="77777777" w:rsidR="0050427C" w:rsidRPr="00C67286" w:rsidRDefault="0050427C" w:rsidP="006B0A7A">
            <w:r w:rsidRPr="00C67286">
              <w:t>Contact Information : telecom</w:t>
            </w:r>
          </w:p>
        </w:tc>
        <w:tc>
          <w:tcPr>
            <w:tcW w:w="4018" w:type="dxa"/>
          </w:tcPr>
          <w:p w14:paraId="322338C9" w14:textId="77777777" w:rsidR="0050427C" w:rsidRPr="00C67286" w:rsidRDefault="0050427C" w:rsidP="006B0A7A"/>
        </w:tc>
      </w:tr>
      <w:tr w:rsidR="0050427C" w:rsidRPr="00C67286" w14:paraId="1DEB036C" w14:textId="77777777" w:rsidTr="006B0A7A">
        <w:tc>
          <w:tcPr>
            <w:tcW w:w="4998" w:type="dxa"/>
          </w:tcPr>
          <w:p w14:paraId="7D3D6042" w14:textId="77777777" w:rsidR="0050427C" w:rsidRPr="00C67286" w:rsidRDefault="0050427C" w:rsidP="006B0A7A">
            <w:r w:rsidRPr="00C67286">
              <w:t>Guardian : contact</w:t>
            </w:r>
          </w:p>
        </w:tc>
        <w:tc>
          <w:tcPr>
            <w:tcW w:w="4018" w:type="dxa"/>
          </w:tcPr>
          <w:p w14:paraId="36A2C84D" w14:textId="77777777" w:rsidR="0050427C" w:rsidRPr="00C67286" w:rsidRDefault="0050427C" w:rsidP="006B0A7A"/>
        </w:tc>
      </w:tr>
      <w:tr w:rsidR="0050427C" w:rsidRPr="00C67286" w14:paraId="180BDFF5" w14:textId="77777777" w:rsidTr="006B0A7A">
        <w:tc>
          <w:tcPr>
            <w:tcW w:w="4998" w:type="dxa"/>
          </w:tcPr>
          <w:p w14:paraId="5BEF0AB8" w14:textId="77777777" w:rsidR="0050427C" w:rsidRPr="00C67286" w:rsidRDefault="0050427C" w:rsidP="006B0A7A">
            <w:r w:rsidRPr="00C67286">
              <w:t xml:space="preserve">contact information </w:t>
            </w:r>
          </w:p>
        </w:tc>
        <w:tc>
          <w:tcPr>
            <w:tcW w:w="4018" w:type="dxa"/>
          </w:tcPr>
          <w:p w14:paraId="7C7B0F6E" w14:textId="77777777" w:rsidR="0050427C" w:rsidRPr="00C67286" w:rsidRDefault="0050427C" w:rsidP="006B0A7A"/>
        </w:tc>
      </w:tr>
      <w:tr w:rsidR="0050427C" w:rsidRPr="00C67286" w14:paraId="1B5C1E43" w14:textId="77777777" w:rsidTr="006B0A7A">
        <w:tc>
          <w:tcPr>
            <w:tcW w:w="4998" w:type="dxa"/>
          </w:tcPr>
          <w:p w14:paraId="1A9B6A2F" w14:textId="77777777" w:rsidR="0050427C" w:rsidRPr="00C67286" w:rsidRDefault="0050427C" w:rsidP="006B0A7A">
            <w:r w:rsidRPr="00C67286">
              <w:t xml:space="preserve">Guardian Name </w:t>
            </w:r>
          </w:p>
        </w:tc>
        <w:tc>
          <w:tcPr>
            <w:tcW w:w="4018" w:type="dxa"/>
          </w:tcPr>
          <w:p w14:paraId="57455F0B" w14:textId="77777777" w:rsidR="0050427C" w:rsidRPr="00C67286" w:rsidRDefault="0050427C" w:rsidP="006B0A7A"/>
        </w:tc>
      </w:tr>
      <w:tr w:rsidR="0050427C" w:rsidRPr="00C67286" w14:paraId="56AD23FE" w14:textId="77777777" w:rsidTr="006B0A7A">
        <w:tc>
          <w:tcPr>
            <w:tcW w:w="4998" w:type="dxa"/>
          </w:tcPr>
          <w:p w14:paraId="3801AE15" w14:textId="77777777" w:rsidR="0050427C" w:rsidRPr="00C67286" w:rsidRDefault="0050427C" w:rsidP="006B0A7A">
            <w:r w:rsidRPr="00C67286">
              <w:t xml:space="preserve">Guardian Relationship </w:t>
            </w:r>
          </w:p>
        </w:tc>
        <w:tc>
          <w:tcPr>
            <w:tcW w:w="4018" w:type="dxa"/>
          </w:tcPr>
          <w:p w14:paraId="338028E2" w14:textId="77777777" w:rsidR="0050427C" w:rsidRPr="00C67286" w:rsidRDefault="0050427C" w:rsidP="006B0A7A"/>
        </w:tc>
      </w:tr>
      <w:tr w:rsidR="0050427C" w:rsidRPr="00C67286" w14:paraId="12F5E7AE" w14:textId="77777777" w:rsidTr="006B0A7A">
        <w:tc>
          <w:tcPr>
            <w:tcW w:w="4998" w:type="dxa"/>
          </w:tcPr>
          <w:p w14:paraId="4B4AA276" w14:textId="77777777" w:rsidR="0050427C" w:rsidRPr="00C67286" w:rsidRDefault="0050427C" w:rsidP="006B0A7A">
            <w:r w:rsidRPr="00C67286">
              <w:t>Marital Status : MaritalStatus</w:t>
            </w:r>
          </w:p>
        </w:tc>
        <w:tc>
          <w:tcPr>
            <w:tcW w:w="4018" w:type="dxa"/>
          </w:tcPr>
          <w:p w14:paraId="094764E2" w14:textId="77777777" w:rsidR="0050427C" w:rsidRPr="00C67286" w:rsidRDefault="0050427C" w:rsidP="006B0A7A"/>
        </w:tc>
      </w:tr>
      <w:tr w:rsidR="0050427C" w:rsidRPr="00C67286" w14:paraId="55AB1D3E" w14:textId="77777777" w:rsidTr="006B0A7A">
        <w:tc>
          <w:tcPr>
            <w:tcW w:w="4998" w:type="dxa"/>
          </w:tcPr>
          <w:p w14:paraId="7EC5ACD0" w14:textId="77777777" w:rsidR="0050427C" w:rsidRPr="00C67286" w:rsidRDefault="0050427C" w:rsidP="006B0A7A">
            <w:r w:rsidRPr="00C67286">
              <w:t>Race : stdExt</w:t>
            </w:r>
          </w:p>
        </w:tc>
        <w:tc>
          <w:tcPr>
            <w:tcW w:w="4018" w:type="dxa"/>
          </w:tcPr>
          <w:p w14:paraId="0083A705" w14:textId="77777777" w:rsidR="0050427C" w:rsidRPr="00C67286" w:rsidRDefault="0050427C" w:rsidP="006B0A7A"/>
        </w:tc>
      </w:tr>
      <w:tr w:rsidR="0050427C" w:rsidRPr="00C67286" w14:paraId="018BD472" w14:textId="77777777" w:rsidTr="006B0A7A">
        <w:tc>
          <w:tcPr>
            <w:tcW w:w="4998" w:type="dxa"/>
          </w:tcPr>
          <w:p w14:paraId="208DB6BB" w14:textId="77777777" w:rsidR="0050427C" w:rsidRPr="00C67286" w:rsidRDefault="0050427C" w:rsidP="006B0A7A">
            <w:r w:rsidRPr="00C67286">
              <w:t>Ethnicity : stdExt</w:t>
            </w:r>
          </w:p>
        </w:tc>
        <w:tc>
          <w:tcPr>
            <w:tcW w:w="4018" w:type="dxa"/>
          </w:tcPr>
          <w:p w14:paraId="77A7F5C1" w14:textId="77777777" w:rsidR="0050427C" w:rsidRPr="00C67286" w:rsidRDefault="0050427C" w:rsidP="006B0A7A"/>
        </w:tc>
      </w:tr>
      <w:tr w:rsidR="0050427C" w:rsidRPr="00C67286" w14:paraId="3C61984B" w14:textId="77777777" w:rsidTr="006B0A7A">
        <w:tc>
          <w:tcPr>
            <w:tcW w:w="4998" w:type="dxa"/>
          </w:tcPr>
          <w:p w14:paraId="6C61B91B" w14:textId="77777777" w:rsidR="0050427C" w:rsidRPr="00C67286" w:rsidRDefault="0050427C" w:rsidP="006B0A7A">
            <w:r w:rsidRPr="00C67286">
              <w:t xml:space="preserve">Religious Affiliation stdExt </w:t>
            </w:r>
          </w:p>
        </w:tc>
        <w:tc>
          <w:tcPr>
            <w:tcW w:w="4018" w:type="dxa"/>
          </w:tcPr>
          <w:p w14:paraId="7C073AA4" w14:textId="77777777" w:rsidR="0050427C" w:rsidRPr="00C67286" w:rsidRDefault="0050427C" w:rsidP="006B0A7A"/>
        </w:tc>
      </w:tr>
      <w:tr w:rsidR="0050427C" w:rsidRPr="00C67286" w14:paraId="6E0FBDE6" w14:textId="77777777" w:rsidTr="006B0A7A">
        <w:tc>
          <w:tcPr>
            <w:tcW w:w="4998" w:type="dxa"/>
          </w:tcPr>
          <w:p w14:paraId="071C52AF" w14:textId="77777777" w:rsidR="0050427C" w:rsidRPr="00C67286" w:rsidRDefault="0050427C" w:rsidP="006B0A7A">
            <w:r w:rsidRPr="00C67286">
              <w:t>Patient Contact Information : ????</w:t>
            </w:r>
          </w:p>
        </w:tc>
        <w:tc>
          <w:tcPr>
            <w:tcW w:w="4018" w:type="dxa"/>
          </w:tcPr>
          <w:p w14:paraId="649CCA74" w14:textId="77777777" w:rsidR="0050427C" w:rsidRPr="00C67286" w:rsidRDefault="0050427C" w:rsidP="006B0A7A"/>
        </w:tc>
      </w:tr>
      <w:tr w:rsidR="0050427C" w:rsidRPr="00C67286" w14:paraId="26C5DFF5" w14:textId="77777777" w:rsidTr="006B0A7A">
        <w:tc>
          <w:tcPr>
            <w:tcW w:w="4998" w:type="dxa"/>
          </w:tcPr>
          <w:p w14:paraId="6CF500C3" w14:textId="77777777" w:rsidR="0050427C" w:rsidRPr="00C67286" w:rsidRDefault="0050427C" w:rsidP="006B0A7A">
            <w:r w:rsidRPr="00C67286">
              <w:t xml:space="preserve">Payers : </w:t>
            </w:r>
          </w:p>
        </w:tc>
        <w:tc>
          <w:tcPr>
            <w:tcW w:w="4018" w:type="dxa"/>
          </w:tcPr>
          <w:p w14:paraId="0E2B1B60" w14:textId="77777777" w:rsidR="0050427C" w:rsidRPr="00C67286" w:rsidRDefault="0050427C" w:rsidP="006B0A7A"/>
        </w:tc>
      </w:tr>
      <w:tr w:rsidR="0050427C" w:rsidRPr="00C67286" w14:paraId="06F077C3" w14:textId="77777777" w:rsidTr="006B0A7A">
        <w:tc>
          <w:tcPr>
            <w:tcW w:w="4998" w:type="dxa"/>
          </w:tcPr>
          <w:p w14:paraId="102D88AF" w14:textId="77777777" w:rsidR="0050427C" w:rsidRPr="00C67286" w:rsidRDefault="0050427C" w:rsidP="006B0A7A">
            <w:r w:rsidRPr="00C67286">
              <w:t xml:space="preserve">Coded Vital Signs </w:t>
            </w:r>
          </w:p>
        </w:tc>
        <w:tc>
          <w:tcPr>
            <w:tcW w:w="4018" w:type="dxa"/>
          </w:tcPr>
          <w:p w14:paraId="3DE14A69" w14:textId="77777777" w:rsidR="0050427C" w:rsidRPr="00C67286" w:rsidRDefault="0050427C" w:rsidP="006B0A7A"/>
        </w:tc>
      </w:tr>
      <w:tr w:rsidR="0050427C" w:rsidRPr="00C67286" w14:paraId="016B82EB" w14:textId="77777777" w:rsidTr="006B0A7A">
        <w:tc>
          <w:tcPr>
            <w:tcW w:w="4998" w:type="dxa"/>
          </w:tcPr>
          <w:p w14:paraId="522F309B" w14:textId="77777777" w:rsidR="0050427C" w:rsidRPr="00C67286" w:rsidRDefault="0050427C" w:rsidP="006B0A7A">
            <w:r w:rsidRPr="00C67286">
              <w:t xml:space="preserve">Allergies and Drug Sensitivities </w:t>
            </w:r>
          </w:p>
        </w:tc>
        <w:tc>
          <w:tcPr>
            <w:tcW w:w="4018" w:type="dxa"/>
          </w:tcPr>
          <w:p w14:paraId="7768900F" w14:textId="77777777" w:rsidR="0050427C" w:rsidRPr="00C67286" w:rsidRDefault="0050427C" w:rsidP="006B0A7A"/>
        </w:tc>
      </w:tr>
      <w:tr w:rsidR="0050427C" w:rsidRPr="00C67286" w14:paraId="5DBFB4C8" w14:textId="77777777" w:rsidTr="006B0A7A">
        <w:tc>
          <w:tcPr>
            <w:tcW w:w="4998" w:type="dxa"/>
          </w:tcPr>
          <w:p w14:paraId="148A2167" w14:textId="77777777" w:rsidR="0050427C" w:rsidRPr="00C67286" w:rsidRDefault="0050427C" w:rsidP="006B0A7A">
            <w:r w:rsidRPr="00C67286">
              <w:t xml:space="preserve">Active Problems </w:t>
            </w:r>
          </w:p>
        </w:tc>
        <w:tc>
          <w:tcPr>
            <w:tcW w:w="4018" w:type="dxa"/>
          </w:tcPr>
          <w:p w14:paraId="12303075" w14:textId="77777777" w:rsidR="0050427C" w:rsidRPr="00C67286" w:rsidRDefault="0050427C" w:rsidP="006B0A7A"/>
        </w:tc>
      </w:tr>
      <w:tr w:rsidR="0050427C" w:rsidRPr="00C67286" w14:paraId="30AE0F65" w14:textId="77777777" w:rsidTr="006B0A7A">
        <w:tc>
          <w:tcPr>
            <w:tcW w:w="4998" w:type="dxa"/>
          </w:tcPr>
          <w:p w14:paraId="1E874EA9" w14:textId="77777777" w:rsidR="0050427C" w:rsidRPr="00C67286" w:rsidRDefault="0050427C" w:rsidP="006B0A7A">
            <w:r w:rsidRPr="00C67286">
              <w:t xml:space="preserve">Resolved Problems </w:t>
            </w:r>
          </w:p>
        </w:tc>
        <w:tc>
          <w:tcPr>
            <w:tcW w:w="4018" w:type="dxa"/>
          </w:tcPr>
          <w:p w14:paraId="47E17E10" w14:textId="77777777" w:rsidR="0050427C" w:rsidRPr="00C67286" w:rsidRDefault="0050427C" w:rsidP="006B0A7A"/>
        </w:tc>
      </w:tr>
      <w:tr w:rsidR="0050427C" w:rsidRPr="00C67286" w14:paraId="67638A38" w14:textId="77777777" w:rsidTr="006B0A7A">
        <w:tc>
          <w:tcPr>
            <w:tcW w:w="4998" w:type="dxa"/>
          </w:tcPr>
          <w:p w14:paraId="20915888" w14:textId="77777777" w:rsidR="0050427C" w:rsidRPr="00C67286" w:rsidRDefault="0050427C" w:rsidP="006B0A7A">
            <w:r w:rsidRPr="00C67286">
              <w:t xml:space="preserve">Immunizations </w:t>
            </w:r>
          </w:p>
        </w:tc>
        <w:tc>
          <w:tcPr>
            <w:tcW w:w="4018" w:type="dxa"/>
          </w:tcPr>
          <w:p w14:paraId="02FE0DC9" w14:textId="77777777" w:rsidR="0050427C" w:rsidRPr="00C67286" w:rsidRDefault="0050427C" w:rsidP="006B0A7A"/>
        </w:tc>
      </w:tr>
      <w:tr w:rsidR="0050427C" w:rsidRPr="00C67286" w14:paraId="59285201" w14:textId="77777777" w:rsidTr="006B0A7A">
        <w:tc>
          <w:tcPr>
            <w:tcW w:w="4998" w:type="dxa"/>
          </w:tcPr>
          <w:p w14:paraId="70BA7B02" w14:textId="77777777" w:rsidR="0050427C" w:rsidRPr="00C67286" w:rsidRDefault="0050427C" w:rsidP="006B0A7A">
            <w:r w:rsidRPr="00C67286">
              <w:t xml:space="preserve">Pregnancy History </w:t>
            </w:r>
          </w:p>
        </w:tc>
        <w:tc>
          <w:tcPr>
            <w:tcW w:w="4018" w:type="dxa"/>
          </w:tcPr>
          <w:p w14:paraId="3D0DE573" w14:textId="77777777" w:rsidR="0050427C" w:rsidRPr="00C67286" w:rsidRDefault="0050427C" w:rsidP="006B0A7A"/>
        </w:tc>
      </w:tr>
      <w:tr w:rsidR="0050427C" w:rsidRPr="00C67286" w14:paraId="1CABAB95" w14:textId="77777777" w:rsidTr="006B0A7A">
        <w:tc>
          <w:tcPr>
            <w:tcW w:w="4998" w:type="dxa"/>
          </w:tcPr>
          <w:p w14:paraId="7ADED969" w14:textId="77777777" w:rsidR="0050427C" w:rsidRPr="00C67286" w:rsidRDefault="0050427C" w:rsidP="006B0A7A">
            <w:r w:rsidRPr="00C67286">
              <w:t xml:space="preserve">Encounter </w:t>
            </w:r>
          </w:p>
        </w:tc>
        <w:tc>
          <w:tcPr>
            <w:tcW w:w="4018" w:type="dxa"/>
          </w:tcPr>
          <w:p w14:paraId="5247844F" w14:textId="77777777" w:rsidR="0050427C" w:rsidRPr="00C67286" w:rsidRDefault="0050427C" w:rsidP="006B0A7A"/>
        </w:tc>
      </w:tr>
      <w:tr w:rsidR="0050427C" w:rsidRPr="00C67286" w14:paraId="49D6B55B" w14:textId="77777777" w:rsidTr="006B0A7A">
        <w:tc>
          <w:tcPr>
            <w:tcW w:w="4998" w:type="dxa"/>
          </w:tcPr>
          <w:p w14:paraId="00E247A7" w14:textId="77777777" w:rsidR="0050427C" w:rsidRPr="00C67286" w:rsidRDefault="0050427C" w:rsidP="006B0A7A"/>
        </w:tc>
        <w:tc>
          <w:tcPr>
            <w:tcW w:w="4018" w:type="dxa"/>
          </w:tcPr>
          <w:p w14:paraId="03E380F4" w14:textId="77777777" w:rsidR="0050427C" w:rsidRPr="00C67286" w:rsidRDefault="0050427C" w:rsidP="006B0A7A"/>
        </w:tc>
      </w:tr>
      <w:tr w:rsidR="0050427C" w:rsidRPr="00C67286" w14:paraId="2BEBC5CD" w14:textId="77777777" w:rsidTr="006B0A7A">
        <w:tc>
          <w:tcPr>
            <w:tcW w:w="4998" w:type="dxa"/>
          </w:tcPr>
          <w:p w14:paraId="4CF8498B" w14:textId="77777777" w:rsidR="0050427C" w:rsidRPr="00C67286" w:rsidRDefault="0050427C" w:rsidP="006B0A7A">
            <w:r w:rsidRPr="00C67286">
              <w:t>EncounterID :context</w:t>
            </w:r>
          </w:p>
        </w:tc>
        <w:tc>
          <w:tcPr>
            <w:tcW w:w="4018" w:type="dxa"/>
          </w:tcPr>
          <w:p w14:paraId="6C2A4025" w14:textId="77777777" w:rsidR="0050427C" w:rsidRPr="00C67286" w:rsidRDefault="0050427C" w:rsidP="006B0A7A"/>
        </w:tc>
      </w:tr>
      <w:tr w:rsidR="0050427C" w:rsidRPr="00C67286" w14:paraId="6AE617E5" w14:textId="77777777" w:rsidTr="006B0A7A">
        <w:tc>
          <w:tcPr>
            <w:tcW w:w="4998" w:type="dxa"/>
          </w:tcPr>
          <w:p w14:paraId="0F1014C7" w14:textId="77777777" w:rsidR="0050427C" w:rsidRPr="00C67286" w:rsidRDefault="0050427C" w:rsidP="006B0A7A">
            <w:r w:rsidRPr="00C67286">
              <w:t xml:space="preserve">Patient Location </w:t>
            </w:r>
          </w:p>
        </w:tc>
        <w:tc>
          <w:tcPr>
            <w:tcW w:w="4018" w:type="dxa"/>
          </w:tcPr>
          <w:p w14:paraId="76F9DED2" w14:textId="77777777" w:rsidR="0050427C" w:rsidRPr="00C67286" w:rsidRDefault="0050427C" w:rsidP="006B0A7A"/>
        </w:tc>
      </w:tr>
      <w:tr w:rsidR="0050427C" w:rsidRPr="00C67286" w14:paraId="0A65FBFC" w14:textId="77777777" w:rsidTr="006B0A7A">
        <w:tc>
          <w:tcPr>
            <w:tcW w:w="4998" w:type="dxa"/>
          </w:tcPr>
          <w:p w14:paraId="182FA4E7" w14:textId="77777777" w:rsidR="0050427C" w:rsidRPr="00C67286" w:rsidRDefault="0050427C" w:rsidP="006B0A7A">
            <w:r w:rsidRPr="00C67286">
              <w:t xml:space="preserve">Organization </w:t>
            </w:r>
          </w:p>
        </w:tc>
        <w:tc>
          <w:tcPr>
            <w:tcW w:w="4018" w:type="dxa"/>
          </w:tcPr>
          <w:p w14:paraId="76D5FD5E" w14:textId="77777777" w:rsidR="0050427C" w:rsidRPr="00C67286" w:rsidRDefault="0050427C" w:rsidP="006B0A7A"/>
        </w:tc>
      </w:tr>
      <w:tr w:rsidR="0050427C" w:rsidRPr="00C67286" w14:paraId="30FA4304" w14:textId="77777777" w:rsidTr="006B0A7A">
        <w:tc>
          <w:tcPr>
            <w:tcW w:w="4998" w:type="dxa"/>
          </w:tcPr>
          <w:p w14:paraId="05809757" w14:textId="77777777" w:rsidR="0050427C" w:rsidRPr="00C67286" w:rsidRDefault="0050427C" w:rsidP="006B0A7A">
            <w:r w:rsidRPr="00C67286">
              <w:t xml:space="preserve">Name </w:t>
            </w:r>
          </w:p>
        </w:tc>
        <w:tc>
          <w:tcPr>
            <w:tcW w:w="4018" w:type="dxa"/>
          </w:tcPr>
          <w:p w14:paraId="313A9F33" w14:textId="77777777" w:rsidR="0050427C" w:rsidRPr="00C67286" w:rsidRDefault="0050427C" w:rsidP="006B0A7A"/>
        </w:tc>
      </w:tr>
      <w:tr w:rsidR="0050427C" w:rsidRPr="00C67286" w14:paraId="5F2AD6E5" w14:textId="77777777" w:rsidTr="006B0A7A">
        <w:tc>
          <w:tcPr>
            <w:tcW w:w="4998" w:type="dxa"/>
          </w:tcPr>
          <w:p w14:paraId="0BE9C1FB" w14:textId="77777777" w:rsidR="0050427C" w:rsidRPr="00C67286" w:rsidRDefault="0050427C" w:rsidP="006B0A7A">
            <w:r w:rsidRPr="00C67286">
              <w:t xml:space="preserve">Address </w:t>
            </w:r>
          </w:p>
        </w:tc>
        <w:tc>
          <w:tcPr>
            <w:tcW w:w="4018" w:type="dxa"/>
          </w:tcPr>
          <w:p w14:paraId="21C35F46" w14:textId="77777777" w:rsidR="0050427C" w:rsidRPr="00C67286" w:rsidRDefault="0050427C" w:rsidP="006B0A7A"/>
        </w:tc>
      </w:tr>
      <w:tr w:rsidR="0050427C" w:rsidRPr="00C67286" w14:paraId="3AFE4DD3" w14:textId="77777777" w:rsidTr="006B0A7A">
        <w:tc>
          <w:tcPr>
            <w:tcW w:w="4998" w:type="dxa"/>
          </w:tcPr>
          <w:p w14:paraId="09830090" w14:textId="77777777" w:rsidR="0050427C" w:rsidRPr="00C67286" w:rsidRDefault="0050427C" w:rsidP="006B0A7A">
            <w:r w:rsidRPr="00C67286">
              <w:t xml:space="preserve">Organization Identifier </w:t>
            </w:r>
          </w:p>
        </w:tc>
        <w:tc>
          <w:tcPr>
            <w:tcW w:w="4018" w:type="dxa"/>
          </w:tcPr>
          <w:p w14:paraId="01B940F9" w14:textId="77777777" w:rsidR="0050427C" w:rsidRPr="00C67286" w:rsidRDefault="0050427C" w:rsidP="006B0A7A"/>
        </w:tc>
      </w:tr>
      <w:tr w:rsidR="0050427C" w:rsidRPr="00C67286" w14:paraId="0B001A55" w14:textId="77777777" w:rsidTr="006B0A7A">
        <w:tc>
          <w:tcPr>
            <w:tcW w:w="4998" w:type="dxa"/>
          </w:tcPr>
          <w:p w14:paraId="48FC686D" w14:textId="77777777" w:rsidR="0050427C" w:rsidRPr="00C67286" w:rsidRDefault="0050427C" w:rsidP="006B0A7A">
            <w:r w:rsidRPr="00C67286">
              <w:t xml:space="preserve">Contact Information </w:t>
            </w:r>
          </w:p>
        </w:tc>
        <w:tc>
          <w:tcPr>
            <w:tcW w:w="4018" w:type="dxa"/>
          </w:tcPr>
          <w:p w14:paraId="163F0719" w14:textId="77777777" w:rsidR="0050427C" w:rsidRPr="00C67286" w:rsidRDefault="0050427C" w:rsidP="006B0A7A"/>
        </w:tc>
      </w:tr>
      <w:tr w:rsidR="0050427C" w:rsidRPr="00C67286" w14:paraId="2E9A3542" w14:textId="77777777" w:rsidTr="006B0A7A">
        <w:tc>
          <w:tcPr>
            <w:tcW w:w="4998" w:type="dxa"/>
          </w:tcPr>
          <w:p w14:paraId="1DFEF6F6" w14:textId="77777777" w:rsidR="0050427C" w:rsidRPr="00C67286" w:rsidRDefault="0050427C" w:rsidP="006B0A7A"/>
        </w:tc>
        <w:tc>
          <w:tcPr>
            <w:tcW w:w="4018" w:type="dxa"/>
          </w:tcPr>
          <w:p w14:paraId="59550B2A" w14:textId="77777777" w:rsidR="0050427C" w:rsidRPr="00C67286" w:rsidRDefault="0050427C" w:rsidP="006B0A7A"/>
        </w:tc>
      </w:tr>
      <w:tr w:rsidR="0050427C" w:rsidRPr="00C67286" w14:paraId="0B4236AD" w14:textId="77777777" w:rsidTr="006B0A7A">
        <w:tc>
          <w:tcPr>
            <w:tcW w:w="4998" w:type="dxa"/>
          </w:tcPr>
          <w:p w14:paraId="6CF9E723" w14:textId="0E44E9FA" w:rsidR="0050427C" w:rsidRPr="00C67286" w:rsidRDefault="0050427C" w:rsidP="006B0A7A">
            <w:r w:rsidRPr="00C67286">
              <w:t>Prescription</w:t>
            </w:r>
          </w:p>
        </w:tc>
        <w:tc>
          <w:tcPr>
            <w:tcW w:w="4018" w:type="dxa"/>
          </w:tcPr>
          <w:p w14:paraId="4A251277" w14:textId="3D2FDB73" w:rsidR="0050427C" w:rsidRPr="00C67286" w:rsidRDefault="0050427C" w:rsidP="006B0A7A">
            <w:r w:rsidRPr="00C67286">
              <w:t>prescription</w:t>
            </w:r>
          </w:p>
        </w:tc>
      </w:tr>
      <w:tr w:rsidR="0050427C" w:rsidRPr="00C67286" w14:paraId="435A6277" w14:textId="77777777" w:rsidTr="006B0A7A">
        <w:tc>
          <w:tcPr>
            <w:tcW w:w="4998" w:type="dxa"/>
          </w:tcPr>
          <w:p w14:paraId="06383D5A" w14:textId="77777777" w:rsidR="0050427C" w:rsidRPr="00C67286" w:rsidRDefault="0050427C" w:rsidP="006B0A7A">
            <w:r w:rsidRPr="00C67286">
              <w:t>PrescriptionID</w:t>
            </w:r>
          </w:p>
        </w:tc>
        <w:tc>
          <w:tcPr>
            <w:tcW w:w="4018" w:type="dxa"/>
          </w:tcPr>
          <w:p w14:paraId="36966982" w14:textId="77777777" w:rsidR="0050427C" w:rsidRPr="00C67286" w:rsidRDefault="0050427C" w:rsidP="006B0A7A"/>
        </w:tc>
      </w:tr>
      <w:tr w:rsidR="0050427C" w:rsidRPr="00C67286" w14:paraId="2F6B3636" w14:textId="77777777" w:rsidTr="006B0A7A">
        <w:tc>
          <w:tcPr>
            <w:tcW w:w="4998" w:type="dxa"/>
          </w:tcPr>
          <w:p w14:paraId="7D803895" w14:textId="77777777" w:rsidR="0050427C" w:rsidRPr="00C67286" w:rsidRDefault="0050427C" w:rsidP="006B0A7A"/>
        </w:tc>
        <w:tc>
          <w:tcPr>
            <w:tcW w:w="4018" w:type="dxa"/>
          </w:tcPr>
          <w:p w14:paraId="3B07A5AA" w14:textId="77777777" w:rsidR="0050427C" w:rsidRPr="00C67286" w:rsidRDefault="0050427C" w:rsidP="006B0A7A"/>
        </w:tc>
      </w:tr>
      <w:tr w:rsidR="0050427C" w:rsidRPr="00C67286" w14:paraId="4DBBF3A8" w14:textId="77777777" w:rsidTr="006B0A7A">
        <w:tc>
          <w:tcPr>
            <w:tcW w:w="4998" w:type="dxa"/>
          </w:tcPr>
          <w:p w14:paraId="3F0B8C16" w14:textId="4FAAC455" w:rsidR="0050427C" w:rsidRPr="00C67286" w:rsidRDefault="0050427C" w:rsidP="006B0A7A">
            <w:r w:rsidRPr="00C67286">
              <w:t>Ward_Staff</w:t>
            </w:r>
          </w:p>
        </w:tc>
        <w:tc>
          <w:tcPr>
            <w:tcW w:w="4018" w:type="dxa"/>
          </w:tcPr>
          <w:p w14:paraId="3909F2FF" w14:textId="4E1FDB7C" w:rsidR="0050427C" w:rsidRPr="00C67286" w:rsidRDefault="0050427C" w:rsidP="006B0A7A">
            <w:r w:rsidRPr="00C67286">
              <w:t>Performer</w:t>
            </w:r>
          </w:p>
        </w:tc>
      </w:tr>
      <w:tr w:rsidR="0050427C" w:rsidRPr="00C67286" w14:paraId="34F5ED88" w14:textId="77777777" w:rsidTr="006B0A7A">
        <w:tc>
          <w:tcPr>
            <w:tcW w:w="4998" w:type="dxa"/>
          </w:tcPr>
          <w:p w14:paraId="3E7F57C3" w14:textId="77777777" w:rsidR="0050427C" w:rsidRPr="00C67286" w:rsidRDefault="0050427C" w:rsidP="006B0A7A">
            <w:r w:rsidRPr="00C67286">
              <w:t xml:space="preserve">Name </w:t>
            </w:r>
          </w:p>
        </w:tc>
        <w:tc>
          <w:tcPr>
            <w:tcW w:w="4018" w:type="dxa"/>
          </w:tcPr>
          <w:p w14:paraId="3656A49D" w14:textId="77777777" w:rsidR="0050427C" w:rsidRPr="00C67286" w:rsidRDefault="0050427C" w:rsidP="006B0A7A"/>
        </w:tc>
      </w:tr>
      <w:tr w:rsidR="0050427C" w:rsidRPr="00C67286" w14:paraId="17B3501B" w14:textId="77777777" w:rsidTr="006B0A7A">
        <w:tc>
          <w:tcPr>
            <w:tcW w:w="4998" w:type="dxa"/>
          </w:tcPr>
          <w:p w14:paraId="59A653B8" w14:textId="77777777" w:rsidR="0050427C" w:rsidRPr="00C67286" w:rsidRDefault="0050427C" w:rsidP="006B0A7A">
            <w:r w:rsidRPr="00C67286">
              <w:t xml:space="preserve">Address </w:t>
            </w:r>
          </w:p>
        </w:tc>
        <w:tc>
          <w:tcPr>
            <w:tcW w:w="4018" w:type="dxa"/>
          </w:tcPr>
          <w:p w14:paraId="5CE6A776" w14:textId="77777777" w:rsidR="0050427C" w:rsidRPr="00C67286" w:rsidRDefault="0050427C" w:rsidP="006B0A7A"/>
        </w:tc>
      </w:tr>
      <w:tr w:rsidR="0050427C" w:rsidRPr="00C67286" w14:paraId="493C62FC" w14:textId="77777777" w:rsidTr="006B0A7A">
        <w:tc>
          <w:tcPr>
            <w:tcW w:w="4998" w:type="dxa"/>
          </w:tcPr>
          <w:p w14:paraId="5514E769" w14:textId="77777777" w:rsidR="0050427C" w:rsidRPr="00C67286" w:rsidRDefault="0050427C" w:rsidP="006B0A7A">
            <w:r w:rsidRPr="00C67286">
              <w:t xml:space="preserve">HCP Identification </w:t>
            </w:r>
          </w:p>
        </w:tc>
        <w:tc>
          <w:tcPr>
            <w:tcW w:w="4018" w:type="dxa"/>
          </w:tcPr>
          <w:p w14:paraId="1DFE8B8D" w14:textId="77777777" w:rsidR="0050427C" w:rsidRPr="00C67286" w:rsidRDefault="0050427C" w:rsidP="006B0A7A"/>
        </w:tc>
      </w:tr>
      <w:tr w:rsidR="0050427C" w:rsidRPr="00C67286" w14:paraId="67179F75" w14:textId="77777777" w:rsidTr="006B0A7A">
        <w:tc>
          <w:tcPr>
            <w:tcW w:w="4998" w:type="dxa"/>
          </w:tcPr>
          <w:p w14:paraId="2CAE3151" w14:textId="77777777" w:rsidR="0050427C" w:rsidRPr="00C67286" w:rsidRDefault="0050427C" w:rsidP="006B0A7A">
            <w:r w:rsidRPr="00C67286">
              <w:t xml:space="preserve">Department </w:t>
            </w:r>
          </w:p>
        </w:tc>
        <w:tc>
          <w:tcPr>
            <w:tcW w:w="4018" w:type="dxa"/>
          </w:tcPr>
          <w:p w14:paraId="31A6CD1D" w14:textId="77777777" w:rsidR="0050427C" w:rsidRPr="00C67286" w:rsidRDefault="0050427C" w:rsidP="006B0A7A"/>
        </w:tc>
      </w:tr>
      <w:tr w:rsidR="0050427C" w:rsidRPr="00C67286" w14:paraId="0B40C43D" w14:textId="77777777" w:rsidTr="006B0A7A">
        <w:tc>
          <w:tcPr>
            <w:tcW w:w="4998" w:type="dxa"/>
          </w:tcPr>
          <w:p w14:paraId="104D481D" w14:textId="77777777" w:rsidR="0050427C" w:rsidRPr="00C67286" w:rsidRDefault="0050427C" w:rsidP="006B0A7A">
            <w:r w:rsidRPr="00C67286">
              <w:t>Administered_Item medicationX</w:t>
            </w:r>
          </w:p>
        </w:tc>
        <w:tc>
          <w:tcPr>
            <w:tcW w:w="4018" w:type="dxa"/>
          </w:tcPr>
          <w:p w14:paraId="7FD436A1" w14:textId="5782AFD5" w:rsidR="0050427C" w:rsidRPr="00C67286" w:rsidRDefault="0050427C" w:rsidP="006B0A7A">
            <w:r w:rsidRPr="00C67286">
              <w:t xml:space="preserve">Reference or content? </w:t>
            </w:r>
          </w:p>
        </w:tc>
      </w:tr>
      <w:tr w:rsidR="0050427C" w:rsidRPr="00C67286" w14:paraId="7DA3D5F3" w14:textId="77777777" w:rsidTr="006B0A7A">
        <w:tc>
          <w:tcPr>
            <w:tcW w:w="4998" w:type="dxa"/>
          </w:tcPr>
          <w:p w14:paraId="4EB5147A" w14:textId="43B7D55B" w:rsidR="0050427C" w:rsidRPr="00C67286" w:rsidRDefault="0050427C" w:rsidP="006B0A7A">
            <w:r w:rsidRPr="00C67286">
              <w:t>Effective start of administration date/time</w:t>
            </w:r>
          </w:p>
        </w:tc>
        <w:tc>
          <w:tcPr>
            <w:tcW w:w="4018" w:type="dxa"/>
          </w:tcPr>
          <w:p w14:paraId="13DF6EA1" w14:textId="1AF421FC" w:rsidR="0050427C" w:rsidRPr="00C67286" w:rsidRDefault="0050427C" w:rsidP="006B0A7A">
            <w:r w:rsidRPr="00C67286">
              <w:t>Effective</w:t>
            </w:r>
          </w:p>
        </w:tc>
      </w:tr>
      <w:tr w:rsidR="0050427C" w:rsidRPr="00C67286" w14:paraId="5A76059B" w14:textId="77777777" w:rsidTr="006B0A7A">
        <w:tc>
          <w:tcPr>
            <w:tcW w:w="4998" w:type="dxa"/>
          </w:tcPr>
          <w:p w14:paraId="1153C5B7" w14:textId="09B9DD42" w:rsidR="0050427C" w:rsidRPr="00C67286" w:rsidRDefault="0050427C" w:rsidP="006B0A7A">
            <w:r w:rsidRPr="00C67286">
              <w:t>Effective end of administration date/time</w:t>
            </w:r>
          </w:p>
        </w:tc>
        <w:tc>
          <w:tcPr>
            <w:tcW w:w="4018" w:type="dxa"/>
          </w:tcPr>
          <w:p w14:paraId="55D4A976" w14:textId="328F5151" w:rsidR="0050427C" w:rsidRPr="00C67286" w:rsidRDefault="0050427C" w:rsidP="006B0A7A">
            <w:r w:rsidRPr="00C67286">
              <w:t>Effective</w:t>
            </w:r>
          </w:p>
        </w:tc>
      </w:tr>
      <w:tr w:rsidR="0050427C" w:rsidRPr="00C67286" w14:paraId="407738D1" w14:textId="77777777" w:rsidTr="006B0A7A">
        <w:tc>
          <w:tcPr>
            <w:tcW w:w="4998" w:type="dxa"/>
          </w:tcPr>
          <w:p w14:paraId="7CC2012B" w14:textId="66BBDDA5" w:rsidR="0050427C" w:rsidRPr="00C67286" w:rsidRDefault="0050427C" w:rsidP="006B0A7A">
            <w:r w:rsidRPr="00C67286">
              <w:t xml:space="preserve">Administration </w:t>
            </w:r>
          </w:p>
        </w:tc>
        <w:tc>
          <w:tcPr>
            <w:tcW w:w="4018" w:type="dxa"/>
          </w:tcPr>
          <w:p w14:paraId="39B3C41C" w14:textId="21F18684" w:rsidR="0050427C" w:rsidRPr="00C67286" w:rsidRDefault="0050427C" w:rsidP="006B0A7A">
            <w:r w:rsidRPr="00C67286">
              <w:t>Location</w:t>
            </w:r>
          </w:p>
        </w:tc>
      </w:tr>
      <w:tr w:rsidR="0050427C" w:rsidRPr="00C67286" w14:paraId="6C5EC031" w14:textId="77777777" w:rsidTr="006B0A7A">
        <w:tc>
          <w:tcPr>
            <w:tcW w:w="4998" w:type="dxa"/>
          </w:tcPr>
          <w:p w14:paraId="38CB912D" w14:textId="77777777" w:rsidR="0050427C" w:rsidRPr="00C67286" w:rsidRDefault="0050427C" w:rsidP="006B0A7A">
            <w:r w:rsidRPr="00C67286">
              <w:t>Expiration date medication</w:t>
            </w:r>
          </w:p>
        </w:tc>
        <w:tc>
          <w:tcPr>
            <w:tcW w:w="4018" w:type="dxa"/>
          </w:tcPr>
          <w:p w14:paraId="748D50B9" w14:textId="72E733B1" w:rsidR="0050427C" w:rsidRPr="00C67286" w:rsidRDefault="0050427C" w:rsidP="006B0A7A">
            <w:r w:rsidRPr="00C67286">
              <w:t>Medication?? What if reference?</w:t>
            </w:r>
          </w:p>
        </w:tc>
      </w:tr>
      <w:tr w:rsidR="0050427C" w:rsidRPr="00C67286" w14:paraId="59448995" w14:textId="77777777" w:rsidTr="006B0A7A">
        <w:tc>
          <w:tcPr>
            <w:tcW w:w="4998" w:type="dxa"/>
          </w:tcPr>
          <w:p w14:paraId="0A0002BA" w14:textId="77777777" w:rsidR="0050427C" w:rsidRPr="00C67286" w:rsidRDefault="0050427C" w:rsidP="006B0A7A">
            <w:r w:rsidRPr="00C67286">
              <w:t>Batch number medication</w:t>
            </w:r>
          </w:p>
        </w:tc>
        <w:tc>
          <w:tcPr>
            <w:tcW w:w="4018" w:type="dxa"/>
          </w:tcPr>
          <w:p w14:paraId="3D7554D7" w14:textId="169CC113" w:rsidR="0050427C" w:rsidRPr="00C67286" w:rsidRDefault="0050427C" w:rsidP="006B0A7A">
            <w:r w:rsidRPr="00C67286">
              <w:t>Medication?? What if reference?</w:t>
            </w:r>
          </w:p>
        </w:tc>
      </w:tr>
      <w:tr w:rsidR="0050427C" w:rsidRPr="00C67286" w14:paraId="77EF87DE" w14:textId="77777777" w:rsidTr="006B0A7A">
        <w:tc>
          <w:tcPr>
            <w:tcW w:w="4998" w:type="dxa"/>
          </w:tcPr>
          <w:p w14:paraId="355EEBED" w14:textId="6ACCA034" w:rsidR="0050427C" w:rsidRPr="00C67286" w:rsidRDefault="0050427C" w:rsidP="006B0A7A">
            <w:r w:rsidRPr="00C67286">
              <w:t>Quantity administered</w:t>
            </w:r>
          </w:p>
        </w:tc>
        <w:tc>
          <w:tcPr>
            <w:tcW w:w="4018" w:type="dxa"/>
          </w:tcPr>
          <w:p w14:paraId="158DB1ED" w14:textId="170D12A9" w:rsidR="0050427C" w:rsidRPr="00C67286" w:rsidRDefault="0050427C" w:rsidP="006B0A7A">
            <w:r w:rsidRPr="00C67286">
              <w:t>Dosage</w:t>
            </w:r>
          </w:p>
        </w:tc>
      </w:tr>
      <w:tr w:rsidR="0050427C" w:rsidRPr="00C67286" w14:paraId="07BA3323" w14:textId="77777777" w:rsidTr="006B0A7A">
        <w:tc>
          <w:tcPr>
            <w:tcW w:w="4998" w:type="dxa"/>
          </w:tcPr>
          <w:p w14:paraId="3B3C4762" w14:textId="3CC04180" w:rsidR="0050427C" w:rsidRPr="00C67286" w:rsidRDefault="0050427C" w:rsidP="006B0A7A">
            <w:r w:rsidRPr="00C67286">
              <w:t>Code</w:t>
            </w:r>
          </w:p>
        </w:tc>
        <w:tc>
          <w:tcPr>
            <w:tcW w:w="4018" w:type="dxa"/>
          </w:tcPr>
          <w:p w14:paraId="128B5EA2" w14:textId="6B43D6C0" w:rsidR="0050427C" w:rsidRPr="00C67286" w:rsidRDefault="0050427C" w:rsidP="006B0A7A">
            <w:r w:rsidRPr="00C67286">
              <w:t>Medication</w:t>
            </w:r>
          </w:p>
        </w:tc>
      </w:tr>
      <w:tr w:rsidR="0050427C" w:rsidRPr="00C67286" w14:paraId="37202023" w14:textId="77777777" w:rsidTr="006B0A7A">
        <w:tc>
          <w:tcPr>
            <w:tcW w:w="4998" w:type="dxa"/>
          </w:tcPr>
          <w:p w14:paraId="0D4887BB" w14:textId="4E6D8800" w:rsidR="0050427C" w:rsidRPr="00C67286" w:rsidRDefault="0050427C" w:rsidP="006B0A7A">
            <w:r w:rsidRPr="00C67286">
              <w:t>Name</w:t>
            </w:r>
          </w:p>
        </w:tc>
        <w:tc>
          <w:tcPr>
            <w:tcW w:w="4018" w:type="dxa"/>
          </w:tcPr>
          <w:p w14:paraId="328BC562" w14:textId="1D3F96C4" w:rsidR="0050427C" w:rsidRPr="00C67286" w:rsidRDefault="0050427C" w:rsidP="006B0A7A">
            <w:r w:rsidRPr="00C67286">
              <w:t>Medication</w:t>
            </w:r>
          </w:p>
        </w:tc>
      </w:tr>
      <w:tr w:rsidR="0050427C" w:rsidRPr="00C67286" w14:paraId="1040D738" w14:textId="77777777" w:rsidTr="006B0A7A">
        <w:tc>
          <w:tcPr>
            <w:tcW w:w="4998" w:type="dxa"/>
          </w:tcPr>
          <w:p w14:paraId="667DA8E4" w14:textId="2434D403" w:rsidR="0050427C" w:rsidRPr="00C67286" w:rsidRDefault="0050427C" w:rsidP="006B0A7A">
            <w:r w:rsidRPr="00C67286">
              <w:t xml:space="preserve">Units </w:t>
            </w:r>
          </w:p>
        </w:tc>
        <w:tc>
          <w:tcPr>
            <w:tcW w:w="4018" w:type="dxa"/>
          </w:tcPr>
          <w:p w14:paraId="7DC52C49" w14:textId="3B2CB3CA" w:rsidR="0050427C" w:rsidRPr="00C67286" w:rsidRDefault="0050427C" w:rsidP="006B0A7A">
            <w:r w:rsidRPr="00C67286">
              <w:t>Medication</w:t>
            </w:r>
          </w:p>
        </w:tc>
      </w:tr>
      <w:tr w:rsidR="0050427C" w:rsidRPr="00C67286" w14:paraId="764F7904" w14:textId="77777777" w:rsidTr="006B0A7A">
        <w:tc>
          <w:tcPr>
            <w:tcW w:w="4998" w:type="dxa"/>
          </w:tcPr>
          <w:p w14:paraId="228D4BFF" w14:textId="72908379" w:rsidR="0050427C" w:rsidRPr="00C67286" w:rsidRDefault="0050427C" w:rsidP="006B0A7A">
            <w:r w:rsidRPr="00C67286">
              <w:t xml:space="preserve">Form </w:t>
            </w:r>
          </w:p>
        </w:tc>
        <w:tc>
          <w:tcPr>
            <w:tcW w:w="4018" w:type="dxa"/>
          </w:tcPr>
          <w:p w14:paraId="21A94882" w14:textId="0D545E08" w:rsidR="0050427C" w:rsidRPr="00C67286" w:rsidRDefault="0050427C" w:rsidP="006B0A7A">
            <w:r w:rsidRPr="00C67286">
              <w:t>Medication</w:t>
            </w:r>
          </w:p>
        </w:tc>
      </w:tr>
      <w:tr w:rsidR="0050427C" w:rsidRPr="00C67286" w14:paraId="6E5A09FB" w14:textId="77777777" w:rsidTr="006B0A7A">
        <w:tc>
          <w:tcPr>
            <w:tcW w:w="4998" w:type="dxa"/>
          </w:tcPr>
          <w:p w14:paraId="61E28DD4" w14:textId="69A7ADE2" w:rsidR="0050427C" w:rsidRPr="00C67286" w:rsidRDefault="0050427C" w:rsidP="006B0A7A">
            <w:r w:rsidRPr="00C67286">
              <w:t>Administration comments</w:t>
            </w:r>
          </w:p>
        </w:tc>
        <w:tc>
          <w:tcPr>
            <w:tcW w:w="4018" w:type="dxa"/>
          </w:tcPr>
          <w:p w14:paraId="4B67F620" w14:textId="340AFBCF" w:rsidR="0050427C" w:rsidRPr="00C67286" w:rsidRDefault="0050427C" w:rsidP="006B0A7A">
            <w:r w:rsidRPr="00C67286">
              <w:t>Note</w:t>
            </w:r>
          </w:p>
        </w:tc>
      </w:tr>
      <w:tr w:rsidR="0050427C" w:rsidRPr="00C67286" w14:paraId="5EAB666F" w14:textId="77777777" w:rsidTr="006B0A7A">
        <w:tc>
          <w:tcPr>
            <w:tcW w:w="4998" w:type="dxa"/>
          </w:tcPr>
          <w:p w14:paraId="0F3DD2A7" w14:textId="51482670" w:rsidR="0050427C" w:rsidRPr="00C67286" w:rsidRDefault="0050427C" w:rsidP="006B0A7A">
            <w:r w:rsidRPr="00C67286">
              <w:t xml:space="preserve">Reason for non-administration </w:t>
            </w:r>
          </w:p>
        </w:tc>
        <w:tc>
          <w:tcPr>
            <w:tcW w:w="4018" w:type="dxa"/>
          </w:tcPr>
          <w:p w14:paraId="51C71CDF" w14:textId="288431FB" w:rsidR="0050427C" w:rsidRPr="00C67286" w:rsidRDefault="0050427C" w:rsidP="006B0A7A">
            <w:r w:rsidRPr="00C67286">
              <w:t>ReasonNotGiven</w:t>
            </w:r>
          </w:p>
        </w:tc>
      </w:tr>
      <w:tr w:rsidR="0050427C" w:rsidRPr="00C67286" w14:paraId="10EF33D4" w14:textId="77777777" w:rsidTr="006B0A7A">
        <w:tc>
          <w:tcPr>
            <w:tcW w:w="4998" w:type="dxa"/>
          </w:tcPr>
          <w:p w14:paraId="70859ED7" w14:textId="45418CCA" w:rsidR="0050427C" w:rsidRPr="00C67286" w:rsidRDefault="0050427C" w:rsidP="006B0A7A">
            <w:r w:rsidRPr="00C67286">
              <w:t xml:space="preserve">Reaction </w:t>
            </w:r>
          </w:p>
        </w:tc>
        <w:tc>
          <w:tcPr>
            <w:tcW w:w="4018" w:type="dxa"/>
          </w:tcPr>
          <w:p w14:paraId="512B9B3C" w14:textId="0DBD5883" w:rsidR="0050427C" w:rsidRPr="00C67286" w:rsidRDefault="0050427C" w:rsidP="006B0A7A">
            <w:r w:rsidRPr="00C67286">
              <w:t>Note</w:t>
            </w:r>
          </w:p>
        </w:tc>
      </w:tr>
      <w:tr w:rsidR="0050427C" w:rsidRPr="00C67286" w14:paraId="41D87879" w14:textId="77777777" w:rsidTr="006B0A7A">
        <w:tc>
          <w:tcPr>
            <w:tcW w:w="4998" w:type="dxa"/>
          </w:tcPr>
          <w:p w14:paraId="43A3F620" w14:textId="77777777" w:rsidR="0050427C" w:rsidRPr="00C67286" w:rsidRDefault="0050427C" w:rsidP="006B0A7A">
            <w:r w:rsidRPr="00C67286">
              <w:t xml:space="preserve">Route of administration </w:t>
            </w:r>
          </w:p>
        </w:tc>
        <w:tc>
          <w:tcPr>
            <w:tcW w:w="4018" w:type="dxa"/>
          </w:tcPr>
          <w:p w14:paraId="0426069D" w14:textId="2D993FDA" w:rsidR="0050427C" w:rsidRPr="00C67286" w:rsidRDefault="0050427C" w:rsidP="006B0A7A">
            <w:r w:rsidRPr="00C67286">
              <w:t>Route</w:t>
            </w:r>
          </w:p>
        </w:tc>
      </w:tr>
      <w:tr w:rsidR="0050427C" w:rsidRPr="00C67286" w14:paraId="37855959" w14:textId="77777777" w:rsidTr="006B0A7A">
        <w:tc>
          <w:tcPr>
            <w:tcW w:w="4998" w:type="dxa"/>
          </w:tcPr>
          <w:p w14:paraId="28927FB8" w14:textId="77777777" w:rsidR="0050427C" w:rsidRPr="00C67286" w:rsidRDefault="0050427C" w:rsidP="006B0A7A">
            <w:r w:rsidRPr="00C67286">
              <w:t xml:space="preserve">Administration Status </w:t>
            </w:r>
          </w:p>
        </w:tc>
        <w:tc>
          <w:tcPr>
            <w:tcW w:w="4018" w:type="dxa"/>
          </w:tcPr>
          <w:p w14:paraId="173A6D72" w14:textId="34E082F1" w:rsidR="0050427C" w:rsidRPr="00C67286" w:rsidRDefault="0050427C" w:rsidP="006B0A7A">
            <w:r w:rsidRPr="00C67286">
              <w:t>Status</w:t>
            </w:r>
          </w:p>
        </w:tc>
      </w:tr>
      <w:tr w:rsidR="0050427C" w:rsidRPr="00C67286" w14:paraId="07328DF1" w14:textId="77777777" w:rsidTr="006B0A7A">
        <w:tc>
          <w:tcPr>
            <w:tcW w:w="4998" w:type="dxa"/>
          </w:tcPr>
          <w:p w14:paraId="11C1883F" w14:textId="77777777" w:rsidR="0050427C" w:rsidRPr="00C67286" w:rsidRDefault="0050427C" w:rsidP="006B0A7A">
            <w:r w:rsidRPr="00C67286">
              <w:t>Barcode</w:t>
            </w:r>
          </w:p>
        </w:tc>
        <w:tc>
          <w:tcPr>
            <w:tcW w:w="4018" w:type="dxa"/>
          </w:tcPr>
          <w:p w14:paraId="4894955B" w14:textId="77777777" w:rsidR="0050427C" w:rsidRPr="00C67286" w:rsidRDefault="0050427C" w:rsidP="006B0A7A"/>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987" w:name="_Toc345074684"/>
      <w:r w:rsidRPr="00C67286">
        <w:rPr>
          <w:noProof w:val="0"/>
        </w:rPr>
        <w:t>3</w:t>
      </w:r>
      <w:r w:rsidR="006D768F" w:rsidRPr="00C67286">
        <w:rPr>
          <w:noProof w:val="0"/>
        </w:rPr>
        <w:t>.Y.4.2</w:t>
      </w:r>
      <w:r w:rsidRPr="00C67286">
        <w:rPr>
          <w:noProof w:val="0"/>
        </w:rPr>
        <w:t>.3 Expected Actions</w:t>
      </w:r>
      <w:bookmarkEnd w:id="987"/>
    </w:p>
    <w:p w14:paraId="62E7EB33" w14:textId="3131AF42" w:rsidR="007A676E" w:rsidRPr="00C67286" w:rsidDel="00440EEA" w:rsidRDefault="007A676E" w:rsidP="00597DB2">
      <w:pPr>
        <w:pStyle w:val="AuthorInstructions"/>
        <w:rPr>
          <w:del w:id="988" w:author="Jose Costa Teixeira" w:date="2017-04-17T17:38:00Z"/>
          <w:i w:val="0"/>
          <w:rPrChange w:id="989" w:author="Jose Costa Teixeira" w:date="2017-04-17T17:38:00Z">
            <w:rPr>
              <w:del w:id="990" w:author="Jose Costa Teixeira" w:date="2017-04-17T17:38:00Z"/>
            </w:rPr>
          </w:rPrChange>
        </w:rPr>
      </w:pPr>
      <w:del w:id="991"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992" w:author="Jose Costa Teixeira" w:date="2017-04-17T17:38:00Z"/>
          <w:i w:val="0"/>
          <w:rPrChange w:id="993" w:author="Jose Costa Teixeira" w:date="2017-04-17T17:38:00Z">
            <w:rPr>
              <w:del w:id="994" w:author="Jose Costa Teixeira" w:date="2017-04-17T17:38:00Z"/>
            </w:rPr>
          </w:rPrChange>
        </w:rPr>
      </w:pPr>
      <w:del w:id="995"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996" w:author="Jose Costa Teixeira" w:date="2017-04-17T17:38:00Z"/>
          <w:i w:val="0"/>
          <w:rPrChange w:id="997" w:author="Jose Costa Teixeira" w:date="2017-04-17T17:38:00Z">
            <w:rPr>
              <w:del w:id="998" w:author="Jose Costa Teixeira" w:date="2017-04-17T17:38:00Z"/>
            </w:rPr>
          </w:rPrChange>
        </w:rPr>
      </w:pPr>
      <w:del w:id="999"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1000" w:author="Jose Costa Teixeira" w:date="2017-04-17T17:39:00Z"/>
          <w:i w:val="0"/>
        </w:rPr>
      </w:pPr>
      <w:del w:id="1001" w:author="Jose Costa Teixeira" w:date="2017-04-17T17:38:00Z">
        <w:r w:rsidRPr="00C67286" w:rsidDel="00440EEA">
          <w:rPr>
            <w:i w:val="0"/>
            <w:rPrChange w:id="1002" w:author="Jose Costa Teixeira" w:date="2017-04-17T17:38:00Z">
              <w:rPr/>
            </w:rPrChange>
          </w:rPr>
          <w:delText>&lt;Explicitly define any expected action based on the multiplicity of an actor(s), if applicable.&gt;</w:delText>
        </w:r>
      </w:del>
      <w:ins w:id="1003" w:author="Jose Costa Teixeira" w:date="2017-04-17T17:38:00Z">
        <w:r w:rsidR="00440EEA" w:rsidRPr="00C67286">
          <w:rPr>
            <w:i w:val="0"/>
            <w:rPrChange w:id="1004" w:author="Jose Costa Teixeira" w:date="2017-04-17T17:38:00Z">
              <w:rPr/>
            </w:rPrChange>
          </w:rPr>
          <w:t>Th</w:t>
        </w:r>
        <w:r w:rsidR="00440EEA" w:rsidRPr="00C67286">
          <w:rPr>
            <w:i w:val="0"/>
          </w:rPr>
          <w:t xml:space="preserve">e medication Administration Consumer is expected to add the </w:t>
        </w:r>
      </w:ins>
      <w:ins w:id="1005"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1006" w:author="Jose Costa Teixeira" w:date="2017-04-17T17:40:00Z"/>
          <w:i w:val="0"/>
        </w:rPr>
        <w:pPrChange w:id="1007" w:author="Jose Costa Teixeira" w:date="2017-04-17T17:42:00Z">
          <w:pPr>
            <w:pStyle w:val="AuthorInstructions"/>
          </w:pPr>
        </w:pPrChange>
      </w:pPr>
      <w:ins w:id="1008" w:author="Jose Costa Teixeira" w:date="2017-04-17T17:39:00Z">
        <w:r w:rsidRPr="00C67286">
          <w:rPr>
            <w:i w:val="0"/>
          </w:rPr>
          <w:t xml:space="preserve">Update the </w:t>
        </w:r>
      </w:ins>
      <w:ins w:id="1009" w:author="Jose Costa Teixeira" w:date="2017-04-17T17:40:00Z">
        <w:r w:rsidRPr="00C67286">
          <w:rPr>
            <w:i w:val="0"/>
          </w:rPr>
          <w:t xml:space="preserve">clinical </w:t>
        </w:r>
      </w:ins>
      <w:ins w:id="1010" w:author="Jose Costa Teixeira" w:date="2017-04-17T17:39:00Z">
        <w:r w:rsidRPr="00C67286">
          <w:rPr>
            <w:i w:val="0"/>
          </w:rPr>
          <w:t xml:space="preserve">systems to indicate that the treatment </w:t>
        </w:r>
      </w:ins>
      <w:ins w:id="1011" w:author="Jose Costa Teixeira" w:date="2017-04-17T17:40:00Z">
        <w:r w:rsidRPr="00C67286">
          <w:rPr>
            <w:i w:val="0"/>
          </w:rPr>
          <w:t xml:space="preserve">triggered by the prescription </w:t>
        </w:r>
      </w:ins>
      <w:ins w:id="1012" w:author="Jose Costa Teixeira" w:date="2017-04-17T17:39:00Z">
        <w:r w:rsidRPr="00C67286">
          <w:rPr>
            <w:i w:val="0"/>
          </w:rPr>
          <w:t xml:space="preserve">is </w:t>
        </w:r>
      </w:ins>
      <w:ins w:id="1013" w:author="Jose Costa Teixeira" w:date="2017-04-17T17:40:00Z">
        <w:r w:rsidRPr="00C67286">
          <w:rPr>
            <w:i w:val="0"/>
          </w:rPr>
          <w:t>“started” or “</w:t>
        </w:r>
      </w:ins>
      <w:ins w:id="1014" w:author="Jose Costa Teixeira" w:date="2017-04-17T17:39:00Z">
        <w:r w:rsidRPr="00C67286">
          <w:rPr>
            <w:i w:val="0"/>
          </w:rPr>
          <w:t>in progress</w:t>
        </w:r>
      </w:ins>
      <w:ins w:id="1015" w:author="Jose Costa Teixeira" w:date="2017-04-17T17:40:00Z">
        <w:r w:rsidRPr="00C67286">
          <w:rPr>
            <w:i w:val="0"/>
          </w:rPr>
          <w:t>”</w:t>
        </w:r>
      </w:ins>
      <w:ins w:id="1016" w:author="Jose Costa Teixeira" w:date="2017-04-17T17:39:00Z">
        <w:r w:rsidRPr="00C67286">
          <w:rPr>
            <w:i w:val="0"/>
          </w:rPr>
          <w:t xml:space="preserve"> (or </w:t>
        </w:r>
      </w:ins>
      <w:ins w:id="1017" w:author="Jose Costa Teixeira" w:date="2017-04-17T17:40:00Z">
        <w:r w:rsidRPr="00C67286">
          <w:rPr>
            <w:i w:val="0"/>
          </w:rPr>
          <w:t xml:space="preserve">any other status. If the planned medication administration was the last one </w:t>
        </w:r>
      </w:ins>
      <w:ins w:id="1018" w:author="Jose Costa Teixeira" w:date="2017-04-17T17:41:00Z">
        <w:r w:rsidRPr="00C67286">
          <w:rPr>
            <w:i w:val="0"/>
          </w:rPr>
          <w:t>in a treatment sequence, it is possible that the system will assign the status “complete”</w:t>
        </w:r>
      </w:ins>
      <w:ins w:id="1019" w:author="Jose Costa Teixeira" w:date="2017-04-17T17:39:00Z">
        <w:r w:rsidRPr="00C67286">
          <w:rPr>
            <w:i w:val="0"/>
          </w:rPr>
          <w:t>)</w:t>
        </w:r>
      </w:ins>
      <w:ins w:id="1020" w:author="Jose Costa Teixeira" w:date="2017-04-17T17:40:00Z">
        <w:r w:rsidRPr="00C67286">
          <w:rPr>
            <w:i w:val="0"/>
          </w:rPr>
          <w:t>.</w:t>
        </w:r>
      </w:ins>
    </w:p>
    <w:p w14:paraId="23E7B321" w14:textId="78699D7A" w:rsidR="00440EEA" w:rsidRPr="00C67286" w:rsidRDefault="00440EEA">
      <w:pPr>
        <w:pStyle w:val="AuthorInstructions"/>
        <w:numPr>
          <w:ilvl w:val="0"/>
          <w:numId w:val="102"/>
        </w:numPr>
        <w:rPr>
          <w:ins w:id="1021" w:author="Jose Costa Teixeira" w:date="2017-04-17T17:42:00Z"/>
          <w:i w:val="0"/>
        </w:rPr>
        <w:pPrChange w:id="1022" w:author="Jose Costa Teixeira" w:date="2017-04-17T17:42:00Z">
          <w:pPr>
            <w:pStyle w:val="AuthorInstructions"/>
          </w:pPr>
        </w:pPrChange>
      </w:pPr>
      <w:ins w:id="1023" w:author="Jose Costa Teixeira" w:date="2017-04-17T17:40:00Z">
        <w:r w:rsidRPr="00C67286">
          <w:rPr>
            <w:i w:val="0"/>
          </w:rPr>
          <w:t xml:space="preserve">If the </w:t>
        </w:r>
      </w:ins>
      <w:ins w:id="1024"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1025" w:author="Jose Costa Teixeira" w:date="2017-04-17T17:42:00Z">
        <w:r w:rsidR="00CE29BD" w:rsidRPr="00C67286">
          <w:rPr>
            <w:i w:val="0"/>
          </w:rPr>
          <w:t>adjacent resources).</w:t>
        </w:r>
      </w:ins>
    </w:p>
    <w:p w14:paraId="06CB45D6" w14:textId="2C4D6A1C" w:rsidR="00CE29BD" w:rsidRPr="00C67286" w:rsidRDefault="00CE29BD">
      <w:pPr>
        <w:pStyle w:val="AuthorInstructions"/>
        <w:numPr>
          <w:ilvl w:val="0"/>
          <w:numId w:val="102"/>
        </w:numPr>
        <w:rPr>
          <w:ins w:id="1026" w:author="Jose Costa Teixeira" w:date="2017-04-17T17:41:00Z"/>
          <w:i w:val="0"/>
        </w:rPr>
        <w:pPrChange w:id="1027" w:author="Jose Costa Teixeira" w:date="2017-04-17T17:42:00Z">
          <w:pPr>
            <w:pStyle w:val="AuthorInstructions"/>
          </w:pPr>
        </w:pPrChange>
      </w:pPr>
      <w:ins w:id="1028"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1029" w:author="Jose Costa Teixeira" w:date="2017-04-17T17:42:00Z"/>
          <w:i w:val="0"/>
        </w:rPr>
      </w:pPr>
    </w:p>
    <w:p w14:paraId="54BF236D" w14:textId="77777777" w:rsidR="00CE29BD" w:rsidRPr="00C67286" w:rsidRDefault="00CE29BD" w:rsidP="00597DB2">
      <w:pPr>
        <w:pStyle w:val="AuthorInstructions"/>
        <w:rPr>
          <w:ins w:id="1030" w:author="Jose Costa Teixeira" w:date="2017-04-17T17:39:00Z"/>
          <w:i w:val="0"/>
        </w:rPr>
      </w:pPr>
    </w:p>
    <w:p w14:paraId="5EBD2D7D" w14:textId="2B03C040" w:rsidR="00440EEA" w:rsidRPr="00C67286" w:rsidDel="00CE29BD" w:rsidRDefault="00440EEA" w:rsidP="00597DB2">
      <w:pPr>
        <w:pStyle w:val="AuthorInstructions"/>
        <w:rPr>
          <w:del w:id="1031" w:author="Jose Costa Teixeira" w:date="2017-04-17T17:41:00Z"/>
          <w:i w:val="0"/>
          <w:rPrChange w:id="1032" w:author="Jose Costa Teixeira" w:date="2017-04-17T17:38:00Z">
            <w:rPr>
              <w:del w:id="1033"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1034" w:name="_Toc345074685"/>
      <w:r w:rsidRPr="00C67286">
        <w:rPr>
          <w:noProof w:val="0"/>
        </w:rPr>
        <w:t>3.Y.</w:t>
      </w:r>
      <w:r w:rsidR="00680648" w:rsidRPr="00C67286">
        <w:rPr>
          <w:noProof w:val="0"/>
        </w:rPr>
        <w:t>5</w:t>
      </w:r>
      <w:r w:rsidRPr="00C67286">
        <w:rPr>
          <w:noProof w:val="0"/>
        </w:rPr>
        <w:t xml:space="preserve"> Security Considerations</w:t>
      </w:r>
      <w:bookmarkEnd w:id="1034"/>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1035" w:name="_Toc345074686"/>
      <w:r w:rsidRPr="00C67286">
        <w:rPr>
          <w:noProof w:val="0"/>
        </w:rPr>
        <w:t>3.Y.5.1 Security Audit Considerations</w:t>
      </w:r>
      <w:bookmarkEnd w:id="1035"/>
    </w:p>
    <w:p w14:paraId="275EDE00" w14:textId="77777777" w:rsidR="00A777F7" w:rsidRPr="00C67286" w:rsidRDefault="00A777F7" w:rsidP="00A777F7">
      <w:pPr>
        <w:pStyle w:val="AuthorInstructions"/>
        <w:rPr>
          <w:i w:val="0"/>
        </w:rPr>
      </w:pPr>
      <w:bookmarkStart w:id="1036" w:name="_Toc345074687"/>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1036"/>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bookmarkStart w:id="1037" w:name="_Toc345074688"/>
      <w:r w:rsidRPr="00C67286">
        <w:t>Appendices</w:t>
      </w:r>
      <w:bookmarkEnd w:id="1037"/>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bookmarkStart w:id="1038" w:name="_Toc345074689"/>
      <w:r w:rsidRPr="00C67286">
        <w:rPr>
          <w:noProof w:val="0"/>
        </w:rPr>
        <w:t>Appendix A – &lt;Appendix A Title&gt;</w:t>
      </w:r>
      <w:bookmarkEnd w:id="1038"/>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bookmarkStart w:id="1039" w:name="_Toc345074690"/>
      <w:r w:rsidRPr="00C67286">
        <w:rPr>
          <w:bCs/>
          <w:noProof w:val="0"/>
        </w:rPr>
        <w:t>&lt;Add Title&gt;</w:t>
      </w:r>
      <w:bookmarkEnd w:id="1039"/>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bookmarkStart w:id="1040" w:name="_Toc345074691"/>
      <w:r w:rsidRPr="00C67286">
        <w:rPr>
          <w:noProof w:val="0"/>
        </w:rPr>
        <w:t>Appendix B – &lt;Appendix B Title&gt;</w:t>
      </w:r>
      <w:bookmarkEnd w:id="1040"/>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bookmarkStart w:id="1041" w:name="_Toc345074692"/>
      <w:r w:rsidRPr="00C67286">
        <w:rPr>
          <w:bCs/>
          <w:noProof w:val="0"/>
        </w:rPr>
        <w:t>&lt;Add Title&gt;</w:t>
      </w:r>
      <w:bookmarkEnd w:id="1041"/>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bookmarkStart w:id="1042" w:name="_Toc345074693"/>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bookmarkEnd w:id="1042"/>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bookmarkStart w:id="1043" w:name="_Toc345074731"/>
      <w:r w:rsidRPr="00C67286">
        <w:t>Appendices</w:t>
      </w:r>
      <w:bookmarkEnd w:id="1043"/>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bookmarkStart w:id="1044" w:name="_Toc345074732"/>
      <w:r w:rsidRPr="00C67286">
        <w:rPr>
          <w:noProof w:val="0"/>
        </w:rPr>
        <w:t>Appendix A – &lt;Appendix A Title&gt;</w:t>
      </w:r>
      <w:bookmarkEnd w:id="1044"/>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bookmarkStart w:id="1045" w:name="_Toc345074733"/>
      <w:r w:rsidRPr="00C67286">
        <w:rPr>
          <w:bCs/>
          <w:noProof w:val="0"/>
        </w:rPr>
        <w:t>&lt;Add Title&gt;</w:t>
      </w:r>
      <w:bookmarkEnd w:id="1045"/>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bookmarkStart w:id="1046" w:name="_Toc345074734"/>
      <w:r w:rsidRPr="00C67286">
        <w:rPr>
          <w:noProof w:val="0"/>
        </w:rPr>
        <w:t>Appendix B – &lt;Appendix B Title&gt;</w:t>
      </w:r>
      <w:bookmarkEnd w:id="1046"/>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bookmarkStart w:id="1047" w:name="_Toc345074735"/>
      <w:r w:rsidRPr="00C67286">
        <w:rPr>
          <w:bCs/>
          <w:noProof w:val="0"/>
        </w:rPr>
        <w:t>&lt;Add Title&gt;</w:t>
      </w:r>
      <w:bookmarkEnd w:id="1047"/>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bookmarkStart w:id="1048" w:name="_Toc345074736"/>
      <w:r w:rsidRPr="00C67286">
        <w:rPr>
          <w:noProof w:val="0"/>
        </w:rPr>
        <w:t xml:space="preserve">Volume </w:t>
      </w:r>
      <w:r w:rsidR="001F2CF8" w:rsidRPr="00C67286">
        <w:rPr>
          <w:noProof w:val="0"/>
        </w:rPr>
        <w:t>3</w:t>
      </w:r>
      <w:r w:rsidRPr="00C67286">
        <w:rPr>
          <w:noProof w:val="0"/>
        </w:rPr>
        <w:t xml:space="preserve"> Namespace Additions</w:t>
      </w:r>
      <w:bookmarkEnd w:id="1048"/>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bookmarkStart w:id="1049" w:name="_Toc345074737"/>
      <w:r w:rsidRPr="00C67286">
        <w:t>V</w:t>
      </w:r>
      <w:r w:rsidR="00993FF5" w:rsidRPr="00C67286">
        <w:t>olume 4 – National Extensions</w:t>
      </w:r>
      <w:bookmarkEnd w:id="1049"/>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bookmarkStart w:id="1050" w:name="_Toc345074738"/>
      <w:r w:rsidRPr="00C67286">
        <w:rPr>
          <w:noProof w:val="0"/>
        </w:rPr>
        <w:t xml:space="preserve">4 </w:t>
      </w:r>
      <w:r w:rsidR="00C63D7E" w:rsidRPr="00C67286">
        <w:rPr>
          <w:noProof w:val="0"/>
        </w:rPr>
        <w:t>National Extensions</w:t>
      </w:r>
      <w:bookmarkEnd w:id="1050"/>
    </w:p>
    <w:p w14:paraId="62E7EFB8" w14:textId="77777777" w:rsidR="00993FF5" w:rsidRPr="00C67286" w:rsidRDefault="00C63D7E" w:rsidP="00BB76BC">
      <w:pPr>
        <w:pStyle w:val="AppendixHeading2"/>
        <w:rPr>
          <w:noProof w:val="0"/>
        </w:rPr>
      </w:pPr>
      <w:bookmarkStart w:id="1051" w:name="_Toc345074739"/>
      <w:r w:rsidRPr="00C67286">
        <w:rPr>
          <w:noProof w:val="0"/>
        </w:rPr>
        <w:t xml:space="preserve">4.I </w:t>
      </w:r>
      <w:r w:rsidR="00993FF5" w:rsidRPr="00C67286">
        <w:rPr>
          <w:noProof w:val="0"/>
        </w:rPr>
        <w:t>National Extensions for &lt;Country Name or IHE Organization&gt;</w:t>
      </w:r>
      <w:bookmarkEnd w:id="1051"/>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6"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1052" w:name="_Toc301176972"/>
      <w:bookmarkStart w:id="1053" w:name="_Toc345074740"/>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1052"/>
      <w:bookmarkEnd w:id="1053"/>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bookmarkStart w:id="1054" w:name="_Toc345074741"/>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bookmarkEnd w:id="1054"/>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1055" w:name="_Toc345074742"/>
      <w:r w:rsidRPr="00C67286">
        <w:rPr>
          <w:noProof w:val="0"/>
        </w:rPr>
        <w:t>4.</w:t>
      </w:r>
      <w:r w:rsidR="00C63D7E" w:rsidRPr="00C67286">
        <w:rPr>
          <w:noProof w:val="0"/>
        </w:rPr>
        <w:t>I.</w:t>
      </w:r>
      <w:r w:rsidRPr="00C67286">
        <w:rPr>
          <w:noProof w:val="0"/>
        </w:rPr>
        <w:t>2.1&lt;Profile Acronym&gt; &lt;Type of Change&gt;</w:t>
      </w:r>
      <w:bookmarkEnd w:id="1055"/>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1056" w:name="_Toc345074743"/>
      <w:r w:rsidRPr="00C67286">
        <w:rPr>
          <w:noProof w:val="0"/>
        </w:rPr>
        <w:t>4.</w:t>
      </w:r>
      <w:r w:rsidR="00C63D7E" w:rsidRPr="00C67286">
        <w:rPr>
          <w:noProof w:val="0"/>
        </w:rPr>
        <w:t>I.</w:t>
      </w:r>
      <w:r w:rsidRPr="00C67286">
        <w:rPr>
          <w:noProof w:val="0"/>
        </w:rPr>
        <w:t>2.2&lt;Profile Acronym&gt; &lt;Type of Change&gt;</w:t>
      </w:r>
      <w:bookmarkEnd w:id="1056"/>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bookmarkStart w:id="1057" w:name="_Toc345074744"/>
      <w:r w:rsidRPr="00C67286">
        <w:rPr>
          <w:noProof w:val="0"/>
        </w:rPr>
        <w:t>4.I+1.1</w:t>
      </w:r>
      <w:r w:rsidR="003579DA" w:rsidRPr="00C67286">
        <w:rPr>
          <w:noProof w:val="0"/>
        </w:rPr>
        <w:t xml:space="preserve"> National Extensions for &lt;Country Name or IHE Organization&gt;</w:t>
      </w:r>
      <w:bookmarkEnd w:id="1057"/>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1058" w:author="Jose Costa Teixeira" w:date="2015-09-08T17:01:00Z"/>
          <w:rStyle w:val="DeleteText"/>
          <w:b w:val="0"/>
          <w:strike w:val="0"/>
        </w:rPr>
      </w:pPr>
    </w:p>
    <w:p w14:paraId="62E7EFC9" w14:textId="77777777" w:rsidR="00806B60" w:rsidRPr="00C67286" w:rsidRDefault="00806B60" w:rsidP="000125FF">
      <w:pPr>
        <w:pStyle w:val="BodyText"/>
        <w:rPr>
          <w:ins w:id="1059" w:author="Jose Costa Teixeira" w:date="2015-09-08T17:01:00Z"/>
          <w:rStyle w:val="DeleteText"/>
          <w:b w:val="0"/>
          <w:strike w:val="0"/>
        </w:rPr>
      </w:pPr>
    </w:p>
    <w:p w14:paraId="62E7EFCA" w14:textId="77777777" w:rsidR="00806B60" w:rsidRPr="00C67286" w:rsidRDefault="00806B60" w:rsidP="000125FF">
      <w:pPr>
        <w:pStyle w:val="BodyText"/>
        <w:rPr>
          <w:ins w:id="1060" w:author="Jose Costa Teixeira" w:date="2015-09-08T17:01:00Z"/>
          <w:rStyle w:val="DeleteText"/>
          <w:b w:val="0"/>
          <w:strike w:val="0"/>
        </w:rPr>
      </w:pPr>
    </w:p>
    <w:p w14:paraId="62E7EFDE" w14:textId="5117A9E4" w:rsidR="00806B60" w:rsidRPr="00C67286" w:rsidRDefault="00806B60" w:rsidP="000125FF">
      <w:pPr>
        <w:pStyle w:val="BodyText"/>
        <w:rPr>
          <w:ins w:id="1061" w:author="Jose Costa Teixeira" w:date="2015-09-08T17:01:00Z"/>
          <w:rStyle w:val="DeleteText"/>
          <w:b w:val="0"/>
          <w:strike w:val="0"/>
        </w:rPr>
      </w:pPr>
      <w:ins w:id="1062" w:author="Jose Costa Teixeira" w:date="2015-09-08T17:01:00Z">
        <w:r w:rsidRPr="00C67286">
          <w:rPr>
            <w:rStyle w:val="DeleteText"/>
            <w:b w:val="0"/>
            <w:strike w:val="0"/>
          </w:rPr>
          <w:br w:type="page"/>
        </w:r>
      </w:ins>
    </w:p>
    <w:p w14:paraId="62E7EFDF" w14:textId="77777777" w:rsidR="00806B60" w:rsidRPr="00C67286" w:rsidRDefault="00806B60" w:rsidP="000125FF">
      <w:pPr>
        <w:pStyle w:val="BodyText"/>
        <w:rPr>
          <w:rStyle w:val="DeleteText"/>
          <w:b w:val="0"/>
          <w:strike w:val="0"/>
        </w:rPr>
      </w:pPr>
    </w:p>
    <w:sectPr w:rsidR="00806B60" w:rsidRPr="00C67286"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4" w:author="Michael Tan" w:date="2017-03-07T15:44:00Z" w:initials="MT">
    <w:p w14:paraId="5FA090A7" w14:textId="77777777" w:rsidR="00014E19" w:rsidRDefault="00014E19"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403" w:author="Jose Costa Teixeira" w:date="2017-04-02T14:02:00Z" w:initials="JCT">
    <w:p w14:paraId="151A23DF" w14:textId="77777777" w:rsidR="00014E19" w:rsidRDefault="00014E19"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A090A7" w16cid:durableId="1CF74380"/>
  <w16cid:commentId w16cid:paraId="151A23DF" w16cid:durableId="1CF743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D630E" w14:textId="77777777" w:rsidR="00E72211" w:rsidRDefault="00E72211">
      <w:r>
        <w:separator/>
      </w:r>
    </w:p>
  </w:endnote>
  <w:endnote w:type="continuationSeparator" w:id="0">
    <w:p w14:paraId="26E3BA75" w14:textId="77777777" w:rsidR="00E72211" w:rsidRDefault="00E7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014E19" w:rsidRDefault="00014E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014E19" w:rsidRDefault="00014E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014E19" w:rsidRDefault="00014E19">
    <w:pPr>
      <w:pStyle w:val="Footer"/>
      <w:ind w:right="360"/>
    </w:pPr>
    <w:r>
      <w:t>__________________________________________________________________________</w:t>
    </w:r>
  </w:p>
  <w:p w14:paraId="62E7EFF7" w14:textId="5401ED65" w:rsidR="00014E19" w:rsidRDefault="00014E19" w:rsidP="00597DB2">
    <w:pPr>
      <w:pStyle w:val="Footer"/>
      <w:ind w:right="360"/>
      <w:rPr>
        <w:sz w:val="20"/>
      </w:rPr>
    </w:pPr>
    <w:bookmarkStart w:id="106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02EDF">
      <w:rPr>
        <w:rStyle w:val="PageNumber"/>
        <w:noProof/>
        <w:sz w:val="20"/>
      </w:rPr>
      <w:t>37</w:t>
    </w:r>
    <w:r w:rsidRPr="00597DB2">
      <w:rPr>
        <w:rStyle w:val="PageNumber"/>
        <w:sz w:val="20"/>
      </w:rPr>
      <w:fldChar w:fldCharType="end"/>
    </w:r>
    <w:r>
      <w:rPr>
        <w:sz w:val="20"/>
      </w:rPr>
      <w:tab/>
      <w:t xml:space="preserve">                       Copyright © 20xx: IHE International, Inc.</w:t>
    </w:r>
    <w:bookmarkEnd w:id="1063"/>
  </w:p>
  <w:p w14:paraId="62E7EFF8" w14:textId="77777777" w:rsidR="00014E19" w:rsidRDefault="00014E19"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014E19" w:rsidRDefault="00014E19">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22C05" w14:textId="77777777" w:rsidR="00E72211" w:rsidRDefault="00E72211">
      <w:r>
        <w:separator/>
      </w:r>
    </w:p>
  </w:footnote>
  <w:footnote w:type="continuationSeparator" w:id="0">
    <w:p w14:paraId="7751F73D" w14:textId="77777777" w:rsidR="00E72211" w:rsidRDefault="00E7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014E19" w:rsidRDefault="00014E19">
    <w:pPr>
      <w:pStyle w:val="Header"/>
    </w:pPr>
    <w:r>
      <w:t>IHE &lt;Domain Name&gt; Technical Framework Supplement – &lt;Profile Name (Profile Acronym)&gt;</w:t>
    </w:r>
    <w:r>
      <w:br/>
      <w:t>______________________________________________________________________________</w:t>
    </w:r>
  </w:p>
  <w:p w14:paraId="62E7EFF3" w14:textId="77777777" w:rsidR="00014E19" w:rsidRDefault="00014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40BC3A55"/>
    <w:multiLevelType w:val="multilevel"/>
    <w:tmpl w:val="7B943E18"/>
    <w:numStyleLink w:val="Constraints"/>
  </w:abstractNum>
  <w:abstractNum w:abstractNumId="22"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E5F"/>
    <w:multiLevelType w:val="multilevel"/>
    <w:tmpl w:val="7B943E18"/>
    <w:numStyleLink w:val="Constraints"/>
  </w:abstractNum>
  <w:abstractNum w:abstractNumId="24"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27"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6"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9"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28"/>
  </w:num>
  <w:num w:numId="10">
    <w:abstractNumId w:val="32"/>
  </w:num>
  <w:num w:numId="11">
    <w:abstractNumId w:val="32"/>
  </w:num>
  <w:num w:numId="12">
    <w:abstractNumId w:val="32"/>
  </w:num>
  <w:num w:numId="13">
    <w:abstractNumId w:val="32"/>
  </w:num>
  <w:num w:numId="14">
    <w:abstractNumId w:val="32"/>
  </w:num>
  <w:num w:numId="15">
    <w:abstractNumId w:val="32"/>
  </w:num>
  <w:num w:numId="16">
    <w:abstractNumId w:val="32"/>
  </w:num>
  <w:num w:numId="17">
    <w:abstractNumId w:val="32"/>
  </w:num>
  <w:num w:numId="18">
    <w:abstractNumId w:val="32"/>
  </w:num>
  <w:num w:numId="19">
    <w:abstractNumId w:val="5"/>
  </w:num>
  <w:num w:numId="20">
    <w:abstractNumId w:val="4"/>
  </w:num>
  <w:num w:numId="21">
    <w:abstractNumId w:val="32"/>
  </w:num>
  <w:num w:numId="22">
    <w:abstractNumId w:val="32"/>
  </w:num>
  <w:num w:numId="23">
    <w:abstractNumId w:val="32"/>
  </w:num>
  <w:num w:numId="24">
    <w:abstractNumId w:val="32"/>
  </w:num>
  <w:num w:numId="25">
    <w:abstractNumId w:val="27"/>
  </w:num>
  <w:num w:numId="26">
    <w:abstractNumId w:val="11"/>
  </w:num>
  <w:num w:numId="27">
    <w:abstractNumId w:val="32"/>
  </w:num>
  <w:num w:numId="28">
    <w:abstractNumId w:val="32"/>
  </w:num>
  <w:num w:numId="29">
    <w:abstractNumId w:val="32"/>
  </w:num>
  <w:num w:numId="30">
    <w:abstractNumId w:val="16"/>
  </w:num>
  <w:num w:numId="31">
    <w:abstractNumId w:val="22"/>
  </w:num>
  <w:num w:numId="32">
    <w:abstractNumId w:val="12"/>
  </w:num>
  <w:num w:numId="33">
    <w:abstractNumId w:val="38"/>
  </w:num>
  <w:num w:numId="34">
    <w:abstractNumId w:val="13"/>
  </w:num>
  <w:num w:numId="35">
    <w:abstractNumId w:val="10"/>
  </w:num>
  <w:num w:numId="36">
    <w:abstractNumId w:val="40"/>
  </w:num>
  <w:num w:numId="37">
    <w:abstractNumId w:val="23"/>
  </w:num>
  <w:num w:numId="38">
    <w:abstractNumId w:val="36"/>
  </w:num>
  <w:num w:numId="39">
    <w:abstractNumId w:val="21"/>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5"/>
  </w:num>
  <w:num w:numId="44">
    <w:abstractNumId w:val="29"/>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1"/>
  </w:num>
  <w:num w:numId="48">
    <w:abstractNumId w:val="27"/>
  </w:num>
  <w:num w:numId="49">
    <w:abstractNumId w:val="27"/>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1"/>
  </w:num>
  <w:num w:numId="75">
    <w:abstractNumId w:val="27"/>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7"/>
  </w:num>
  <w:num w:numId="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1"/>
  </w:num>
  <w:num w:numId="85">
    <w:abstractNumId w:val="31"/>
  </w:num>
  <w:num w:numId="86">
    <w:abstractNumId w:val="31"/>
  </w:num>
  <w:num w:numId="87">
    <w:abstractNumId w:val="31"/>
  </w:num>
  <w:num w:numId="88">
    <w:abstractNumId w:val="31"/>
  </w:num>
  <w:num w:numId="89">
    <w:abstractNumId w:val="31"/>
  </w:num>
  <w:num w:numId="90">
    <w:abstractNumId w:val="31"/>
  </w:num>
  <w:num w:numId="91">
    <w:abstractNumId w:val="31"/>
  </w:num>
  <w:num w:numId="92">
    <w:abstractNumId w:val="31"/>
  </w:num>
  <w:num w:numId="93">
    <w:abstractNumId w:val="31"/>
  </w:num>
  <w:num w:numId="94">
    <w:abstractNumId w:val="27"/>
  </w:num>
  <w:num w:numId="95">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7"/>
  </w:num>
  <w:num w:numId="97">
    <w:abstractNumId w:val="31"/>
  </w:num>
  <w:num w:numId="98">
    <w:abstractNumId w:val="27"/>
  </w:num>
  <w:num w:numId="99">
    <w:abstractNumId w:val="30"/>
  </w:num>
  <w:num w:numId="100">
    <w:abstractNumId w:val="39"/>
  </w:num>
  <w:num w:numId="101">
    <w:abstractNumId w:val="33"/>
  </w:num>
  <w:num w:numId="102">
    <w:abstractNumId w:val="18"/>
  </w:num>
  <w:num w:numId="103">
    <w:abstractNumId w:val="24"/>
  </w:num>
  <w:num w:numId="104">
    <w:abstractNumId w:val="17"/>
  </w:num>
  <w:num w:numId="105">
    <w:abstractNumId w:val="34"/>
  </w:num>
  <w:num w:numId="106">
    <w:abstractNumId w:val="26"/>
  </w:num>
  <w:num w:numId="107">
    <w:abstractNumId w:val="35"/>
  </w:num>
  <w:num w:numId="108">
    <w:abstractNumId w:val="15"/>
  </w:num>
  <w:num w:numId="109">
    <w:abstractNumId w:val="37"/>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36347"/>
    <w:rsid w:val="0004144C"/>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4061"/>
    <w:rsid w:val="000B2210"/>
    <w:rsid w:val="000B30FF"/>
    <w:rsid w:val="000B699D"/>
    <w:rsid w:val="000C112E"/>
    <w:rsid w:val="000C23E2"/>
    <w:rsid w:val="000C3556"/>
    <w:rsid w:val="000C5467"/>
    <w:rsid w:val="000D2487"/>
    <w:rsid w:val="000D5A96"/>
    <w:rsid w:val="000D6321"/>
    <w:rsid w:val="000D6F01"/>
    <w:rsid w:val="000D711C"/>
    <w:rsid w:val="000E5DDA"/>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3944"/>
    <w:rsid w:val="00154B7B"/>
    <w:rsid w:val="001558DD"/>
    <w:rsid w:val="001579E7"/>
    <w:rsid w:val="00157EC6"/>
    <w:rsid w:val="001606A7"/>
    <w:rsid w:val="001622E4"/>
    <w:rsid w:val="00163654"/>
    <w:rsid w:val="0016666C"/>
    <w:rsid w:val="00167B4F"/>
    <w:rsid w:val="00167B95"/>
    <w:rsid w:val="00167DB7"/>
    <w:rsid w:val="0017078C"/>
    <w:rsid w:val="00170ED0"/>
    <w:rsid w:val="00173657"/>
    <w:rsid w:val="0017698E"/>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322FF"/>
    <w:rsid w:val="00234BE4"/>
    <w:rsid w:val="0023732B"/>
    <w:rsid w:val="002450DA"/>
    <w:rsid w:val="00250A37"/>
    <w:rsid w:val="00255462"/>
    <w:rsid w:val="00255821"/>
    <w:rsid w:val="00256665"/>
    <w:rsid w:val="00257EB3"/>
    <w:rsid w:val="00263E5E"/>
    <w:rsid w:val="00265BA9"/>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D2B18"/>
    <w:rsid w:val="002D5B69"/>
    <w:rsid w:val="002E4ADB"/>
    <w:rsid w:val="002F051F"/>
    <w:rsid w:val="002F076A"/>
    <w:rsid w:val="0030398A"/>
    <w:rsid w:val="00303E20"/>
    <w:rsid w:val="00305F2F"/>
    <w:rsid w:val="00316247"/>
    <w:rsid w:val="003165C4"/>
    <w:rsid w:val="0032060B"/>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70B52"/>
    <w:rsid w:val="00373A76"/>
    <w:rsid w:val="00374B3E"/>
    <w:rsid w:val="003818C5"/>
    <w:rsid w:val="00384179"/>
    <w:rsid w:val="0038429E"/>
    <w:rsid w:val="003921A0"/>
    <w:rsid w:val="00392804"/>
    <w:rsid w:val="0039562E"/>
    <w:rsid w:val="003A09FE"/>
    <w:rsid w:val="003A5F64"/>
    <w:rsid w:val="003B2A2B"/>
    <w:rsid w:val="003B40CC"/>
    <w:rsid w:val="003B70A2"/>
    <w:rsid w:val="003D037D"/>
    <w:rsid w:val="003D0EF8"/>
    <w:rsid w:val="003D19E0"/>
    <w:rsid w:val="003D24EE"/>
    <w:rsid w:val="003D5853"/>
    <w:rsid w:val="003D5A68"/>
    <w:rsid w:val="003E5C68"/>
    <w:rsid w:val="003F0805"/>
    <w:rsid w:val="003F252B"/>
    <w:rsid w:val="003F3E4A"/>
    <w:rsid w:val="003F7141"/>
    <w:rsid w:val="004046B6"/>
    <w:rsid w:val="004070FB"/>
    <w:rsid w:val="00410D6B"/>
    <w:rsid w:val="00412649"/>
    <w:rsid w:val="004153C0"/>
    <w:rsid w:val="00415432"/>
    <w:rsid w:val="00417A70"/>
    <w:rsid w:val="004225C9"/>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809A3"/>
    <w:rsid w:val="004818E8"/>
    <w:rsid w:val="00482DC2"/>
    <w:rsid w:val="004837CA"/>
    <w:rsid w:val="00483ACB"/>
    <w:rsid w:val="004845CE"/>
    <w:rsid w:val="00495BF1"/>
    <w:rsid w:val="004A7D5B"/>
    <w:rsid w:val="004B2216"/>
    <w:rsid w:val="004B387F"/>
    <w:rsid w:val="004B4EF3"/>
    <w:rsid w:val="004B576F"/>
    <w:rsid w:val="004B647C"/>
    <w:rsid w:val="004B7094"/>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D6D"/>
    <w:rsid w:val="00522681"/>
    <w:rsid w:val="00522F40"/>
    <w:rsid w:val="00523C5F"/>
    <w:rsid w:val="005339EE"/>
    <w:rsid w:val="005360E4"/>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22D31"/>
    <w:rsid w:val="00625D23"/>
    <w:rsid w:val="006263EA"/>
    <w:rsid w:val="006307F9"/>
    <w:rsid w:val="00630F33"/>
    <w:rsid w:val="006360B8"/>
    <w:rsid w:val="0063663E"/>
    <w:rsid w:val="00644FC1"/>
    <w:rsid w:val="006512F0"/>
    <w:rsid w:val="006514EA"/>
    <w:rsid w:val="00656A6B"/>
    <w:rsid w:val="00662893"/>
    <w:rsid w:val="00663624"/>
    <w:rsid w:val="00665A0A"/>
    <w:rsid w:val="00665D8F"/>
    <w:rsid w:val="00672C39"/>
    <w:rsid w:val="00680648"/>
    <w:rsid w:val="00682040"/>
    <w:rsid w:val="006825E1"/>
    <w:rsid w:val="0068355D"/>
    <w:rsid w:val="00684CFE"/>
    <w:rsid w:val="00690C21"/>
    <w:rsid w:val="00692B37"/>
    <w:rsid w:val="006A2A74"/>
    <w:rsid w:val="006A3098"/>
    <w:rsid w:val="006A4160"/>
    <w:rsid w:val="006B0A7A"/>
    <w:rsid w:val="006B35A2"/>
    <w:rsid w:val="006B7354"/>
    <w:rsid w:val="006B7ABF"/>
    <w:rsid w:val="006C1947"/>
    <w:rsid w:val="006C2276"/>
    <w:rsid w:val="006C242B"/>
    <w:rsid w:val="006C2C14"/>
    <w:rsid w:val="006C371A"/>
    <w:rsid w:val="006C7E2C"/>
    <w:rsid w:val="006D221D"/>
    <w:rsid w:val="006D4881"/>
    <w:rsid w:val="006D768F"/>
    <w:rsid w:val="006E163F"/>
    <w:rsid w:val="006E5767"/>
    <w:rsid w:val="006E7968"/>
    <w:rsid w:val="00701B3A"/>
    <w:rsid w:val="0070762D"/>
    <w:rsid w:val="00712AE6"/>
    <w:rsid w:val="0071309E"/>
    <w:rsid w:val="00723DAF"/>
    <w:rsid w:val="007251A4"/>
    <w:rsid w:val="00730E16"/>
    <w:rsid w:val="007400C4"/>
    <w:rsid w:val="007404DD"/>
    <w:rsid w:val="00746A3D"/>
    <w:rsid w:val="00747676"/>
    <w:rsid w:val="007479B6"/>
    <w:rsid w:val="00747E7C"/>
    <w:rsid w:val="00761469"/>
    <w:rsid w:val="00762015"/>
    <w:rsid w:val="00767053"/>
    <w:rsid w:val="00774B6B"/>
    <w:rsid w:val="007773C8"/>
    <w:rsid w:val="0078063E"/>
    <w:rsid w:val="007824BF"/>
    <w:rsid w:val="00787B2D"/>
    <w:rsid w:val="007922ED"/>
    <w:rsid w:val="00793CB2"/>
    <w:rsid w:val="007A51E3"/>
    <w:rsid w:val="007A5635"/>
    <w:rsid w:val="007A5ABC"/>
    <w:rsid w:val="007A676E"/>
    <w:rsid w:val="007A7BF7"/>
    <w:rsid w:val="007A7DFA"/>
    <w:rsid w:val="007B331F"/>
    <w:rsid w:val="007B44B7"/>
    <w:rsid w:val="007B64E0"/>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30E0E"/>
    <w:rsid w:val="00831FF5"/>
    <w:rsid w:val="00833045"/>
    <w:rsid w:val="008341AE"/>
    <w:rsid w:val="00834DF7"/>
    <w:rsid w:val="008358E5"/>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6998"/>
    <w:rsid w:val="00907134"/>
    <w:rsid w:val="00910E03"/>
    <w:rsid w:val="00916416"/>
    <w:rsid w:val="00920FF7"/>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B048D"/>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50B"/>
    <w:rsid w:val="00A14EB7"/>
    <w:rsid w:val="00A174B6"/>
    <w:rsid w:val="00A177D5"/>
    <w:rsid w:val="00A20837"/>
    <w:rsid w:val="00A23689"/>
    <w:rsid w:val="00A25D93"/>
    <w:rsid w:val="00A30BDA"/>
    <w:rsid w:val="00A322F4"/>
    <w:rsid w:val="00A43E92"/>
    <w:rsid w:val="00A469EA"/>
    <w:rsid w:val="00A5645C"/>
    <w:rsid w:val="00A666EA"/>
    <w:rsid w:val="00A66F91"/>
    <w:rsid w:val="00A773A9"/>
    <w:rsid w:val="00A777F7"/>
    <w:rsid w:val="00A81A7C"/>
    <w:rsid w:val="00A8206A"/>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609B"/>
    <w:rsid w:val="00AC7B6A"/>
    <w:rsid w:val="00AC7C88"/>
    <w:rsid w:val="00AD069D"/>
    <w:rsid w:val="00AD2AE2"/>
    <w:rsid w:val="00AD3EA6"/>
    <w:rsid w:val="00AD6840"/>
    <w:rsid w:val="00AE4AED"/>
    <w:rsid w:val="00AF0095"/>
    <w:rsid w:val="00AF472E"/>
    <w:rsid w:val="00AF7069"/>
    <w:rsid w:val="00B03C08"/>
    <w:rsid w:val="00B072B1"/>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62C0"/>
    <w:rsid w:val="00BB65D8"/>
    <w:rsid w:val="00BB6AAC"/>
    <w:rsid w:val="00BB74AF"/>
    <w:rsid w:val="00BB76BC"/>
    <w:rsid w:val="00BC3E9F"/>
    <w:rsid w:val="00BC6EDE"/>
    <w:rsid w:val="00BC7584"/>
    <w:rsid w:val="00BD50E5"/>
    <w:rsid w:val="00BD6767"/>
    <w:rsid w:val="00BE1308"/>
    <w:rsid w:val="00BE39EE"/>
    <w:rsid w:val="00BE3EC7"/>
    <w:rsid w:val="00BE5916"/>
    <w:rsid w:val="00BE5E24"/>
    <w:rsid w:val="00BF2986"/>
    <w:rsid w:val="00BF5E10"/>
    <w:rsid w:val="00C0135D"/>
    <w:rsid w:val="00C02EDF"/>
    <w:rsid w:val="00C05CCE"/>
    <w:rsid w:val="00C1037F"/>
    <w:rsid w:val="00C10561"/>
    <w:rsid w:val="00C158E0"/>
    <w:rsid w:val="00C16F09"/>
    <w:rsid w:val="00C20EFF"/>
    <w:rsid w:val="00C250ED"/>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FDB"/>
    <w:rsid w:val="00C74877"/>
    <w:rsid w:val="00C75E6D"/>
    <w:rsid w:val="00C7717D"/>
    <w:rsid w:val="00C82174"/>
    <w:rsid w:val="00C82ED4"/>
    <w:rsid w:val="00C83F0F"/>
    <w:rsid w:val="00C940A2"/>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643C"/>
    <w:rsid w:val="00D609FE"/>
    <w:rsid w:val="00D60F27"/>
    <w:rsid w:val="00D62CEC"/>
    <w:rsid w:val="00D73DB8"/>
    <w:rsid w:val="00D77655"/>
    <w:rsid w:val="00D77B0E"/>
    <w:rsid w:val="00D85A7B"/>
    <w:rsid w:val="00D91791"/>
    <w:rsid w:val="00D91815"/>
    <w:rsid w:val="00D95EF9"/>
    <w:rsid w:val="00DA1158"/>
    <w:rsid w:val="00DA1854"/>
    <w:rsid w:val="00DA4671"/>
    <w:rsid w:val="00DA5408"/>
    <w:rsid w:val="00DA7FE0"/>
    <w:rsid w:val="00DB186B"/>
    <w:rsid w:val="00DB223F"/>
    <w:rsid w:val="00DB5C1E"/>
    <w:rsid w:val="00DC5581"/>
    <w:rsid w:val="00DC5891"/>
    <w:rsid w:val="00DD13DB"/>
    <w:rsid w:val="00DD350E"/>
    <w:rsid w:val="00DD4D5A"/>
    <w:rsid w:val="00DD621A"/>
    <w:rsid w:val="00DD79E9"/>
    <w:rsid w:val="00DE0504"/>
    <w:rsid w:val="00DE3F6C"/>
    <w:rsid w:val="00DE6D6A"/>
    <w:rsid w:val="00DE7269"/>
    <w:rsid w:val="00DF683C"/>
    <w:rsid w:val="00DF769E"/>
    <w:rsid w:val="00DF7CCA"/>
    <w:rsid w:val="00E007E6"/>
    <w:rsid w:val="00E014B6"/>
    <w:rsid w:val="00E11D76"/>
    <w:rsid w:val="00E121ED"/>
    <w:rsid w:val="00E12932"/>
    <w:rsid w:val="00E1423C"/>
    <w:rsid w:val="00E20C45"/>
    <w:rsid w:val="00E2320F"/>
    <w:rsid w:val="00E25761"/>
    <w:rsid w:val="00E26EBB"/>
    <w:rsid w:val="00E3041B"/>
    <w:rsid w:val="00E30AAF"/>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F1E77"/>
    <w:rsid w:val="00EF3F52"/>
    <w:rsid w:val="00EF6962"/>
    <w:rsid w:val="00F002DD"/>
    <w:rsid w:val="00F034AC"/>
    <w:rsid w:val="00F059F9"/>
    <w:rsid w:val="00F0665F"/>
    <w:rsid w:val="00F146E5"/>
    <w:rsid w:val="00F159CF"/>
    <w:rsid w:val="00F2262E"/>
    <w:rsid w:val="00F23863"/>
    <w:rsid w:val="00F25751"/>
    <w:rsid w:val="00F25D80"/>
    <w:rsid w:val="00F3060F"/>
    <w:rsid w:val="00F313A8"/>
    <w:rsid w:val="00F31FD6"/>
    <w:rsid w:val="00F37D13"/>
    <w:rsid w:val="00F45597"/>
    <w:rsid w:val="00F455EA"/>
    <w:rsid w:val="00F4657C"/>
    <w:rsid w:val="00F47A33"/>
    <w:rsid w:val="00F507E0"/>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C24E1"/>
    <w:rsid w:val="00FC278A"/>
    <w:rsid w:val="00FD3F02"/>
    <w:rsid w:val="00FD6B22"/>
    <w:rsid w:val="00FD79EE"/>
    <w:rsid w:val="00FE1D74"/>
    <w:rsid w:val="00FE4C85"/>
    <w:rsid w:val="00FF2BA5"/>
    <w:rsid w:val="00FF4C4E"/>
    <w:rsid w:val="00FF6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image" Target="media/image2.emf"/><Relationship Id="rId34" Type="http://schemas.openxmlformats.org/officeDocument/2006/relationships/hyperlink" Target="http://hl7.org/fhir/STU3/http.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hyperlink" Target="http://wiki.ihe.net/index.php?title=National_Extensions_Process" TargetMode="External"/><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hl7.org/fhir/DSTU3/index.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patient.html"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06EE-4646-49BB-9E56-FBB222624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48</Pages>
  <Words>10712</Words>
  <Characters>61059</Characters>
  <Application>Microsoft Office Word</Application>
  <DocSecurity>0</DocSecurity>
  <Lines>508</Lines>
  <Paragraphs>143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71628</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2</cp:revision>
  <cp:lastPrinted>2012-05-01T07:26:00Z</cp:lastPrinted>
  <dcterms:created xsi:type="dcterms:W3CDTF">2017-06-28T13:29:00Z</dcterms:created>
  <dcterms:modified xsi:type="dcterms:W3CDTF">2017-06-28T13:29:00Z</dcterms:modified>
  <cp:category>IHE Supplement Template</cp:category>
</cp:coreProperties>
</file>