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EA717" w14:textId="77777777" w:rsidR="00F47A33" w:rsidRPr="00C67286" w:rsidRDefault="00F47A33" w:rsidP="00F47A33">
      <w:pPr>
        <w:pStyle w:val="BodyText"/>
        <w:jc w:val="center"/>
        <w:outlineLvl w:val="0"/>
        <w:rPr>
          <w:b/>
          <w:bCs/>
          <w:sz w:val="28"/>
          <w:szCs w:val="28"/>
        </w:rPr>
      </w:pPr>
      <w:r w:rsidRPr="00C67286">
        <w:rPr>
          <w:b/>
          <w:bCs/>
          <w:sz w:val="28"/>
          <w:szCs w:val="28"/>
        </w:rPr>
        <w:softHyphen/>
        <w:t>Integrating the Healthcare Enterprise</w:t>
      </w:r>
    </w:p>
    <w:p w14:paraId="77ACE642" w14:textId="77777777" w:rsidR="00F47A33" w:rsidRPr="00C67286" w:rsidRDefault="00F47A33" w:rsidP="00F47A33">
      <w:pPr>
        <w:pStyle w:val="BodyText"/>
      </w:pPr>
    </w:p>
    <w:p w14:paraId="3F0A6810" w14:textId="77777777" w:rsidR="00F47A33" w:rsidRPr="00C67286" w:rsidRDefault="00F47A33" w:rsidP="00F47A33">
      <w:pPr>
        <w:pStyle w:val="BodyText"/>
        <w:jc w:val="center"/>
      </w:pPr>
      <w:r w:rsidRPr="00C67286">
        <w:rPr>
          <w:noProof/>
          <w:lang w:eastAsia="pt-PT"/>
        </w:rPr>
        <w:drawing>
          <wp:inline distT="0" distB="0" distL="0" distR="0" wp14:anchorId="10E6B190" wp14:editId="7D36A113">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0D4711D8" w14:textId="77777777" w:rsidR="00F47A33" w:rsidRPr="00C67286" w:rsidRDefault="00F47A33" w:rsidP="00F47A33">
      <w:pPr>
        <w:pStyle w:val="BodyText"/>
      </w:pPr>
    </w:p>
    <w:p w14:paraId="7A8451C0" w14:textId="77777777" w:rsidR="007400C4" w:rsidRPr="00C67286" w:rsidRDefault="007400C4" w:rsidP="00663624">
      <w:pPr>
        <w:pStyle w:val="BodyText"/>
      </w:pPr>
    </w:p>
    <w:p w14:paraId="41411B20" w14:textId="77777777" w:rsidR="00482DC2" w:rsidRPr="00C67286" w:rsidRDefault="00CF283F" w:rsidP="000807AC">
      <w:pPr>
        <w:pStyle w:val="BodyText"/>
        <w:jc w:val="center"/>
        <w:rPr>
          <w:b/>
          <w:sz w:val="44"/>
          <w:szCs w:val="44"/>
        </w:rPr>
      </w:pPr>
      <w:r w:rsidRPr="00C67286">
        <w:rPr>
          <w:b/>
          <w:sz w:val="44"/>
          <w:szCs w:val="44"/>
        </w:rPr>
        <w:t xml:space="preserve">IHE </w:t>
      </w:r>
      <w:r w:rsidR="00F47A33" w:rsidRPr="00C67286">
        <w:rPr>
          <w:b/>
          <w:sz w:val="44"/>
          <w:szCs w:val="44"/>
        </w:rPr>
        <w:t>Pharmacy</w:t>
      </w:r>
    </w:p>
    <w:p w14:paraId="79BA7583" w14:textId="77777777" w:rsidR="00B15D8F" w:rsidRPr="00C67286" w:rsidRDefault="00CF283F" w:rsidP="000807AC">
      <w:pPr>
        <w:pStyle w:val="BodyText"/>
        <w:jc w:val="center"/>
        <w:rPr>
          <w:b/>
          <w:sz w:val="44"/>
          <w:szCs w:val="44"/>
        </w:rPr>
      </w:pPr>
      <w:r w:rsidRPr="00C67286">
        <w:rPr>
          <w:b/>
          <w:sz w:val="44"/>
          <w:szCs w:val="44"/>
        </w:rPr>
        <w:t>Technical Framework</w:t>
      </w:r>
      <w:r w:rsidR="00B4798B" w:rsidRPr="00C67286">
        <w:rPr>
          <w:b/>
          <w:sz w:val="44"/>
          <w:szCs w:val="44"/>
        </w:rPr>
        <w:t xml:space="preserve"> </w:t>
      </w:r>
      <w:r w:rsidRPr="00C67286">
        <w:rPr>
          <w:b/>
          <w:sz w:val="44"/>
          <w:szCs w:val="44"/>
        </w:rPr>
        <w:t>Supplement</w:t>
      </w:r>
    </w:p>
    <w:p w14:paraId="013B0919" w14:textId="77777777" w:rsidR="00CF283F" w:rsidRPr="00C67286" w:rsidRDefault="00CF283F" w:rsidP="000807AC">
      <w:pPr>
        <w:pStyle w:val="BodyText"/>
      </w:pPr>
    </w:p>
    <w:p w14:paraId="50D8A3C7" w14:textId="77777777" w:rsidR="00656A6B" w:rsidRPr="00C67286" w:rsidRDefault="00656A6B" w:rsidP="000807AC">
      <w:pPr>
        <w:pStyle w:val="BodyText"/>
      </w:pPr>
    </w:p>
    <w:p w14:paraId="220FDCC4" w14:textId="77777777" w:rsidR="00A9546E" w:rsidRPr="00C67286" w:rsidRDefault="00A9546E" w:rsidP="00A9546E">
      <w:pPr>
        <w:jc w:val="center"/>
        <w:rPr>
          <w:b/>
          <w:sz w:val="44"/>
          <w:szCs w:val="44"/>
        </w:rPr>
      </w:pPr>
    </w:p>
    <w:p w14:paraId="5595177B" w14:textId="77777777" w:rsidR="00A9546E" w:rsidRPr="00C67286" w:rsidRDefault="00510D88" w:rsidP="00A9546E">
      <w:pPr>
        <w:jc w:val="center"/>
        <w:rPr>
          <w:b/>
          <w:sz w:val="44"/>
          <w:szCs w:val="44"/>
        </w:rPr>
      </w:pPr>
      <w:r w:rsidRPr="00C67286">
        <w:rPr>
          <w:b/>
          <w:sz w:val="44"/>
          <w:szCs w:val="44"/>
        </w:rPr>
        <w:t>Mobile</w:t>
      </w:r>
      <w:r w:rsidR="00A9546E" w:rsidRPr="00C67286">
        <w:rPr>
          <w:b/>
          <w:sz w:val="44"/>
          <w:szCs w:val="44"/>
        </w:rPr>
        <w:t xml:space="preserve"> Medication</w:t>
      </w:r>
      <w:r w:rsidRPr="00C67286">
        <w:rPr>
          <w:b/>
          <w:sz w:val="44"/>
          <w:szCs w:val="44"/>
        </w:rPr>
        <w:t xml:space="preserve"> </w:t>
      </w:r>
      <w:r w:rsidR="00F47A33" w:rsidRPr="00C67286">
        <w:rPr>
          <w:b/>
          <w:sz w:val="44"/>
          <w:szCs w:val="44"/>
        </w:rPr>
        <w:t>Administration</w:t>
      </w:r>
    </w:p>
    <w:p w14:paraId="53B2A013" w14:textId="77777777" w:rsidR="00CF283F" w:rsidRPr="00C67286" w:rsidRDefault="00A9546E" w:rsidP="00A9546E">
      <w:pPr>
        <w:jc w:val="center"/>
        <w:rPr>
          <w:b/>
          <w:sz w:val="44"/>
          <w:szCs w:val="44"/>
        </w:rPr>
      </w:pPr>
      <w:r w:rsidRPr="00C67286" w:rsidDel="00A9546E">
        <w:rPr>
          <w:b/>
          <w:sz w:val="44"/>
          <w:szCs w:val="44"/>
        </w:rPr>
        <w:t xml:space="preserve"> </w:t>
      </w:r>
      <w:r w:rsidRPr="00C67286">
        <w:rPr>
          <w:b/>
          <w:sz w:val="44"/>
          <w:szCs w:val="44"/>
        </w:rPr>
        <w:t>(</w:t>
      </w:r>
      <w:r w:rsidR="00C67286" w:rsidRPr="00C67286">
        <w:rPr>
          <w:b/>
          <w:sz w:val="44"/>
          <w:szCs w:val="44"/>
        </w:rPr>
        <w:t>m</w:t>
      </w:r>
      <w:r w:rsidR="00F47A33" w:rsidRPr="00C67286">
        <w:rPr>
          <w:b/>
          <w:sz w:val="44"/>
          <w:szCs w:val="44"/>
        </w:rPr>
        <w:t>MA</w:t>
      </w:r>
      <w:r w:rsidRPr="00C67286">
        <w:rPr>
          <w:b/>
          <w:sz w:val="44"/>
          <w:szCs w:val="44"/>
        </w:rPr>
        <w:t>)</w:t>
      </w:r>
    </w:p>
    <w:p w14:paraId="06B3E34E" w14:textId="77777777" w:rsidR="00CF283F" w:rsidRPr="00C67286" w:rsidRDefault="00CF283F" w:rsidP="000125FF">
      <w:pPr>
        <w:pStyle w:val="BodyText"/>
      </w:pPr>
    </w:p>
    <w:p w14:paraId="3E23D81D" w14:textId="77777777" w:rsidR="007400C4" w:rsidRPr="00C67286" w:rsidRDefault="007400C4" w:rsidP="000125FF">
      <w:pPr>
        <w:pStyle w:val="BodyText"/>
      </w:pPr>
    </w:p>
    <w:p w14:paraId="0026B3E5" w14:textId="77777777" w:rsidR="00C67286" w:rsidRPr="00C67286" w:rsidRDefault="00C67286" w:rsidP="00C67286">
      <w:pPr>
        <w:pStyle w:val="BodyText"/>
        <w:jc w:val="center"/>
        <w:outlineLvl w:val="0"/>
        <w:rPr>
          <w:b/>
          <w:sz w:val="44"/>
          <w:szCs w:val="44"/>
        </w:rPr>
      </w:pPr>
      <w:r w:rsidRPr="00C67286">
        <w:rPr>
          <w:b/>
          <w:sz w:val="44"/>
          <w:szCs w:val="44"/>
        </w:rPr>
        <w:t xml:space="preserve">FHIR </w:t>
      </w:r>
      <w:r>
        <w:rPr>
          <w:b/>
          <w:sz w:val="44"/>
          <w:szCs w:val="44"/>
        </w:rPr>
        <w:t xml:space="preserve">® </w:t>
      </w:r>
      <w:r w:rsidRPr="00C67286">
        <w:rPr>
          <w:b/>
          <w:sz w:val="44"/>
          <w:szCs w:val="44"/>
        </w:rPr>
        <w:t>STU3</w:t>
      </w:r>
    </w:p>
    <w:p w14:paraId="67D0061F" w14:textId="77777777" w:rsidR="00C67286" w:rsidRPr="00C67286" w:rsidRDefault="00C67286" w:rsidP="00C67286">
      <w:pPr>
        <w:pStyle w:val="BodyText22ptBoldCenteredKernat14pt"/>
        <w:rPr>
          <w:b w:val="0"/>
          <w:sz w:val="32"/>
          <w:szCs w:val="32"/>
        </w:rPr>
      </w:pPr>
      <w:r w:rsidRPr="00C67286">
        <w:rPr>
          <w:sz w:val="32"/>
          <w:szCs w:val="32"/>
        </w:rPr>
        <w:t xml:space="preserve">Using Resources at FMM Level 5 </w:t>
      </w:r>
    </w:p>
    <w:p w14:paraId="3287BA5E" w14:textId="77777777" w:rsidR="00503AE1" w:rsidRPr="00C67286" w:rsidRDefault="00457DDC" w:rsidP="00AF7069">
      <w:pPr>
        <w:jc w:val="center"/>
        <w:rPr>
          <w:rFonts w:ascii="Arial" w:hAnsi="Arial"/>
          <w:b/>
          <w:bCs/>
          <w:kern w:val="28"/>
          <w:sz w:val="44"/>
        </w:rPr>
      </w:pPr>
      <w:r w:rsidRPr="00C67286">
        <w:rPr>
          <w:b/>
          <w:sz w:val="44"/>
          <w:szCs w:val="44"/>
        </w:rPr>
        <w:t xml:space="preserve">Draft </w:t>
      </w:r>
      <w:r w:rsidR="00AF7069" w:rsidRPr="00C67286">
        <w:rPr>
          <w:b/>
          <w:sz w:val="44"/>
          <w:szCs w:val="44"/>
        </w:rPr>
        <w:t xml:space="preserve">in preparation </w:t>
      </w:r>
      <w:r w:rsidRPr="00C67286">
        <w:rPr>
          <w:b/>
          <w:sz w:val="44"/>
          <w:szCs w:val="44"/>
        </w:rPr>
        <w:t>for</w:t>
      </w:r>
      <w:r w:rsidR="00506C22" w:rsidRPr="00C67286">
        <w:rPr>
          <w:b/>
          <w:sz w:val="44"/>
          <w:szCs w:val="44"/>
        </w:rPr>
        <w:t xml:space="preserve"> </w:t>
      </w:r>
      <w:r w:rsidRPr="00C67286">
        <w:rPr>
          <w:b/>
          <w:sz w:val="44"/>
          <w:szCs w:val="44"/>
        </w:rPr>
        <w:t>P</w:t>
      </w:r>
      <w:r w:rsidR="00CF283F" w:rsidRPr="00C67286">
        <w:rPr>
          <w:b/>
          <w:sz w:val="44"/>
          <w:szCs w:val="44"/>
        </w:rPr>
        <w:t>ublic Comment</w:t>
      </w:r>
      <w:r w:rsidR="00503AE1" w:rsidRPr="00C67286">
        <w:rPr>
          <w:b/>
          <w:sz w:val="44"/>
          <w:szCs w:val="44"/>
        </w:rPr>
        <w:t xml:space="preserve"> </w:t>
      </w:r>
    </w:p>
    <w:p w14:paraId="1C05679D" w14:textId="77777777" w:rsidR="009D125C" w:rsidRPr="00C67286" w:rsidRDefault="009D125C">
      <w:pPr>
        <w:pStyle w:val="BodyText"/>
      </w:pPr>
    </w:p>
    <w:p w14:paraId="1664C61C" w14:textId="77777777" w:rsidR="009D125C" w:rsidRPr="00C67286" w:rsidRDefault="009D125C">
      <w:pPr>
        <w:pStyle w:val="BodyText"/>
      </w:pPr>
    </w:p>
    <w:p w14:paraId="3310CC02" w14:textId="77777777" w:rsidR="00A910E1" w:rsidRPr="00C67286" w:rsidRDefault="00A910E1" w:rsidP="00AC7C88">
      <w:pPr>
        <w:pStyle w:val="BodyText"/>
      </w:pPr>
      <w:r w:rsidRPr="00C67286">
        <w:t>Date:</w:t>
      </w:r>
      <w:r w:rsidRPr="00C67286">
        <w:tab/>
      </w:r>
      <w:r w:rsidRPr="00C67286">
        <w:tab/>
      </w:r>
      <w:r w:rsidR="00C67286">
        <w:t>June, 2017</w:t>
      </w:r>
    </w:p>
    <w:p w14:paraId="266F262B" w14:textId="77777777" w:rsidR="00603ED5" w:rsidRPr="00C67286" w:rsidRDefault="00A910E1" w:rsidP="00AC7C88">
      <w:pPr>
        <w:pStyle w:val="BodyText"/>
      </w:pPr>
      <w:r w:rsidRPr="00C67286">
        <w:t>Author:</w:t>
      </w:r>
      <w:r w:rsidRPr="00C67286">
        <w:tab/>
      </w:r>
      <w:r w:rsidR="00C67286" w:rsidRPr="002862AA">
        <w:t>IHE ITI Technical Committee</w:t>
      </w:r>
    </w:p>
    <w:p w14:paraId="1118175E" w14:textId="77777777" w:rsidR="00A875FF" w:rsidRDefault="00603ED5" w:rsidP="00AC7C88">
      <w:pPr>
        <w:pStyle w:val="BodyText"/>
      </w:pPr>
      <w:r w:rsidRPr="00C67286">
        <w:t>Email:</w:t>
      </w:r>
      <w:r w:rsidR="00FF4C4E" w:rsidRPr="00C67286">
        <w:tab/>
      </w:r>
      <w:r w:rsidR="00FF4C4E" w:rsidRPr="00C67286">
        <w:tab/>
      </w:r>
      <w:hyperlink r:id="rId9" w:history="1">
        <w:r w:rsidR="00C67286" w:rsidRPr="00A734B9">
          <w:rPr>
            <w:rStyle w:val="Hyperlink"/>
          </w:rPr>
          <w:t>pharmacy@ihe.net</w:t>
        </w:r>
      </w:hyperlink>
    </w:p>
    <w:p w14:paraId="64451929" w14:textId="77777777" w:rsidR="00C67286" w:rsidRPr="002862AA" w:rsidRDefault="00C67286" w:rsidP="00C67286">
      <w:pPr>
        <w:pStyle w:val="BodyText"/>
      </w:pPr>
    </w:p>
    <w:p w14:paraId="49E31395" w14:textId="77777777" w:rsidR="00C67286" w:rsidRPr="002862AA" w:rsidRDefault="00C67286" w:rsidP="00C67286">
      <w:pPr>
        <w:pStyle w:val="BodyText"/>
        <w:pBdr>
          <w:top w:val="single" w:sz="18" w:space="1" w:color="auto"/>
          <w:left w:val="single" w:sz="18" w:space="4" w:color="auto"/>
          <w:bottom w:val="single" w:sz="18" w:space="1" w:color="auto"/>
          <w:right w:val="single" w:sz="18" w:space="4" w:color="auto"/>
        </w:pBdr>
        <w:spacing w:line="276" w:lineRule="auto"/>
        <w:jc w:val="center"/>
      </w:pPr>
      <w:r w:rsidRPr="002862AA">
        <w:rPr>
          <w:b/>
        </w:rPr>
        <w:t xml:space="preserve">Please verify you have the most recent version of this document. </w:t>
      </w:r>
      <w:r w:rsidRPr="002862AA">
        <w:t xml:space="preserve">See </w:t>
      </w:r>
      <w:hyperlink r:id="rId10" w:history="1">
        <w:r w:rsidRPr="002862AA">
          <w:rPr>
            <w:rStyle w:val="Hyperlink"/>
          </w:rPr>
          <w:t>here</w:t>
        </w:r>
      </w:hyperlink>
      <w:r w:rsidRPr="002862AA">
        <w:t xml:space="preserve"> for Trial Implementation and Final Text versions and </w:t>
      </w:r>
      <w:hyperlink r:id="rId11" w:history="1">
        <w:r w:rsidRPr="002862AA">
          <w:rPr>
            <w:rStyle w:val="Hyperlink"/>
          </w:rPr>
          <w:t>here</w:t>
        </w:r>
      </w:hyperlink>
      <w:r w:rsidRPr="002862AA">
        <w:t xml:space="preserve"> for Public Comment versions.</w:t>
      </w:r>
    </w:p>
    <w:p w14:paraId="2773253B" w14:textId="77777777" w:rsidR="00CF283F" w:rsidRPr="00C67286" w:rsidRDefault="009D125C" w:rsidP="00C67286">
      <w:pPr>
        <w:pStyle w:val="AuthorInstructions"/>
      </w:pPr>
      <w:r w:rsidRPr="00C67286">
        <w:br w:type="page"/>
      </w:r>
      <w:r w:rsidR="00A875FF" w:rsidRPr="00C67286">
        <w:rPr>
          <w:rFonts w:ascii="Arial" w:hAnsi="Arial"/>
          <w:b/>
          <w:kern w:val="28"/>
          <w:sz w:val="28"/>
        </w:rPr>
        <w:lastRenderedPageBreak/>
        <w:t>Foreword</w:t>
      </w:r>
    </w:p>
    <w:p w14:paraId="076803B5" w14:textId="77777777" w:rsidR="00482DC2" w:rsidRPr="00C67286" w:rsidRDefault="00CF283F" w:rsidP="00147F29">
      <w:pPr>
        <w:pStyle w:val="BodyText"/>
      </w:pPr>
      <w:r w:rsidRPr="00C67286">
        <w:t xml:space="preserve">This </w:t>
      </w:r>
      <w:r w:rsidR="00482DC2" w:rsidRPr="00C67286">
        <w:t xml:space="preserve">is a </w:t>
      </w:r>
      <w:r w:rsidRPr="00C67286">
        <w:t xml:space="preserve">supplement to the IHE </w:t>
      </w:r>
      <w:r w:rsidR="00C67286">
        <w:t xml:space="preserve">Pharmacy </w:t>
      </w:r>
      <w:r w:rsidRPr="00C67286">
        <w:t xml:space="preserve">Technical Framework </w:t>
      </w:r>
      <w:r w:rsidR="00482DC2" w:rsidRPr="00C67286">
        <w:t>&lt;</w:t>
      </w:r>
      <w:r w:rsidRPr="00C67286">
        <w:t>V</w:t>
      </w:r>
      <w:r w:rsidR="009813A1" w:rsidRPr="00C67286">
        <w:t>X.X</w:t>
      </w:r>
      <w:r w:rsidRPr="00C67286">
        <w:t>&gt;</w:t>
      </w:r>
      <w:r w:rsidR="00482DC2" w:rsidRPr="00C67286">
        <w:t>.</w:t>
      </w:r>
      <w:r w:rsidR="00F002DD" w:rsidRPr="00C67286">
        <w:t xml:space="preserve"> Each supplement undergoes a process of public comment and trial implementation before being</w:t>
      </w:r>
      <w:r w:rsidR="00F0665F" w:rsidRPr="00C67286">
        <w:t xml:space="preserve"> </w:t>
      </w:r>
      <w:r w:rsidR="00F002DD" w:rsidRPr="00C67286">
        <w:t>incorporated into the volumes of the Technical Frameworks.</w:t>
      </w:r>
    </w:p>
    <w:p w14:paraId="3C62DDDE" w14:textId="77777777" w:rsidR="006263EA" w:rsidRPr="00C67286" w:rsidRDefault="00B15E9B" w:rsidP="00147F29">
      <w:pPr>
        <w:pStyle w:val="BodyText"/>
      </w:pPr>
      <w:r w:rsidRPr="00C67286">
        <w:rPr>
          <w:i/>
          <w:iCs/>
        </w:rPr>
        <w:t>&lt;</w:t>
      </w:r>
      <w:r w:rsidR="00510062" w:rsidRPr="00C67286">
        <w:rPr>
          <w:i/>
          <w:iCs/>
        </w:rPr>
        <w:t xml:space="preserve">For Public </w:t>
      </w:r>
      <w:r w:rsidR="007773C8" w:rsidRPr="00C67286">
        <w:rPr>
          <w:i/>
          <w:iCs/>
        </w:rPr>
        <w:t>Comment</w:t>
      </w:r>
      <w:r w:rsidR="00C56183" w:rsidRPr="00C67286">
        <w:rPr>
          <w:i/>
          <w:iCs/>
        </w:rPr>
        <w:t>:</w:t>
      </w:r>
      <w:r w:rsidR="00CC0A62" w:rsidRPr="00C67286">
        <w:rPr>
          <w:i/>
          <w:iCs/>
        </w:rPr>
        <w:t>&gt;</w:t>
      </w:r>
      <w:r w:rsidR="00CC0A62" w:rsidRPr="00C67286">
        <w:t xml:space="preserve"> This</w:t>
      </w:r>
      <w:r w:rsidR="00510062" w:rsidRPr="00C67286">
        <w:t xml:space="preserve"> supplement </w:t>
      </w:r>
      <w:r w:rsidR="004F5211" w:rsidRPr="00C67286">
        <w:t xml:space="preserve">is published </w:t>
      </w:r>
      <w:r w:rsidR="007773C8" w:rsidRPr="00C67286">
        <w:t>on &lt;</w:t>
      </w:r>
      <w:r w:rsidR="004F5211" w:rsidRPr="00C67286">
        <w:t>Month XX, 201x&gt; for Public Comment</w:t>
      </w:r>
      <w:r w:rsidR="00F0665F" w:rsidRPr="00C67286">
        <w:t xml:space="preserve">. </w:t>
      </w:r>
      <w:r w:rsidR="00CF283F" w:rsidRPr="00C67286">
        <w:t xml:space="preserve">Comments </w:t>
      </w:r>
      <w:r w:rsidR="00DD4D5A" w:rsidRPr="00C67286">
        <w:t xml:space="preserve">are invited and may </w:t>
      </w:r>
      <w:r w:rsidR="006263EA" w:rsidRPr="00C67286">
        <w:t xml:space="preserve">be submitted </w:t>
      </w:r>
      <w:r w:rsidR="004F5211" w:rsidRPr="00C67286">
        <w:t>at</w:t>
      </w:r>
      <w:r w:rsidR="007773C8" w:rsidRPr="00C67286">
        <w:t xml:space="preserve"> </w:t>
      </w:r>
      <w:hyperlink r:id="rId12" w:history="1">
        <w:r w:rsidR="00DA4671" w:rsidRPr="00A734B9">
          <w:rPr>
            <w:rStyle w:val="Hyperlink"/>
          </w:rPr>
          <w:t>http://www.ihe.net/pharmacy/pharmacycomments.cfm</w:t>
        </w:r>
      </w:hyperlink>
      <w:r w:rsidR="00F0665F" w:rsidRPr="00C67286">
        <w:t xml:space="preserve">. </w:t>
      </w:r>
      <w:r w:rsidR="00510062" w:rsidRPr="00C67286">
        <w:t>In order to be considered in development of the Trial Implementation version of the supplement</w:t>
      </w:r>
      <w:r w:rsidR="000717A7" w:rsidRPr="00C67286">
        <w:t>,</w:t>
      </w:r>
      <w:r w:rsidR="00510062" w:rsidRPr="00C67286">
        <w:t xml:space="preserve"> comments must be received by &lt;Month XX, 201X&gt;. </w:t>
      </w:r>
    </w:p>
    <w:p w14:paraId="37E66072" w14:textId="77777777" w:rsidR="00AC7C88" w:rsidRPr="00C67286" w:rsidRDefault="00AC7C88" w:rsidP="00AC7C88">
      <w:pPr>
        <w:pStyle w:val="BodyText"/>
      </w:pPr>
      <w:r w:rsidRPr="00C67286">
        <w:t>This supplement describes changes to the existing technical framework documents</w:t>
      </w:r>
      <w:r w:rsidR="000717A7" w:rsidRPr="00C67286">
        <w:t>.</w:t>
      </w:r>
      <w:r w:rsidRPr="00C67286">
        <w:t xml:space="preserve"> </w:t>
      </w:r>
    </w:p>
    <w:p w14:paraId="1C0EC43E" w14:textId="77777777" w:rsidR="00BE5916" w:rsidRPr="00C67286" w:rsidRDefault="009C6269" w:rsidP="00663624">
      <w:pPr>
        <w:pStyle w:val="BodyText"/>
      </w:pPr>
      <w:r w:rsidRPr="00C67286">
        <w:t>“</w:t>
      </w:r>
      <w:r w:rsidR="006263EA" w:rsidRPr="00C67286">
        <w:t>B</w:t>
      </w:r>
      <w:r w:rsidR="007A7BF7" w:rsidRPr="00C67286">
        <w:t xml:space="preserve">oxed” instructions </w:t>
      </w:r>
      <w:r w:rsidR="006263EA" w:rsidRPr="00C67286">
        <w:t xml:space="preserve">like the sample below indicate to </w:t>
      </w:r>
      <w:r w:rsidR="007A7BF7" w:rsidRPr="00C67286">
        <w:t xml:space="preserve">the Volume Editor how to integrate the relevant section(s) into the </w:t>
      </w:r>
      <w:r w:rsidR="00BE5916" w:rsidRPr="00C67286">
        <w:t>relevant</w:t>
      </w:r>
      <w:r w:rsidR="007A7BF7" w:rsidRPr="00C67286">
        <w:t xml:space="preserve"> Technical Framework </w:t>
      </w:r>
      <w:r w:rsidR="00BE5916" w:rsidRPr="00C67286">
        <w:t>volume</w:t>
      </w:r>
      <w:r w:rsidR="009D125C" w:rsidRPr="00C67286">
        <w:t>.</w:t>
      </w:r>
    </w:p>
    <w:p w14:paraId="7D8B354B" w14:textId="77777777" w:rsidR="007A7BF7" w:rsidRPr="00C67286" w:rsidRDefault="000717A7" w:rsidP="007A7BF7">
      <w:pPr>
        <w:pStyle w:val="EditorInstructions"/>
      </w:pPr>
      <w:r w:rsidRPr="00C67286">
        <w:t>Amend s</w:t>
      </w:r>
      <w:r w:rsidR="007A7BF7" w:rsidRPr="00C67286">
        <w:t>ection X.X by the following:</w:t>
      </w:r>
    </w:p>
    <w:p w14:paraId="608875FB" w14:textId="77777777" w:rsidR="000717A7" w:rsidRPr="00C67286" w:rsidRDefault="000717A7" w:rsidP="000717A7">
      <w:pPr>
        <w:pStyle w:val="BodyText"/>
      </w:pPr>
      <w:r w:rsidRPr="00C67286">
        <w:t xml:space="preserve">Where the amendment adds text, make the </w:t>
      </w:r>
      <w:r w:rsidR="00C26E7C" w:rsidRPr="00C67286">
        <w:t xml:space="preserve">added </w:t>
      </w:r>
      <w:r w:rsidRPr="00C67286">
        <w:t xml:space="preserve">text </w:t>
      </w:r>
      <w:r w:rsidRPr="00C67286">
        <w:rPr>
          <w:rStyle w:val="InsertText"/>
        </w:rPr>
        <w:t>bold underline</w:t>
      </w:r>
      <w:r w:rsidRPr="00C67286">
        <w:t>. Where the amendment removes text</w:t>
      </w:r>
      <w:r w:rsidR="00C26E7C" w:rsidRPr="00C67286">
        <w:t xml:space="preserve">, make the removed text </w:t>
      </w:r>
      <w:r w:rsidRPr="00C67286">
        <w:rPr>
          <w:rStyle w:val="DeleteText"/>
        </w:rPr>
        <w:t>bold strikethrough</w:t>
      </w:r>
      <w:r w:rsidR="00C26E7C" w:rsidRPr="00C67286">
        <w:t xml:space="preserve">. When entire new sections are added, introduce with </w:t>
      </w:r>
      <w:r w:rsidRPr="00C67286">
        <w:t>editor’s instructions to “add new text” or similar, which for readability are not bolded or underlined.</w:t>
      </w:r>
    </w:p>
    <w:p w14:paraId="6E230236" w14:textId="77777777" w:rsidR="005410F9" w:rsidRPr="00C67286" w:rsidRDefault="005410F9" w:rsidP="00BE5916">
      <w:pPr>
        <w:pStyle w:val="BodyText"/>
      </w:pPr>
    </w:p>
    <w:p w14:paraId="5018BE43" w14:textId="77777777" w:rsidR="00BE5916" w:rsidRPr="00C67286" w:rsidRDefault="00BE5916" w:rsidP="00BE5916">
      <w:pPr>
        <w:pStyle w:val="BodyText"/>
      </w:pPr>
      <w:r w:rsidRPr="00C67286">
        <w:t xml:space="preserve">General information about IHE can be found at: </w:t>
      </w:r>
      <w:hyperlink r:id="rId13" w:history="1">
        <w:r w:rsidRPr="00C67286">
          <w:rPr>
            <w:rStyle w:val="Hyperlink"/>
          </w:rPr>
          <w:t>www.ihe.net</w:t>
        </w:r>
      </w:hyperlink>
      <w:r w:rsidR="00625D23" w:rsidRPr="00C67286">
        <w:t>.</w:t>
      </w:r>
    </w:p>
    <w:p w14:paraId="6047F8DD" w14:textId="77777777" w:rsidR="00BE5916" w:rsidRPr="00C67286" w:rsidRDefault="00BE5916" w:rsidP="00BE5916">
      <w:pPr>
        <w:pStyle w:val="BodyText"/>
      </w:pPr>
      <w:r w:rsidRPr="00C67286">
        <w:t xml:space="preserve">Information about the IHE </w:t>
      </w:r>
      <w:r w:rsidR="00C67286">
        <w:t xml:space="preserve">Pharmacy </w:t>
      </w:r>
      <w:r w:rsidR="000F613A" w:rsidRPr="00C67286">
        <w:t xml:space="preserve">domain </w:t>
      </w:r>
      <w:r w:rsidR="00503AE1" w:rsidRPr="00C67286">
        <w:t>can</w:t>
      </w:r>
      <w:r w:rsidRPr="00C67286">
        <w:t xml:space="preserve"> be found at</w:t>
      </w:r>
      <w:r w:rsidR="00F0665F" w:rsidRPr="00C67286">
        <w:t xml:space="preserve">: </w:t>
      </w:r>
      <w:hyperlink r:id="rId14" w:history="1">
        <w:r w:rsidRPr="00C67286">
          <w:rPr>
            <w:rStyle w:val="Hyperlink"/>
          </w:rPr>
          <w:t>http://www.ihe.net/Domains/index.cfm</w:t>
        </w:r>
      </w:hyperlink>
      <w:r w:rsidR="00625D23" w:rsidRPr="00C67286">
        <w:t>.</w:t>
      </w:r>
    </w:p>
    <w:p w14:paraId="44231F09" w14:textId="77777777" w:rsidR="00BE5916" w:rsidRPr="00C67286" w:rsidRDefault="00BE5916" w:rsidP="00BE5916">
      <w:pPr>
        <w:pStyle w:val="BodyText"/>
      </w:pPr>
      <w:r w:rsidRPr="00C67286">
        <w:t xml:space="preserve">Information about the </w:t>
      </w:r>
      <w:r w:rsidR="001A7C4C" w:rsidRPr="00C67286">
        <w:t xml:space="preserve">organization of IHE </w:t>
      </w:r>
      <w:r w:rsidRPr="00C67286">
        <w:t xml:space="preserve">Technical Frameworks and Supplements </w:t>
      </w:r>
      <w:r w:rsidR="001A7C4C" w:rsidRPr="00C67286">
        <w:t xml:space="preserve">and the process used to create them </w:t>
      </w:r>
      <w:r w:rsidRPr="00C67286">
        <w:t xml:space="preserve">can be found at: </w:t>
      </w:r>
      <w:hyperlink r:id="rId15" w:history="1">
        <w:r w:rsidRPr="00C67286">
          <w:rPr>
            <w:rStyle w:val="Hyperlink"/>
          </w:rPr>
          <w:t>http://www.ihe.net/About/process.cfm</w:t>
        </w:r>
      </w:hyperlink>
      <w:r w:rsidRPr="00C67286">
        <w:t xml:space="preserve"> and </w:t>
      </w:r>
      <w:hyperlink r:id="rId16" w:history="1">
        <w:r w:rsidRPr="00C67286">
          <w:rPr>
            <w:rStyle w:val="Hyperlink"/>
          </w:rPr>
          <w:t>http://www.ihe.net/profiles/index.cfm</w:t>
        </w:r>
      </w:hyperlink>
      <w:r w:rsidR="00625D23" w:rsidRPr="00C67286">
        <w:t>.</w:t>
      </w:r>
    </w:p>
    <w:p w14:paraId="126A7390" w14:textId="77777777" w:rsidR="00625D23" w:rsidRPr="00C67286" w:rsidRDefault="00BE5916" w:rsidP="00BE5916">
      <w:pPr>
        <w:pStyle w:val="BodyText"/>
        <w:rPr>
          <w:i/>
        </w:rPr>
      </w:pPr>
      <w:r w:rsidRPr="00C67286">
        <w:t xml:space="preserve">The current version of </w:t>
      </w:r>
      <w:r w:rsidR="008F78D2" w:rsidRPr="00C67286">
        <w:t>the IHE</w:t>
      </w:r>
      <w:r w:rsidRPr="00C67286">
        <w:t xml:space="preserve"> </w:t>
      </w:r>
      <w:r w:rsidR="008F78D2" w:rsidRPr="00C67286">
        <w:t>&lt;</w:t>
      </w:r>
      <w:r w:rsidR="00CD44D7" w:rsidRPr="00C67286">
        <w:t>D</w:t>
      </w:r>
      <w:r w:rsidR="008F78D2" w:rsidRPr="00C67286">
        <w:t>omain name&gt;</w:t>
      </w:r>
      <w:r w:rsidRPr="00C67286">
        <w:t xml:space="preserve">Technical Framework can be found at: </w:t>
      </w:r>
      <w:hyperlink r:id="rId17" w:history="1">
        <w:r w:rsidRPr="00C67286">
          <w:rPr>
            <w:rStyle w:val="Hyperlink"/>
          </w:rPr>
          <w:t>http://www.ihe.net/Technical_Framework/index.cfm</w:t>
        </w:r>
      </w:hyperlink>
      <w:r w:rsidR="00625D23" w:rsidRPr="00C67286">
        <w:t>.</w:t>
      </w:r>
    </w:p>
    <w:p w14:paraId="18E0263E" w14:textId="77777777" w:rsidR="00BE5916" w:rsidRPr="00C67286" w:rsidRDefault="00BE5916" w:rsidP="000470A5">
      <w:pPr>
        <w:pStyle w:val="BodyText"/>
      </w:pPr>
    </w:p>
    <w:p w14:paraId="6A27E493" w14:textId="77777777" w:rsidR="00D85A7B" w:rsidRPr="00C67286" w:rsidRDefault="009813A1" w:rsidP="00597DB2">
      <w:pPr>
        <w:pStyle w:val="TOCHeading"/>
      </w:pPr>
      <w:r w:rsidRPr="00C67286">
        <w:br w:type="page"/>
      </w:r>
      <w:r w:rsidR="00D85A7B" w:rsidRPr="00C67286">
        <w:lastRenderedPageBreak/>
        <w:t>C</w:t>
      </w:r>
      <w:r w:rsidR="00060D78" w:rsidRPr="00C67286">
        <w:t>ONTENTS</w:t>
      </w:r>
    </w:p>
    <w:p w14:paraId="1778C341" w14:textId="77777777" w:rsidR="004D69C3" w:rsidRPr="00C67286" w:rsidRDefault="004D69C3" w:rsidP="00597DB2"/>
    <w:p w14:paraId="0EE76504" w14:textId="77777777" w:rsidR="00291725" w:rsidRPr="00C67286" w:rsidRDefault="00CF508D">
      <w:pPr>
        <w:pStyle w:val="TOC1"/>
        <w:rPr>
          <w:rFonts w:ascii="Calibri" w:hAnsi="Calibri"/>
          <w:noProof/>
          <w:sz w:val="22"/>
          <w:szCs w:val="22"/>
        </w:rPr>
      </w:pPr>
      <w:r w:rsidRPr="00C67286">
        <w:fldChar w:fldCharType="begin"/>
      </w:r>
      <w:r w:rsidRPr="00C67286">
        <w:instrText xml:space="preserve"> TOC \o "2-7" \h \z \t "Heading 1,1,Appendix Heading 2,2,Appendix Heading 1,1,Appendix Heading 3,3,Glossary,1,Part Title,1" </w:instrText>
      </w:r>
      <w:r w:rsidRPr="00C67286">
        <w:fldChar w:fldCharType="separate"/>
      </w:r>
      <w:hyperlink w:anchor="_Toc345074640" w:history="1">
        <w:r w:rsidR="00291725" w:rsidRPr="00C67286">
          <w:rPr>
            <w:rStyle w:val="Hyperlink"/>
            <w:noProof/>
          </w:rPr>
          <w:t>Introduction to this Supplement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_Toc345074640 \h </w:instrText>
        </w:r>
        <w:r w:rsidR="00291725" w:rsidRPr="00C67286">
          <w:rPr>
            <w:noProof/>
            <w:webHidden/>
          </w:rPr>
        </w:r>
        <w:r w:rsidR="00291725" w:rsidRPr="00C67286">
          <w:rPr>
            <w:noProof/>
            <w:webHidden/>
          </w:rPr>
          <w:fldChar w:fldCharType="separate"/>
        </w:r>
        <w:r w:rsidR="00291725" w:rsidRPr="00C67286">
          <w:rPr>
            <w:noProof/>
            <w:webHidden/>
          </w:rPr>
          <w:t>7</w:t>
        </w:r>
        <w:r w:rsidR="00291725" w:rsidRPr="00C67286">
          <w:rPr>
            <w:noProof/>
            <w:webHidden/>
          </w:rPr>
          <w:fldChar w:fldCharType="end"/>
        </w:r>
      </w:hyperlink>
    </w:p>
    <w:p w14:paraId="5E1AFA1B" w14:textId="77777777" w:rsidR="00291725" w:rsidRPr="00C67286" w:rsidRDefault="008346B5">
      <w:pPr>
        <w:pStyle w:val="TOC2"/>
        <w:rPr>
          <w:rFonts w:ascii="Calibri" w:hAnsi="Calibri"/>
          <w:noProof/>
          <w:sz w:val="22"/>
          <w:szCs w:val="22"/>
        </w:rPr>
      </w:pPr>
      <w:hyperlink w:anchor="_Toc345074641" w:history="1">
        <w:r w:rsidR="00291725" w:rsidRPr="00C67286">
          <w:rPr>
            <w:rStyle w:val="Hyperlink"/>
            <w:noProof/>
          </w:rPr>
          <w:t>Open Issues and Questions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_Toc345074641 \h </w:instrText>
        </w:r>
        <w:r w:rsidR="00291725" w:rsidRPr="00C67286">
          <w:rPr>
            <w:noProof/>
            <w:webHidden/>
          </w:rPr>
        </w:r>
        <w:r w:rsidR="00291725" w:rsidRPr="00C67286">
          <w:rPr>
            <w:noProof/>
            <w:webHidden/>
          </w:rPr>
          <w:fldChar w:fldCharType="separate"/>
        </w:r>
        <w:r w:rsidR="00291725" w:rsidRPr="00C67286">
          <w:rPr>
            <w:noProof/>
            <w:webHidden/>
          </w:rPr>
          <w:t>7</w:t>
        </w:r>
        <w:r w:rsidR="00291725" w:rsidRPr="00C67286">
          <w:rPr>
            <w:noProof/>
            <w:webHidden/>
          </w:rPr>
          <w:fldChar w:fldCharType="end"/>
        </w:r>
      </w:hyperlink>
    </w:p>
    <w:p w14:paraId="4BF9CBBA" w14:textId="77777777" w:rsidR="00291725" w:rsidRPr="00C67286" w:rsidRDefault="008346B5">
      <w:pPr>
        <w:pStyle w:val="TOC2"/>
        <w:rPr>
          <w:rFonts w:ascii="Calibri" w:hAnsi="Calibri"/>
          <w:noProof/>
          <w:sz w:val="22"/>
          <w:szCs w:val="22"/>
        </w:rPr>
      </w:pPr>
      <w:hyperlink w:anchor="_Toc345074642" w:history="1">
        <w:r w:rsidR="00291725" w:rsidRPr="00C67286">
          <w:rPr>
            <w:rStyle w:val="Hyperlink"/>
            <w:noProof/>
          </w:rPr>
          <w:t>Closed Issues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_Toc345074642 \h </w:instrText>
        </w:r>
        <w:r w:rsidR="00291725" w:rsidRPr="00C67286">
          <w:rPr>
            <w:noProof/>
            <w:webHidden/>
          </w:rPr>
        </w:r>
        <w:r w:rsidR="00291725" w:rsidRPr="00C67286">
          <w:rPr>
            <w:noProof/>
            <w:webHidden/>
          </w:rPr>
          <w:fldChar w:fldCharType="separate"/>
        </w:r>
        <w:r w:rsidR="00291725" w:rsidRPr="00C67286">
          <w:rPr>
            <w:noProof/>
            <w:webHidden/>
          </w:rPr>
          <w:t>7</w:t>
        </w:r>
        <w:r w:rsidR="00291725" w:rsidRPr="00C67286">
          <w:rPr>
            <w:noProof/>
            <w:webHidden/>
          </w:rPr>
          <w:fldChar w:fldCharType="end"/>
        </w:r>
      </w:hyperlink>
    </w:p>
    <w:p w14:paraId="49098A51" w14:textId="77777777" w:rsidR="00291725" w:rsidRPr="00C67286" w:rsidRDefault="008346B5">
      <w:pPr>
        <w:pStyle w:val="TOC1"/>
        <w:rPr>
          <w:rFonts w:ascii="Calibri" w:hAnsi="Calibri"/>
          <w:noProof/>
          <w:sz w:val="22"/>
          <w:szCs w:val="22"/>
        </w:rPr>
      </w:pPr>
      <w:hyperlink w:anchor="_Toc345074643" w:history="1">
        <w:r w:rsidR="00291725" w:rsidRPr="00C67286">
          <w:rPr>
            <w:rStyle w:val="Hyperlink"/>
            <w:noProof/>
          </w:rPr>
          <w:t>General Introduction</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_Toc345074643 \h </w:instrText>
        </w:r>
        <w:r w:rsidR="00291725" w:rsidRPr="00C67286">
          <w:rPr>
            <w:noProof/>
            <w:webHidden/>
          </w:rPr>
        </w:r>
        <w:r w:rsidR="00291725" w:rsidRPr="00C67286">
          <w:rPr>
            <w:noProof/>
            <w:webHidden/>
          </w:rPr>
          <w:fldChar w:fldCharType="separate"/>
        </w:r>
        <w:r w:rsidR="00291725" w:rsidRPr="00C67286">
          <w:rPr>
            <w:noProof/>
            <w:webHidden/>
          </w:rPr>
          <w:t>8</w:t>
        </w:r>
        <w:r w:rsidR="00291725" w:rsidRPr="00C67286">
          <w:rPr>
            <w:noProof/>
            <w:webHidden/>
          </w:rPr>
          <w:fldChar w:fldCharType="end"/>
        </w:r>
      </w:hyperlink>
    </w:p>
    <w:p w14:paraId="0E0C26E9" w14:textId="77777777" w:rsidR="00291725" w:rsidRPr="00C67286" w:rsidRDefault="008346B5">
      <w:pPr>
        <w:pStyle w:val="TOC1"/>
        <w:rPr>
          <w:rFonts w:ascii="Calibri" w:hAnsi="Calibri"/>
          <w:noProof/>
          <w:sz w:val="22"/>
          <w:szCs w:val="22"/>
        </w:rPr>
      </w:pPr>
      <w:hyperlink w:anchor="_Toc345074644" w:history="1">
        <w:r w:rsidR="00291725" w:rsidRPr="00C67286">
          <w:rPr>
            <w:rStyle w:val="Hyperlink"/>
            <w:noProof/>
          </w:rPr>
          <w:t>Appendix A - Actor Summary Definitions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_Toc345074644 \h </w:instrText>
        </w:r>
        <w:r w:rsidR="00291725" w:rsidRPr="00C67286">
          <w:rPr>
            <w:noProof/>
            <w:webHidden/>
          </w:rPr>
        </w:r>
        <w:r w:rsidR="00291725" w:rsidRPr="00C67286">
          <w:rPr>
            <w:noProof/>
            <w:webHidden/>
          </w:rPr>
          <w:fldChar w:fldCharType="separate"/>
        </w:r>
        <w:r w:rsidR="00291725" w:rsidRPr="00C67286">
          <w:rPr>
            <w:noProof/>
            <w:webHidden/>
          </w:rPr>
          <w:t>8</w:t>
        </w:r>
        <w:r w:rsidR="00291725" w:rsidRPr="00C67286">
          <w:rPr>
            <w:noProof/>
            <w:webHidden/>
          </w:rPr>
          <w:fldChar w:fldCharType="end"/>
        </w:r>
      </w:hyperlink>
    </w:p>
    <w:p w14:paraId="033D7830" w14:textId="77777777" w:rsidR="00291725" w:rsidRPr="00C67286" w:rsidRDefault="008346B5">
      <w:pPr>
        <w:pStyle w:val="TOC1"/>
        <w:rPr>
          <w:rFonts w:ascii="Calibri" w:hAnsi="Calibri"/>
          <w:noProof/>
          <w:sz w:val="22"/>
          <w:szCs w:val="22"/>
        </w:rPr>
      </w:pPr>
      <w:hyperlink w:anchor="_Toc345074645" w:history="1">
        <w:r w:rsidR="00291725" w:rsidRPr="00C67286">
          <w:rPr>
            <w:rStyle w:val="Hyperlink"/>
            <w:noProof/>
          </w:rPr>
          <w:t>Appendix B - Transaction Summary Definitions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_Toc345074645 \h </w:instrText>
        </w:r>
        <w:r w:rsidR="00291725" w:rsidRPr="00C67286">
          <w:rPr>
            <w:noProof/>
            <w:webHidden/>
          </w:rPr>
        </w:r>
        <w:r w:rsidR="00291725" w:rsidRPr="00C67286">
          <w:rPr>
            <w:noProof/>
            <w:webHidden/>
          </w:rPr>
          <w:fldChar w:fldCharType="separate"/>
        </w:r>
        <w:r w:rsidR="00291725" w:rsidRPr="00C67286">
          <w:rPr>
            <w:noProof/>
            <w:webHidden/>
          </w:rPr>
          <w:t>8</w:t>
        </w:r>
        <w:r w:rsidR="00291725" w:rsidRPr="00C67286">
          <w:rPr>
            <w:noProof/>
            <w:webHidden/>
          </w:rPr>
          <w:fldChar w:fldCharType="end"/>
        </w:r>
      </w:hyperlink>
    </w:p>
    <w:p w14:paraId="68387E1C" w14:textId="77777777" w:rsidR="00291725" w:rsidRPr="00C67286" w:rsidRDefault="008346B5">
      <w:pPr>
        <w:pStyle w:val="TOC1"/>
        <w:rPr>
          <w:rFonts w:ascii="Calibri" w:hAnsi="Calibri"/>
          <w:noProof/>
          <w:sz w:val="22"/>
          <w:szCs w:val="22"/>
        </w:rPr>
      </w:pPr>
      <w:hyperlink w:anchor="_Toc345074646" w:history="1">
        <w:r w:rsidR="00291725" w:rsidRPr="00C67286">
          <w:rPr>
            <w:rStyle w:val="Hyperlink"/>
            <w:noProof/>
          </w:rPr>
          <w:t>Glossary</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_Toc345074646 \h </w:instrText>
        </w:r>
        <w:r w:rsidR="00291725" w:rsidRPr="00C67286">
          <w:rPr>
            <w:noProof/>
            <w:webHidden/>
          </w:rPr>
        </w:r>
        <w:r w:rsidR="00291725" w:rsidRPr="00C67286">
          <w:rPr>
            <w:noProof/>
            <w:webHidden/>
          </w:rPr>
          <w:fldChar w:fldCharType="separate"/>
        </w:r>
        <w:r w:rsidR="00291725" w:rsidRPr="00C67286">
          <w:rPr>
            <w:noProof/>
            <w:webHidden/>
          </w:rPr>
          <w:t>8</w:t>
        </w:r>
        <w:r w:rsidR="00291725" w:rsidRPr="00C67286">
          <w:rPr>
            <w:noProof/>
            <w:webHidden/>
          </w:rPr>
          <w:fldChar w:fldCharType="end"/>
        </w:r>
      </w:hyperlink>
    </w:p>
    <w:p w14:paraId="5A4AEC9D" w14:textId="77777777" w:rsidR="00291725" w:rsidRPr="00C67286" w:rsidRDefault="008346B5">
      <w:pPr>
        <w:pStyle w:val="TOC1"/>
        <w:rPr>
          <w:rFonts w:ascii="Calibri" w:hAnsi="Calibri"/>
          <w:b/>
          <w:noProof/>
          <w:sz w:val="22"/>
          <w:szCs w:val="22"/>
        </w:rPr>
      </w:pPr>
      <w:hyperlink w:anchor="_Toc345074647" w:history="1">
        <w:r w:rsidR="00291725" w:rsidRPr="00C67286">
          <w:rPr>
            <w:rStyle w:val="Hyperlink"/>
            <w:b/>
            <w:noProof/>
          </w:rPr>
          <w:t>Volume 1 – Profiles</w:t>
        </w:r>
        <w:r w:rsidR="00291725" w:rsidRPr="00C67286">
          <w:rPr>
            <w:b/>
            <w:noProof/>
            <w:webHidden/>
          </w:rPr>
          <w:tab/>
        </w:r>
        <w:r w:rsidR="00291725" w:rsidRPr="00C67286">
          <w:rPr>
            <w:b/>
            <w:noProof/>
            <w:webHidden/>
          </w:rPr>
          <w:fldChar w:fldCharType="begin"/>
        </w:r>
        <w:r w:rsidR="00291725" w:rsidRPr="00C67286">
          <w:rPr>
            <w:b/>
            <w:noProof/>
            <w:webHidden/>
          </w:rPr>
          <w:instrText xml:space="preserve"> PAGEREF _Toc345074647 \h </w:instrText>
        </w:r>
        <w:r w:rsidR="00291725" w:rsidRPr="00C67286">
          <w:rPr>
            <w:b/>
            <w:noProof/>
            <w:webHidden/>
          </w:rPr>
        </w:r>
        <w:r w:rsidR="00291725" w:rsidRPr="00C67286">
          <w:rPr>
            <w:b/>
            <w:noProof/>
            <w:webHidden/>
          </w:rPr>
          <w:fldChar w:fldCharType="separate"/>
        </w:r>
        <w:r w:rsidR="00291725" w:rsidRPr="00C67286">
          <w:rPr>
            <w:b/>
            <w:noProof/>
            <w:webHidden/>
          </w:rPr>
          <w:t>9</w:t>
        </w:r>
        <w:r w:rsidR="00291725" w:rsidRPr="00C67286">
          <w:rPr>
            <w:b/>
            <w:noProof/>
            <w:webHidden/>
          </w:rPr>
          <w:fldChar w:fldCharType="end"/>
        </w:r>
      </w:hyperlink>
    </w:p>
    <w:p w14:paraId="076417DC" w14:textId="77777777" w:rsidR="00291725" w:rsidRPr="00C67286" w:rsidRDefault="008346B5">
      <w:pPr>
        <w:pStyle w:val="TOC2"/>
        <w:rPr>
          <w:rFonts w:ascii="Calibri" w:hAnsi="Calibri"/>
          <w:noProof/>
          <w:sz w:val="22"/>
          <w:szCs w:val="22"/>
        </w:rPr>
      </w:pPr>
      <w:hyperlink w:anchor="_Toc345074648" w:history="1">
        <w:r w:rsidR="00291725" w:rsidRPr="00C67286">
          <w:rPr>
            <w:rStyle w:val="Hyperlink"/>
            <w:noProof/>
          </w:rPr>
          <w:t>&lt;</w:t>
        </w:r>
        <w:r w:rsidR="00291725" w:rsidRPr="00C67286">
          <w:rPr>
            <w:rStyle w:val="Hyperlink"/>
            <w:i/>
            <w:noProof/>
          </w:rPr>
          <w:t>Copyright Licenses&gt;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_Toc345074648 \h </w:instrText>
        </w:r>
        <w:r w:rsidR="00291725" w:rsidRPr="00C67286">
          <w:rPr>
            <w:noProof/>
            <w:webHidden/>
          </w:rPr>
        </w:r>
        <w:r w:rsidR="00291725" w:rsidRPr="00C67286">
          <w:rPr>
            <w:noProof/>
            <w:webHidden/>
          </w:rPr>
          <w:fldChar w:fldCharType="separate"/>
        </w:r>
        <w:r w:rsidR="00291725" w:rsidRPr="00C67286">
          <w:rPr>
            <w:noProof/>
            <w:webHidden/>
          </w:rPr>
          <w:t>9</w:t>
        </w:r>
        <w:r w:rsidR="00291725" w:rsidRPr="00C67286">
          <w:rPr>
            <w:noProof/>
            <w:webHidden/>
          </w:rPr>
          <w:fldChar w:fldCharType="end"/>
        </w:r>
      </w:hyperlink>
    </w:p>
    <w:p w14:paraId="25F3F7B7" w14:textId="77777777" w:rsidR="00291725" w:rsidRPr="00C67286" w:rsidRDefault="008346B5">
      <w:pPr>
        <w:pStyle w:val="TOC2"/>
        <w:rPr>
          <w:rFonts w:ascii="Calibri" w:hAnsi="Calibri"/>
          <w:noProof/>
          <w:sz w:val="22"/>
          <w:szCs w:val="22"/>
        </w:rPr>
      </w:pPr>
      <w:hyperlink w:anchor="_Toc345074649" w:history="1">
        <w:r w:rsidR="00291725" w:rsidRPr="00C67286">
          <w:rPr>
            <w:rStyle w:val="Hyperlink"/>
            <w:noProof/>
          </w:rPr>
          <w:t>&lt;</w:t>
        </w:r>
        <w:r w:rsidR="00291725" w:rsidRPr="00C67286">
          <w:rPr>
            <w:rStyle w:val="Hyperlink"/>
            <w:i/>
            <w:noProof/>
          </w:rPr>
          <w:t>Domain-specific additions&gt;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_Toc345074649 \h </w:instrText>
        </w:r>
        <w:r w:rsidR="00291725" w:rsidRPr="00C67286">
          <w:rPr>
            <w:noProof/>
            <w:webHidden/>
          </w:rPr>
        </w:r>
        <w:r w:rsidR="00291725" w:rsidRPr="00C67286">
          <w:rPr>
            <w:noProof/>
            <w:webHidden/>
          </w:rPr>
          <w:fldChar w:fldCharType="separate"/>
        </w:r>
        <w:r w:rsidR="00291725" w:rsidRPr="00C67286">
          <w:rPr>
            <w:noProof/>
            <w:webHidden/>
          </w:rPr>
          <w:t>9</w:t>
        </w:r>
        <w:r w:rsidR="00291725" w:rsidRPr="00C67286">
          <w:rPr>
            <w:noProof/>
            <w:webHidden/>
          </w:rPr>
          <w:fldChar w:fldCharType="end"/>
        </w:r>
      </w:hyperlink>
    </w:p>
    <w:p w14:paraId="1B72E214" w14:textId="77777777" w:rsidR="00291725" w:rsidRPr="00C67286" w:rsidRDefault="008346B5">
      <w:pPr>
        <w:pStyle w:val="TOC1"/>
        <w:rPr>
          <w:rFonts w:ascii="Calibri" w:hAnsi="Calibri"/>
          <w:noProof/>
          <w:sz w:val="22"/>
          <w:szCs w:val="22"/>
        </w:rPr>
      </w:pPr>
      <w:hyperlink w:anchor="_Toc345074650" w:history="1">
        <w:r w:rsidR="00291725" w:rsidRPr="00C67286">
          <w:rPr>
            <w:rStyle w:val="Hyperlink"/>
            <w:noProof/>
          </w:rPr>
          <w:t>X &lt;Profile Name (Acronym)&gt; Profile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_Toc345074650 \h </w:instrText>
        </w:r>
        <w:r w:rsidR="00291725" w:rsidRPr="00C67286">
          <w:rPr>
            <w:noProof/>
            <w:webHidden/>
          </w:rPr>
        </w:r>
        <w:r w:rsidR="00291725" w:rsidRPr="00C67286">
          <w:rPr>
            <w:noProof/>
            <w:webHidden/>
          </w:rPr>
          <w:fldChar w:fldCharType="separate"/>
        </w:r>
        <w:r w:rsidR="00291725" w:rsidRPr="00C67286">
          <w:rPr>
            <w:noProof/>
            <w:webHidden/>
          </w:rPr>
          <w:t>10</w:t>
        </w:r>
        <w:r w:rsidR="00291725" w:rsidRPr="00C67286">
          <w:rPr>
            <w:noProof/>
            <w:webHidden/>
          </w:rPr>
          <w:fldChar w:fldCharType="end"/>
        </w:r>
      </w:hyperlink>
    </w:p>
    <w:p w14:paraId="2157CE64" w14:textId="77777777" w:rsidR="00291725" w:rsidRPr="00C67286" w:rsidRDefault="008346B5">
      <w:pPr>
        <w:pStyle w:val="TOC2"/>
        <w:rPr>
          <w:rFonts w:ascii="Calibri" w:hAnsi="Calibri"/>
          <w:noProof/>
          <w:sz w:val="22"/>
          <w:szCs w:val="22"/>
        </w:rPr>
      </w:pPr>
      <w:hyperlink w:anchor="_Toc345074651" w:history="1">
        <w:r w:rsidR="00291725" w:rsidRPr="00C67286">
          <w:rPr>
            <w:rStyle w:val="Hyperlink"/>
            <w:noProof/>
          </w:rPr>
          <w:t>X.1 &lt;Profile Acronym&gt; Actors, Transactions, and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_Toc345074651 \h </w:instrText>
        </w:r>
        <w:r w:rsidR="00291725" w:rsidRPr="00C67286">
          <w:rPr>
            <w:noProof/>
            <w:webHidden/>
          </w:rPr>
        </w:r>
        <w:r w:rsidR="00291725" w:rsidRPr="00C67286">
          <w:rPr>
            <w:noProof/>
            <w:webHidden/>
          </w:rPr>
          <w:fldChar w:fldCharType="separate"/>
        </w:r>
        <w:r w:rsidR="00291725" w:rsidRPr="00C67286">
          <w:rPr>
            <w:noProof/>
            <w:webHidden/>
          </w:rPr>
          <w:t>10</w:t>
        </w:r>
        <w:r w:rsidR="00291725" w:rsidRPr="00C67286">
          <w:rPr>
            <w:noProof/>
            <w:webHidden/>
          </w:rPr>
          <w:fldChar w:fldCharType="end"/>
        </w:r>
      </w:hyperlink>
    </w:p>
    <w:p w14:paraId="4095A3DA" w14:textId="77777777" w:rsidR="00291725" w:rsidRPr="00C67286" w:rsidRDefault="008346B5">
      <w:pPr>
        <w:pStyle w:val="TOC3"/>
        <w:rPr>
          <w:rFonts w:ascii="Calibri" w:hAnsi="Calibri"/>
          <w:noProof/>
          <w:sz w:val="22"/>
          <w:szCs w:val="22"/>
        </w:rPr>
      </w:pPr>
      <w:hyperlink w:anchor="_Toc345074652" w:history="1">
        <w:r w:rsidR="00291725" w:rsidRPr="00C67286">
          <w:rPr>
            <w:rStyle w:val="Hyperlink"/>
            <w:bCs/>
            <w:noProof/>
          </w:rPr>
          <w:t>X.1.1 Actor Descriptions and Actor Profile Requirements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_Toc345074652 \h </w:instrText>
        </w:r>
        <w:r w:rsidR="00291725" w:rsidRPr="00C67286">
          <w:rPr>
            <w:noProof/>
            <w:webHidden/>
          </w:rPr>
        </w:r>
        <w:r w:rsidR="00291725" w:rsidRPr="00C67286">
          <w:rPr>
            <w:noProof/>
            <w:webHidden/>
          </w:rPr>
          <w:fldChar w:fldCharType="separate"/>
        </w:r>
        <w:r w:rsidR="00291725" w:rsidRPr="00C67286">
          <w:rPr>
            <w:noProof/>
            <w:webHidden/>
          </w:rPr>
          <w:t>13</w:t>
        </w:r>
        <w:r w:rsidR="00291725" w:rsidRPr="00C67286">
          <w:rPr>
            <w:noProof/>
            <w:webHidden/>
          </w:rPr>
          <w:fldChar w:fldCharType="end"/>
        </w:r>
      </w:hyperlink>
    </w:p>
    <w:p w14:paraId="47BBADA6" w14:textId="77777777" w:rsidR="00291725" w:rsidRPr="00C67286" w:rsidRDefault="008346B5">
      <w:pPr>
        <w:pStyle w:val="TOC4"/>
        <w:rPr>
          <w:rFonts w:ascii="Calibri" w:hAnsi="Calibri"/>
          <w:noProof/>
          <w:sz w:val="22"/>
          <w:szCs w:val="22"/>
        </w:rPr>
      </w:pPr>
      <w:hyperlink w:anchor="_Toc345074653" w:history="1">
        <w:r w:rsidR="00291725" w:rsidRPr="00C67286">
          <w:rPr>
            <w:rStyle w:val="Hyperlink"/>
            <w:noProof/>
          </w:rPr>
          <w:t>X.1.1.1 &lt;Actor A&gt;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_Toc345074653 \h </w:instrText>
        </w:r>
        <w:r w:rsidR="00291725" w:rsidRPr="00C67286">
          <w:rPr>
            <w:noProof/>
            <w:webHidden/>
          </w:rPr>
        </w:r>
        <w:r w:rsidR="00291725" w:rsidRPr="00C67286">
          <w:rPr>
            <w:noProof/>
            <w:webHidden/>
          </w:rPr>
          <w:fldChar w:fldCharType="separate"/>
        </w:r>
        <w:r w:rsidR="00291725" w:rsidRPr="00C67286">
          <w:rPr>
            <w:noProof/>
            <w:webHidden/>
          </w:rPr>
          <w:t>14</w:t>
        </w:r>
        <w:r w:rsidR="00291725" w:rsidRPr="00C67286">
          <w:rPr>
            <w:noProof/>
            <w:webHidden/>
          </w:rPr>
          <w:fldChar w:fldCharType="end"/>
        </w:r>
      </w:hyperlink>
    </w:p>
    <w:p w14:paraId="06018FC7" w14:textId="77777777" w:rsidR="00291725" w:rsidRPr="00C67286" w:rsidRDefault="008346B5">
      <w:pPr>
        <w:pStyle w:val="TOC4"/>
        <w:rPr>
          <w:rFonts w:ascii="Calibri" w:hAnsi="Calibri"/>
          <w:noProof/>
          <w:sz w:val="22"/>
          <w:szCs w:val="22"/>
        </w:rPr>
      </w:pPr>
      <w:hyperlink w:anchor="_Toc345074654" w:history="1">
        <w:r w:rsidR="00291725" w:rsidRPr="00C67286">
          <w:rPr>
            <w:rStyle w:val="Hyperlink"/>
            <w:noProof/>
          </w:rPr>
          <w:t>X.1.1.2 &lt;Actor B&gt;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_Toc345074654 \h </w:instrText>
        </w:r>
        <w:r w:rsidR="00291725" w:rsidRPr="00C67286">
          <w:rPr>
            <w:noProof/>
            <w:webHidden/>
          </w:rPr>
        </w:r>
        <w:r w:rsidR="00291725" w:rsidRPr="00C67286">
          <w:rPr>
            <w:noProof/>
            <w:webHidden/>
          </w:rPr>
          <w:fldChar w:fldCharType="separate"/>
        </w:r>
        <w:r w:rsidR="00291725" w:rsidRPr="00C67286">
          <w:rPr>
            <w:noProof/>
            <w:webHidden/>
          </w:rPr>
          <w:t>14</w:t>
        </w:r>
        <w:r w:rsidR="00291725" w:rsidRPr="00C67286">
          <w:rPr>
            <w:noProof/>
            <w:webHidden/>
          </w:rPr>
          <w:fldChar w:fldCharType="end"/>
        </w:r>
      </w:hyperlink>
    </w:p>
    <w:p w14:paraId="04F569F0" w14:textId="77777777" w:rsidR="00291725" w:rsidRPr="00C67286" w:rsidRDefault="008346B5">
      <w:pPr>
        <w:pStyle w:val="TOC2"/>
        <w:rPr>
          <w:rFonts w:ascii="Calibri" w:hAnsi="Calibri"/>
          <w:noProof/>
          <w:sz w:val="22"/>
          <w:szCs w:val="22"/>
        </w:rPr>
      </w:pPr>
      <w:hyperlink w:anchor="_Toc345074655" w:history="1">
        <w:r w:rsidR="00291725" w:rsidRPr="00C67286">
          <w:rPr>
            <w:rStyle w:val="Hyperlink"/>
            <w:noProof/>
          </w:rPr>
          <w:t>X.2 &lt;Profile Acronym&gt; Actor Options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_Toc345074655 \h </w:instrText>
        </w:r>
        <w:r w:rsidR="00291725" w:rsidRPr="00C67286">
          <w:rPr>
            <w:noProof/>
            <w:webHidden/>
          </w:rPr>
        </w:r>
        <w:r w:rsidR="00291725" w:rsidRPr="00C67286">
          <w:rPr>
            <w:noProof/>
            <w:webHidden/>
          </w:rPr>
          <w:fldChar w:fldCharType="separate"/>
        </w:r>
        <w:r w:rsidR="00291725" w:rsidRPr="00C67286">
          <w:rPr>
            <w:noProof/>
            <w:webHidden/>
          </w:rPr>
          <w:t>14</w:t>
        </w:r>
        <w:r w:rsidR="00291725" w:rsidRPr="00C67286">
          <w:rPr>
            <w:noProof/>
            <w:webHidden/>
          </w:rPr>
          <w:fldChar w:fldCharType="end"/>
        </w:r>
      </w:hyperlink>
    </w:p>
    <w:p w14:paraId="55EDC8D8" w14:textId="77777777" w:rsidR="00291725" w:rsidRPr="00C67286" w:rsidRDefault="008346B5">
      <w:pPr>
        <w:pStyle w:val="TOC3"/>
        <w:rPr>
          <w:rFonts w:ascii="Calibri" w:hAnsi="Calibri"/>
          <w:noProof/>
          <w:sz w:val="22"/>
          <w:szCs w:val="22"/>
        </w:rPr>
      </w:pPr>
      <w:hyperlink w:anchor="_Toc345074656" w:history="1">
        <w:r w:rsidR="00291725" w:rsidRPr="00C67286">
          <w:rPr>
            <w:rStyle w:val="Hyperlink"/>
            <w:noProof/>
          </w:rPr>
          <w:t>X.2.1 &lt;Option Name&gt;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_Toc345074656 \h </w:instrText>
        </w:r>
        <w:r w:rsidR="00291725" w:rsidRPr="00C67286">
          <w:rPr>
            <w:noProof/>
            <w:webHidden/>
          </w:rPr>
        </w:r>
        <w:r w:rsidR="00291725" w:rsidRPr="00C67286">
          <w:rPr>
            <w:noProof/>
            <w:webHidden/>
          </w:rPr>
          <w:fldChar w:fldCharType="separate"/>
        </w:r>
        <w:r w:rsidR="00291725" w:rsidRPr="00C67286">
          <w:rPr>
            <w:noProof/>
            <w:webHidden/>
          </w:rPr>
          <w:t>15</w:t>
        </w:r>
        <w:r w:rsidR="00291725" w:rsidRPr="00C67286">
          <w:rPr>
            <w:noProof/>
            <w:webHidden/>
          </w:rPr>
          <w:fldChar w:fldCharType="end"/>
        </w:r>
      </w:hyperlink>
    </w:p>
    <w:p w14:paraId="1E3EEA33" w14:textId="77777777" w:rsidR="00291725" w:rsidRPr="00C67286" w:rsidRDefault="008346B5">
      <w:pPr>
        <w:pStyle w:val="TOC2"/>
        <w:rPr>
          <w:rFonts w:ascii="Calibri" w:hAnsi="Calibri"/>
          <w:noProof/>
          <w:sz w:val="22"/>
          <w:szCs w:val="22"/>
        </w:rPr>
      </w:pPr>
      <w:hyperlink w:anchor="_Toc345074657" w:history="1">
        <w:r w:rsidR="00291725" w:rsidRPr="00C67286">
          <w:rPr>
            <w:rStyle w:val="Hyperlink"/>
            <w:noProof/>
          </w:rPr>
          <w:t>X.3 &lt;Profile Acronym&gt; Required Actor Groupings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_Toc345074657 \h </w:instrText>
        </w:r>
        <w:r w:rsidR="00291725" w:rsidRPr="00C67286">
          <w:rPr>
            <w:noProof/>
            <w:webHidden/>
          </w:rPr>
        </w:r>
        <w:r w:rsidR="00291725" w:rsidRPr="00C67286">
          <w:rPr>
            <w:noProof/>
            <w:webHidden/>
          </w:rPr>
          <w:fldChar w:fldCharType="separate"/>
        </w:r>
        <w:r w:rsidR="00291725" w:rsidRPr="00C67286">
          <w:rPr>
            <w:noProof/>
            <w:webHidden/>
          </w:rPr>
          <w:t>15</w:t>
        </w:r>
        <w:r w:rsidR="00291725" w:rsidRPr="00C67286">
          <w:rPr>
            <w:noProof/>
            <w:webHidden/>
          </w:rPr>
          <w:fldChar w:fldCharType="end"/>
        </w:r>
      </w:hyperlink>
    </w:p>
    <w:p w14:paraId="6EAB774C" w14:textId="77777777" w:rsidR="00291725" w:rsidRPr="00C67286" w:rsidRDefault="008346B5">
      <w:pPr>
        <w:pStyle w:val="TOC2"/>
        <w:rPr>
          <w:rFonts w:ascii="Calibri" w:hAnsi="Calibri"/>
          <w:noProof/>
          <w:sz w:val="22"/>
          <w:szCs w:val="22"/>
        </w:rPr>
      </w:pPr>
      <w:hyperlink w:anchor="_Toc345074658" w:history="1">
        <w:r w:rsidR="00291725" w:rsidRPr="00C67286">
          <w:rPr>
            <w:rStyle w:val="Hyperlink"/>
            <w:noProof/>
          </w:rPr>
          <w:t>X.4 &lt;Profile Acronym&gt; Overview</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_Toc345074658 \h </w:instrText>
        </w:r>
        <w:r w:rsidR="00291725" w:rsidRPr="00C67286">
          <w:rPr>
            <w:noProof/>
            <w:webHidden/>
          </w:rPr>
        </w:r>
        <w:r w:rsidR="00291725" w:rsidRPr="00C67286">
          <w:rPr>
            <w:noProof/>
            <w:webHidden/>
          </w:rPr>
          <w:fldChar w:fldCharType="separate"/>
        </w:r>
        <w:r w:rsidR="00291725" w:rsidRPr="00C67286">
          <w:rPr>
            <w:noProof/>
            <w:webHidden/>
          </w:rPr>
          <w:t>17</w:t>
        </w:r>
        <w:r w:rsidR="00291725" w:rsidRPr="00C67286">
          <w:rPr>
            <w:noProof/>
            <w:webHidden/>
          </w:rPr>
          <w:fldChar w:fldCharType="end"/>
        </w:r>
      </w:hyperlink>
    </w:p>
    <w:p w14:paraId="430C9778" w14:textId="77777777" w:rsidR="00291725" w:rsidRPr="00C67286" w:rsidRDefault="008346B5">
      <w:pPr>
        <w:pStyle w:val="TOC3"/>
        <w:rPr>
          <w:rFonts w:ascii="Calibri" w:hAnsi="Calibri"/>
          <w:noProof/>
          <w:sz w:val="22"/>
          <w:szCs w:val="22"/>
        </w:rPr>
      </w:pPr>
      <w:hyperlink w:anchor="_Toc345074659" w:history="1">
        <w:r w:rsidR="00291725" w:rsidRPr="00C67286">
          <w:rPr>
            <w:rStyle w:val="Hyperlink"/>
            <w:bCs/>
            <w:noProof/>
          </w:rPr>
          <w:t>X.4.1 Concepts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_Toc345074659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551BAFFB" w14:textId="77777777" w:rsidR="00291725" w:rsidRPr="00C67286" w:rsidRDefault="008346B5">
      <w:pPr>
        <w:pStyle w:val="TOC3"/>
        <w:rPr>
          <w:rFonts w:ascii="Calibri" w:hAnsi="Calibri"/>
          <w:noProof/>
          <w:sz w:val="22"/>
          <w:szCs w:val="22"/>
        </w:rPr>
      </w:pPr>
      <w:hyperlink w:anchor="_Toc345074660" w:history="1">
        <w:r w:rsidR="00291725" w:rsidRPr="00C67286">
          <w:rPr>
            <w:rStyle w:val="Hyperlink"/>
            <w:bCs/>
            <w:noProof/>
          </w:rPr>
          <w:t>X.4.2 Use Cases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_Toc345074660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223B24C6" w14:textId="77777777" w:rsidR="00291725" w:rsidRPr="00C67286" w:rsidRDefault="008346B5">
      <w:pPr>
        <w:pStyle w:val="TOC4"/>
        <w:rPr>
          <w:rFonts w:ascii="Calibri" w:hAnsi="Calibri"/>
          <w:noProof/>
          <w:sz w:val="22"/>
          <w:szCs w:val="22"/>
        </w:rPr>
      </w:pPr>
      <w:hyperlink w:anchor="_Toc345074661" w:history="1">
        <w:r w:rsidR="00291725" w:rsidRPr="00C67286">
          <w:rPr>
            <w:rStyle w:val="Hyperlink"/>
            <w:noProof/>
          </w:rPr>
          <w:t>X.4.2.1 Use Case #1: &lt;simple name&gt;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_Toc345074661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51FE8BAE" w14:textId="77777777" w:rsidR="00291725" w:rsidRPr="00C67286" w:rsidRDefault="008346B5">
      <w:pPr>
        <w:pStyle w:val="TOC5"/>
        <w:rPr>
          <w:rFonts w:ascii="Calibri" w:hAnsi="Calibri"/>
          <w:noProof/>
          <w:sz w:val="22"/>
          <w:szCs w:val="22"/>
        </w:rPr>
      </w:pPr>
      <w:hyperlink w:anchor="_Toc345074662" w:history="1">
        <w:r w:rsidR="00291725" w:rsidRPr="00C67286">
          <w:rPr>
            <w:rStyle w:val="Hyperlink"/>
            <w:noProof/>
          </w:rPr>
          <w:t>X.4.2.1.1 &lt;</w:t>
        </w:r>
        <w:r w:rsidR="00291725" w:rsidRPr="00C67286">
          <w:rPr>
            <w:rStyle w:val="Hyperlink"/>
            <w:bCs/>
            <w:noProof/>
          </w:rPr>
          <w:t xml:space="preserve">simple name&gt; </w:t>
        </w:r>
        <w:r w:rsidR="00291725" w:rsidRPr="00C67286">
          <w:rPr>
            <w:rStyle w:val="Hyperlink"/>
            <w:noProof/>
          </w:rPr>
          <w:t>Use Case Description</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_Toc345074662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2D41848E" w14:textId="77777777" w:rsidR="00291725" w:rsidRPr="00C67286" w:rsidRDefault="008346B5">
      <w:pPr>
        <w:pStyle w:val="TOC5"/>
        <w:rPr>
          <w:rFonts w:ascii="Calibri" w:hAnsi="Calibri"/>
          <w:noProof/>
          <w:sz w:val="22"/>
          <w:szCs w:val="22"/>
        </w:rPr>
      </w:pPr>
      <w:hyperlink w:anchor="_Toc345074663" w:history="1">
        <w:r w:rsidR="00291725" w:rsidRPr="00C67286">
          <w:rPr>
            <w:rStyle w:val="Hyperlink"/>
            <w:noProof/>
          </w:rPr>
          <w:t>X.4.2.1.2 &lt;simple name&gt; Process Flow</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_Toc345074663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4586F61B" w14:textId="77777777" w:rsidR="00291725" w:rsidRPr="00C67286" w:rsidRDefault="008346B5">
      <w:pPr>
        <w:pStyle w:val="TOC2"/>
        <w:rPr>
          <w:rFonts w:ascii="Calibri" w:hAnsi="Calibri"/>
          <w:noProof/>
          <w:sz w:val="22"/>
          <w:szCs w:val="22"/>
        </w:rPr>
      </w:pPr>
      <w:hyperlink w:anchor="_Toc345074664" w:history="1">
        <w:r w:rsidR="00291725" w:rsidRPr="00C67286">
          <w:rPr>
            <w:rStyle w:val="Hyperlink"/>
            <w:noProof/>
          </w:rPr>
          <w:t>X.5 &lt;Profile Acronym&gt; Security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_Toc345074664 \h </w:instrText>
        </w:r>
        <w:r w:rsidR="00291725" w:rsidRPr="00C67286">
          <w:rPr>
            <w:noProof/>
            <w:webHidden/>
          </w:rPr>
        </w:r>
        <w:r w:rsidR="00291725" w:rsidRPr="00C67286">
          <w:rPr>
            <w:noProof/>
            <w:webHidden/>
          </w:rPr>
          <w:fldChar w:fldCharType="separate"/>
        </w:r>
        <w:r w:rsidR="00291725" w:rsidRPr="00C67286">
          <w:rPr>
            <w:noProof/>
            <w:webHidden/>
          </w:rPr>
          <w:t>20</w:t>
        </w:r>
        <w:r w:rsidR="00291725" w:rsidRPr="00C67286">
          <w:rPr>
            <w:noProof/>
            <w:webHidden/>
          </w:rPr>
          <w:fldChar w:fldCharType="end"/>
        </w:r>
      </w:hyperlink>
    </w:p>
    <w:p w14:paraId="659C3E53" w14:textId="77777777" w:rsidR="00291725" w:rsidRPr="00C67286" w:rsidRDefault="008346B5">
      <w:pPr>
        <w:pStyle w:val="TOC2"/>
        <w:rPr>
          <w:rFonts w:ascii="Calibri" w:hAnsi="Calibri"/>
          <w:noProof/>
          <w:sz w:val="22"/>
          <w:szCs w:val="22"/>
        </w:rPr>
      </w:pPr>
      <w:hyperlink w:anchor="_Toc345074665" w:history="1">
        <w:r w:rsidR="00291725" w:rsidRPr="00C67286">
          <w:rPr>
            <w:rStyle w:val="Hyperlink"/>
            <w:noProof/>
          </w:rPr>
          <w:t>X.6 &lt;Profile Acronym&gt; Cross Profile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_Toc345074665 \h </w:instrText>
        </w:r>
        <w:r w:rsidR="00291725" w:rsidRPr="00C67286">
          <w:rPr>
            <w:noProof/>
            <w:webHidden/>
          </w:rPr>
        </w:r>
        <w:r w:rsidR="00291725" w:rsidRPr="00C67286">
          <w:rPr>
            <w:noProof/>
            <w:webHidden/>
          </w:rPr>
          <w:fldChar w:fldCharType="separate"/>
        </w:r>
        <w:r w:rsidR="00291725" w:rsidRPr="00C67286">
          <w:rPr>
            <w:noProof/>
            <w:webHidden/>
          </w:rPr>
          <w:t>20</w:t>
        </w:r>
        <w:r w:rsidR="00291725" w:rsidRPr="00C67286">
          <w:rPr>
            <w:noProof/>
            <w:webHidden/>
          </w:rPr>
          <w:fldChar w:fldCharType="end"/>
        </w:r>
      </w:hyperlink>
    </w:p>
    <w:p w14:paraId="360FF229" w14:textId="77777777" w:rsidR="00291725" w:rsidRPr="00C67286" w:rsidRDefault="008346B5">
      <w:pPr>
        <w:pStyle w:val="TOC1"/>
        <w:rPr>
          <w:rFonts w:ascii="Calibri" w:hAnsi="Calibri"/>
          <w:noProof/>
          <w:sz w:val="22"/>
          <w:szCs w:val="22"/>
        </w:rPr>
      </w:pPr>
      <w:hyperlink w:anchor="_Toc345074666" w:history="1">
        <w:r w:rsidR="00291725" w:rsidRPr="00C67286">
          <w:rPr>
            <w:rStyle w:val="Hyperlink"/>
            <w:noProof/>
          </w:rPr>
          <w:t>Appendices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_Toc345074666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1CC9D9FA" w14:textId="77777777" w:rsidR="00291725" w:rsidRPr="00C67286" w:rsidRDefault="008346B5">
      <w:pPr>
        <w:pStyle w:val="TOC1"/>
        <w:rPr>
          <w:rFonts w:ascii="Calibri" w:hAnsi="Calibri"/>
          <w:noProof/>
          <w:sz w:val="22"/>
          <w:szCs w:val="22"/>
        </w:rPr>
      </w:pPr>
      <w:hyperlink w:anchor="_Toc345074667" w:history="1">
        <w:r w:rsidR="00291725" w:rsidRPr="00C67286">
          <w:rPr>
            <w:rStyle w:val="Hyperlink"/>
            <w:noProof/>
          </w:rPr>
          <w:t>Appendix A – &lt;Appendix A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_Toc345074667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06BBFF73" w14:textId="77777777" w:rsidR="00291725" w:rsidRPr="00C67286" w:rsidRDefault="008346B5">
      <w:pPr>
        <w:pStyle w:val="TOC2"/>
        <w:tabs>
          <w:tab w:val="left" w:pos="1152"/>
        </w:tabs>
        <w:rPr>
          <w:rFonts w:ascii="Calibri" w:hAnsi="Calibri"/>
          <w:noProof/>
          <w:sz w:val="22"/>
          <w:szCs w:val="22"/>
        </w:rPr>
      </w:pPr>
      <w:hyperlink w:anchor="_Toc345074668" w:history="1">
        <w:r w:rsidR="00291725" w:rsidRPr="00C67286">
          <w:rPr>
            <w:rStyle w:val="Hyperlink"/>
            <w:noProof/>
          </w:rPr>
          <w:t>A.1</w:t>
        </w:r>
        <w:r w:rsidR="00291725" w:rsidRPr="00C67286">
          <w:rPr>
            <w:rFonts w:ascii="Calibri" w:hAnsi="Calibri"/>
            <w:noProof/>
            <w:sz w:val="22"/>
            <w:szCs w:val="22"/>
          </w:rPr>
          <w:tab/>
        </w:r>
        <w:r w:rsidR="00291725" w:rsidRPr="00C67286">
          <w:rPr>
            <w:rStyle w:val="Hyperlink"/>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_Toc345074668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75439805" w14:textId="77777777" w:rsidR="00291725" w:rsidRPr="00C67286" w:rsidRDefault="008346B5">
      <w:pPr>
        <w:pStyle w:val="TOC1"/>
        <w:rPr>
          <w:rFonts w:ascii="Calibri" w:hAnsi="Calibri"/>
          <w:noProof/>
          <w:sz w:val="22"/>
          <w:szCs w:val="22"/>
        </w:rPr>
      </w:pPr>
      <w:hyperlink w:anchor="_Toc345074669" w:history="1">
        <w:r w:rsidR="00291725" w:rsidRPr="00C67286">
          <w:rPr>
            <w:rStyle w:val="Hyperlink"/>
            <w:noProof/>
          </w:rPr>
          <w:t>Appendix B – &lt;Appendix B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_Toc345074669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3D2BEF54" w14:textId="77777777" w:rsidR="00291725" w:rsidRPr="00C67286" w:rsidRDefault="008346B5">
      <w:pPr>
        <w:pStyle w:val="TOC2"/>
        <w:tabs>
          <w:tab w:val="left" w:pos="1152"/>
        </w:tabs>
        <w:rPr>
          <w:rFonts w:ascii="Calibri" w:hAnsi="Calibri"/>
          <w:noProof/>
          <w:sz w:val="22"/>
          <w:szCs w:val="22"/>
        </w:rPr>
      </w:pPr>
      <w:hyperlink w:anchor="_Toc345074670" w:history="1">
        <w:r w:rsidR="00291725" w:rsidRPr="00C67286">
          <w:rPr>
            <w:rStyle w:val="Hyperlink"/>
            <w:noProof/>
          </w:rPr>
          <w:t>B.1</w:t>
        </w:r>
        <w:r w:rsidR="00291725" w:rsidRPr="00C67286">
          <w:rPr>
            <w:rFonts w:ascii="Calibri" w:hAnsi="Calibri"/>
            <w:noProof/>
            <w:sz w:val="22"/>
            <w:szCs w:val="22"/>
          </w:rPr>
          <w:tab/>
        </w:r>
        <w:r w:rsidR="00291725" w:rsidRPr="00C67286">
          <w:rPr>
            <w:rStyle w:val="Hyperlink"/>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_Toc345074670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59893890" w14:textId="77777777" w:rsidR="00291725" w:rsidRPr="00C67286" w:rsidRDefault="008346B5">
      <w:pPr>
        <w:pStyle w:val="TOC1"/>
        <w:rPr>
          <w:rFonts w:ascii="Calibri" w:hAnsi="Calibri"/>
          <w:b/>
          <w:noProof/>
          <w:sz w:val="22"/>
          <w:szCs w:val="22"/>
        </w:rPr>
      </w:pPr>
      <w:hyperlink w:anchor="_Toc345074671" w:history="1">
        <w:r w:rsidR="00291725" w:rsidRPr="00C67286">
          <w:rPr>
            <w:rStyle w:val="Hyperlink"/>
            <w:b/>
            <w:noProof/>
          </w:rPr>
          <w:t>Volume 2 – Transactions</w:t>
        </w:r>
        <w:r w:rsidR="00291725" w:rsidRPr="00C67286">
          <w:rPr>
            <w:b/>
            <w:noProof/>
            <w:webHidden/>
          </w:rPr>
          <w:tab/>
        </w:r>
        <w:r w:rsidR="00291725" w:rsidRPr="00C67286">
          <w:rPr>
            <w:b/>
            <w:noProof/>
            <w:webHidden/>
          </w:rPr>
          <w:fldChar w:fldCharType="begin"/>
        </w:r>
        <w:r w:rsidR="00291725" w:rsidRPr="00C67286">
          <w:rPr>
            <w:b/>
            <w:noProof/>
            <w:webHidden/>
          </w:rPr>
          <w:instrText xml:space="preserve"> PAGEREF _Toc345074671 \h </w:instrText>
        </w:r>
        <w:r w:rsidR="00291725" w:rsidRPr="00C67286">
          <w:rPr>
            <w:b/>
            <w:noProof/>
            <w:webHidden/>
          </w:rPr>
        </w:r>
        <w:r w:rsidR="00291725" w:rsidRPr="00C67286">
          <w:rPr>
            <w:b/>
            <w:noProof/>
            <w:webHidden/>
          </w:rPr>
          <w:fldChar w:fldCharType="separate"/>
        </w:r>
        <w:r w:rsidR="00291725" w:rsidRPr="00C67286">
          <w:rPr>
            <w:b/>
            <w:noProof/>
            <w:webHidden/>
          </w:rPr>
          <w:t>22</w:t>
        </w:r>
        <w:r w:rsidR="00291725" w:rsidRPr="00C67286">
          <w:rPr>
            <w:b/>
            <w:noProof/>
            <w:webHidden/>
          </w:rPr>
          <w:fldChar w:fldCharType="end"/>
        </w:r>
      </w:hyperlink>
    </w:p>
    <w:p w14:paraId="004BDE5C" w14:textId="77777777" w:rsidR="00291725" w:rsidRPr="00C67286" w:rsidRDefault="008346B5">
      <w:pPr>
        <w:pStyle w:val="TOC2"/>
        <w:rPr>
          <w:rFonts w:ascii="Calibri" w:hAnsi="Calibri"/>
          <w:noProof/>
          <w:sz w:val="22"/>
          <w:szCs w:val="22"/>
        </w:rPr>
      </w:pPr>
      <w:hyperlink w:anchor="_Toc345074672" w:history="1">
        <w:r w:rsidR="00291725" w:rsidRPr="00C67286">
          <w:rPr>
            <w:rStyle w:val="Hyperlink"/>
            <w:noProof/>
          </w:rPr>
          <w:t>3.Y &lt;Transaction Name [Domain Acronym-#]&gt;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_Toc345074672 \h </w:instrText>
        </w:r>
        <w:r w:rsidR="00291725" w:rsidRPr="00C67286">
          <w:rPr>
            <w:noProof/>
            <w:webHidden/>
          </w:rPr>
        </w:r>
        <w:r w:rsidR="00291725" w:rsidRPr="00C67286">
          <w:rPr>
            <w:noProof/>
            <w:webHidden/>
          </w:rPr>
          <w:fldChar w:fldCharType="separate"/>
        </w:r>
        <w:r w:rsidR="00291725" w:rsidRPr="00C67286">
          <w:rPr>
            <w:noProof/>
            <w:webHidden/>
          </w:rPr>
          <w:t>22</w:t>
        </w:r>
        <w:r w:rsidR="00291725" w:rsidRPr="00C67286">
          <w:rPr>
            <w:noProof/>
            <w:webHidden/>
          </w:rPr>
          <w:fldChar w:fldCharType="end"/>
        </w:r>
      </w:hyperlink>
    </w:p>
    <w:p w14:paraId="799E0E10" w14:textId="77777777" w:rsidR="00291725" w:rsidRPr="00C67286" w:rsidRDefault="008346B5">
      <w:pPr>
        <w:pStyle w:val="TOC3"/>
        <w:rPr>
          <w:rFonts w:ascii="Calibri" w:hAnsi="Calibri"/>
          <w:noProof/>
          <w:sz w:val="22"/>
          <w:szCs w:val="22"/>
        </w:rPr>
      </w:pPr>
      <w:hyperlink w:anchor="_Toc345074673" w:history="1">
        <w:r w:rsidR="00291725" w:rsidRPr="00C67286">
          <w:rPr>
            <w:rStyle w:val="Hyperlink"/>
            <w:noProof/>
          </w:rPr>
          <w:t>3.Y.1 Scope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_Toc345074673 \h </w:instrText>
        </w:r>
        <w:r w:rsidR="00291725" w:rsidRPr="00C67286">
          <w:rPr>
            <w:noProof/>
            <w:webHidden/>
          </w:rPr>
        </w:r>
        <w:r w:rsidR="00291725" w:rsidRPr="00C67286">
          <w:rPr>
            <w:noProof/>
            <w:webHidden/>
          </w:rPr>
          <w:fldChar w:fldCharType="separate"/>
        </w:r>
        <w:r w:rsidR="00291725" w:rsidRPr="00C67286">
          <w:rPr>
            <w:noProof/>
            <w:webHidden/>
          </w:rPr>
          <w:t>22</w:t>
        </w:r>
        <w:r w:rsidR="00291725" w:rsidRPr="00C67286">
          <w:rPr>
            <w:noProof/>
            <w:webHidden/>
          </w:rPr>
          <w:fldChar w:fldCharType="end"/>
        </w:r>
      </w:hyperlink>
    </w:p>
    <w:p w14:paraId="3F8E872E" w14:textId="77777777" w:rsidR="00291725" w:rsidRPr="00C67286" w:rsidRDefault="008346B5">
      <w:pPr>
        <w:pStyle w:val="TOC3"/>
        <w:rPr>
          <w:rFonts w:ascii="Calibri" w:hAnsi="Calibri"/>
          <w:noProof/>
          <w:sz w:val="22"/>
          <w:szCs w:val="22"/>
        </w:rPr>
      </w:pPr>
      <w:hyperlink w:anchor="_Toc345074674" w:history="1">
        <w:r w:rsidR="00291725" w:rsidRPr="00C67286">
          <w:rPr>
            <w:rStyle w:val="Hyperlink"/>
            <w:noProof/>
          </w:rPr>
          <w:t>3.Y.2 Actor Roles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_Toc345074674 \h </w:instrText>
        </w:r>
        <w:r w:rsidR="00291725" w:rsidRPr="00C67286">
          <w:rPr>
            <w:noProof/>
            <w:webHidden/>
          </w:rPr>
        </w:r>
        <w:r w:rsidR="00291725" w:rsidRPr="00C67286">
          <w:rPr>
            <w:noProof/>
            <w:webHidden/>
          </w:rPr>
          <w:fldChar w:fldCharType="separate"/>
        </w:r>
        <w:r w:rsidR="00291725" w:rsidRPr="00C67286">
          <w:rPr>
            <w:noProof/>
            <w:webHidden/>
          </w:rPr>
          <w:t>22</w:t>
        </w:r>
        <w:r w:rsidR="00291725" w:rsidRPr="00C67286">
          <w:rPr>
            <w:noProof/>
            <w:webHidden/>
          </w:rPr>
          <w:fldChar w:fldCharType="end"/>
        </w:r>
      </w:hyperlink>
    </w:p>
    <w:p w14:paraId="59E4D23E" w14:textId="77777777" w:rsidR="00291725" w:rsidRPr="00C67286" w:rsidRDefault="008346B5">
      <w:pPr>
        <w:pStyle w:val="TOC3"/>
        <w:rPr>
          <w:rFonts w:ascii="Calibri" w:hAnsi="Calibri"/>
          <w:noProof/>
          <w:sz w:val="22"/>
          <w:szCs w:val="22"/>
        </w:rPr>
      </w:pPr>
      <w:hyperlink w:anchor="_Toc345074675" w:history="1">
        <w:r w:rsidR="00291725" w:rsidRPr="00C67286">
          <w:rPr>
            <w:rStyle w:val="Hyperlink"/>
            <w:noProof/>
          </w:rPr>
          <w:t>3.Y.3 Referenced Standards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_Toc345074675 \h </w:instrText>
        </w:r>
        <w:r w:rsidR="00291725" w:rsidRPr="00C67286">
          <w:rPr>
            <w:noProof/>
            <w:webHidden/>
          </w:rPr>
        </w:r>
        <w:r w:rsidR="00291725" w:rsidRPr="00C67286">
          <w:rPr>
            <w:noProof/>
            <w:webHidden/>
          </w:rPr>
          <w:fldChar w:fldCharType="separate"/>
        </w:r>
        <w:r w:rsidR="00291725" w:rsidRPr="00C67286">
          <w:rPr>
            <w:noProof/>
            <w:webHidden/>
          </w:rPr>
          <w:t>23</w:t>
        </w:r>
        <w:r w:rsidR="00291725" w:rsidRPr="00C67286">
          <w:rPr>
            <w:noProof/>
            <w:webHidden/>
          </w:rPr>
          <w:fldChar w:fldCharType="end"/>
        </w:r>
      </w:hyperlink>
    </w:p>
    <w:p w14:paraId="3A6268E5" w14:textId="77777777" w:rsidR="00291725" w:rsidRPr="00C67286" w:rsidRDefault="008346B5">
      <w:pPr>
        <w:pStyle w:val="TOC3"/>
        <w:rPr>
          <w:rFonts w:ascii="Calibri" w:hAnsi="Calibri"/>
          <w:noProof/>
          <w:sz w:val="22"/>
          <w:szCs w:val="22"/>
        </w:rPr>
      </w:pPr>
      <w:hyperlink w:anchor="_Toc345074676" w:history="1">
        <w:r w:rsidR="00291725" w:rsidRPr="00C67286">
          <w:rPr>
            <w:rStyle w:val="Hyperlink"/>
            <w:noProof/>
          </w:rPr>
          <w:t>3.Y.4 Interaction Diagram</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_Toc345074676 \h </w:instrText>
        </w:r>
        <w:r w:rsidR="00291725" w:rsidRPr="00C67286">
          <w:rPr>
            <w:noProof/>
            <w:webHidden/>
          </w:rPr>
        </w:r>
        <w:r w:rsidR="00291725" w:rsidRPr="00C67286">
          <w:rPr>
            <w:noProof/>
            <w:webHidden/>
          </w:rPr>
          <w:fldChar w:fldCharType="separate"/>
        </w:r>
        <w:r w:rsidR="00291725" w:rsidRPr="00C67286">
          <w:rPr>
            <w:noProof/>
            <w:webHidden/>
          </w:rPr>
          <w:t>23</w:t>
        </w:r>
        <w:r w:rsidR="00291725" w:rsidRPr="00C67286">
          <w:rPr>
            <w:noProof/>
            <w:webHidden/>
          </w:rPr>
          <w:fldChar w:fldCharType="end"/>
        </w:r>
      </w:hyperlink>
    </w:p>
    <w:p w14:paraId="6C5EE0E5" w14:textId="77777777" w:rsidR="00291725" w:rsidRPr="00C67286" w:rsidRDefault="008346B5">
      <w:pPr>
        <w:pStyle w:val="TOC4"/>
        <w:rPr>
          <w:rFonts w:ascii="Calibri" w:hAnsi="Calibri"/>
          <w:noProof/>
          <w:sz w:val="22"/>
          <w:szCs w:val="22"/>
        </w:rPr>
      </w:pPr>
      <w:hyperlink w:anchor="_Toc345074677" w:history="1">
        <w:r w:rsidR="00291725" w:rsidRPr="00C67286">
          <w:rPr>
            <w:rStyle w:val="Hyperlink"/>
            <w:noProof/>
          </w:rPr>
          <w:t>3.Y.4.1 &lt;Message 1 Name&gt;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_Toc345074677 \h </w:instrText>
        </w:r>
        <w:r w:rsidR="00291725" w:rsidRPr="00C67286">
          <w:rPr>
            <w:noProof/>
            <w:webHidden/>
          </w:rPr>
        </w:r>
        <w:r w:rsidR="00291725" w:rsidRPr="00C67286">
          <w:rPr>
            <w:noProof/>
            <w:webHidden/>
          </w:rPr>
          <w:fldChar w:fldCharType="separate"/>
        </w:r>
        <w:r w:rsidR="00291725" w:rsidRPr="00C67286">
          <w:rPr>
            <w:noProof/>
            <w:webHidden/>
          </w:rPr>
          <w:t>24</w:t>
        </w:r>
        <w:r w:rsidR="00291725" w:rsidRPr="00C67286">
          <w:rPr>
            <w:noProof/>
            <w:webHidden/>
          </w:rPr>
          <w:fldChar w:fldCharType="end"/>
        </w:r>
      </w:hyperlink>
    </w:p>
    <w:p w14:paraId="0EE6AAE1" w14:textId="77777777" w:rsidR="00291725" w:rsidRPr="00C67286" w:rsidRDefault="008346B5">
      <w:pPr>
        <w:pStyle w:val="TOC5"/>
        <w:rPr>
          <w:rFonts w:ascii="Calibri" w:hAnsi="Calibri"/>
          <w:noProof/>
          <w:sz w:val="22"/>
          <w:szCs w:val="22"/>
        </w:rPr>
      </w:pPr>
      <w:hyperlink w:anchor="_Toc345074678" w:history="1">
        <w:r w:rsidR="00291725" w:rsidRPr="00C67286">
          <w:rPr>
            <w:rStyle w:val="Hyperlink"/>
            <w:noProof/>
          </w:rPr>
          <w:t>3.Y.4.1.1 Trigger Events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_Toc345074678 \h </w:instrText>
        </w:r>
        <w:r w:rsidR="00291725" w:rsidRPr="00C67286">
          <w:rPr>
            <w:noProof/>
            <w:webHidden/>
          </w:rPr>
        </w:r>
        <w:r w:rsidR="00291725" w:rsidRPr="00C67286">
          <w:rPr>
            <w:noProof/>
            <w:webHidden/>
          </w:rPr>
          <w:fldChar w:fldCharType="separate"/>
        </w:r>
        <w:r w:rsidR="00291725" w:rsidRPr="00C67286">
          <w:rPr>
            <w:noProof/>
            <w:webHidden/>
          </w:rPr>
          <w:t>24</w:t>
        </w:r>
        <w:r w:rsidR="00291725" w:rsidRPr="00C67286">
          <w:rPr>
            <w:noProof/>
            <w:webHidden/>
          </w:rPr>
          <w:fldChar w:fldCharType="end"/>
        </w:r>
      </w:hyperlink>
    </w:p>
    <w:p w14:paraId="42362C9D" w14:textId="77777777" w:rsidR="00291725" w:rsidRPr="00C67286" w:rsidRDefault="008346B5">
      <w:pPr>
        <w:pStyle w:val="TOC5"/>
        <w:rPr>
          <w:rFonts w:ascii="Calibri" w:hAnsi="Calibri"/>
          <w:noProof/>
          <w:sz w:val="22"/>
          <w:szCs w:val="22"/>
        </w:rPr>
      </w:pPr>
      <w:hyperlink w:anchor="_Toc345074679" w:history="1">
        <w:r w:rsidR="00291725" w:rsidRPr="00C67286">
          <w:rPr>
            <w:rStyle w:val="Hyperlink"/>
            <w:noProof/>
          </w:rPr>
          <w:t>3.Y.4.1.2 Message Semantics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_Toc345074679 \h </w:instrText>
        </w:r>
        <w:r w:rsidR="00291725" w:rsidRPr="00C67286">
          <w:rPr>
            <w:noProof/>
            <w:webHidden/>
          </w:rPr>
        </w:r>
        <w:r w:rsidR="00291725" w:rsidRPr="00C67286">
          <w:rPr>
            <w:noProof/>
            <w:webHidden/>
          </w:rPr>
          <w:fldChar w:fldCharType="separate"/>
        </w:r>
        <w:r w:rsidR="00291725" w:rsidRPr="00C67286">
          <w:rPr>
            <w:noProof/>
            <w:webHidden/>
          </w:rPr>
          <w:t>24</w:t>
        </w:r>
        <w:r w:rsidR="00291725" w:rsidRPr="00C67286">
          <w:rPr>
            <w:noProof/>
            <w:webHidden/>
          </w:rPr>
          <w:fldChar w:fldCharType="end"/>
        </w:r>
      </w:hyperlink>
    </w:p>
    <w:p w14:paraId="335A69B0" w14:textId="77777777" w:rsidR="00291725" w:rsidRPr="00C67286" w:rsidRDefault="008346B5">
      <w:pPr>
        <w:pStyle w:val="TOC5"/>
        <w:rPr>
          <w:rFonts w:ascii="Calibri" w:hAnsi="Calibri"/>
          <w:noProof/>
          <w:sz w:val="22"/>
          <w:szCs w:val="22"/>
        </w:rPr>
      </w:pPr>
      <w:hyperlink w:anchor="_Toc345074680" w:history="1">
        <w:r w:rsidR="00291725" w:rsidRPr="00C67286">
          <w:rPr>
            <w:rStyle w:val="Hyperlink"/>
            <w:noProof/>
          </w:rPr>
          <w:t>3.Y.4.1.3 Expected Actions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_Toc345074680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2E9558EF" w14:textId="77777777" w:rsidR="00291725" w:rsidRPr="00C67286" w:rsidRDefault="008346B5">
      <w:pPr>
        <w:pStyle w:val="TOC4"/>
        <w:rPr>
          <w:rFonts w:ascii="Calibri" w:hAnsi="Calibri"/>
          <w:noProof/>
          <w:sz w:val="22"/>
          <w:szCs w:val="22"/>
        </w:rPr>
      </w:pPr>
      <w:hyperlink w:anchor="_Toc345074681" w:history="1">
        <w:r w:rsidR="00291725" w:rsidRPr="00C67286">
          <w:rPr>
            <w:rStyle w:val="Hyperlink"/>
            <w:noProof/>
          </w:rPr>
          <w:t>3.Y.4.2 &lt;Message 2 Name&gt;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_Toc345074681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3281940E" w14:textId="77777777" w:rsidR="00291725" w:rsidRPr="00C67286" w:rsidRDefault="008346B5">
      <w:pPr>
        <w:pStyle w:val="TOC5"/>
        <w:rPr>
          <w:rFonts w:ascii="Calibri" w:hAnsi="Calibri"/>
          <w:noProof/>
          <w:sz w:val="22"/>
          <w:szCs w:val="22"/>
        </w:rPr>
      </w:pPr>
      <w:hyperlink w:anchor="_Toc345074682" w:history="1">
        <w:r w:rsidR="00291725" w:rsidRPr="00C67286">
          <w:rPr>
            <w:rStyle w:val="Hyperlink"/>
            <w:noProof/>
          </w:rPr>
          <w:t>3.Y.4.2.1 Trigger Events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_Toc345074682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30199EA6" w14:textId="77777777" w:rsidR="00291725" w:rsidRPr="00C67286" w:rsidRDefault="008346B5">
      <w:pPr>
        <w:pStyle w:val="TOC5"/>
        <w:rPr>
          <w:rFonts w:ascii="Calibri" w:hAnsi="Calibri"/>
          <w:noProof/>
          <w:sz w:val="22"/>
          <w:szCs w:val="22"/>
        </w:rPr>
      </w:pPr>
      <w:hyperlink w:anchor="_Toc345074683" w:history="1">
        <w:r w:rsidR="00291725" w:rsidRPr="00C67286">
          <w:rPr>
            <w:rStyle w:val="Hyperlink"/>
            <w:noProof/>
          </w:rPr>
          <w:t>3.Y.4.2.2 Message Semantics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_Toc345074683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61E81DAB" w14:textId="77777777" w:rsidR="00291725" w:rsidRPr="00C67286" w:rsidRDefault="008346B5">
      <w:pPr>
        <w:pStyle w:val="TOC5"/>
        <w:rPr>
          <w:rFonts w:ascii="Calibri" w:hAnsi="Calibri"/>
          <w:noProof/>
          <w:sz w:val="22"/>
          <w:szCs w:val="22"/>
        </w:rPr>
      </w:pPr>
      <w:hyperlink w:anchor="_Toc345074684" w:history="1">
        <w:r w:rsidR="00291725" w:rsidRPr="00C67286">
          <w:rPr>
            <w:rStyle w:val="Hyperlink"/>
            <w:noProof/>
          </w:rPr>
          <w:t>3.Y.4.2.3 Expected Actions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_Toc345074684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20C72162" w14:textId="77777777" w:rsidR="00291725" w:rsidRPr="00C67286" w:rsidRDefault="008346B5">
      <w:pPr>
        <w:pStyle w:val="TOC3"/>
        <w:rPr>
          <w:rFonts w:ascii="Calibri" w:hAnsi="Calibri"/>
          <w:noProof/>
          <w:sz w:val="22"/>
          <w:szCs w:val="22"/>
        </w:rPr>
      </w:pPr>
      <w:hyperlink w:anchor="_Toc345074685" w:history="1">
        <w:r w:rsidR="00291725" w:rsidRPr="00C67286">
          <w:rPr>
            <w:rStyle w:val="Hyperlink"/>
            <w:noProof/>
          </w:rPr>
          <w:t>3.Y.5 Security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_Toc345074685 \h </w:instrText>
        </w:r>
        <w:r w:rsidR="00291725" w:rsidRPr="00C67286">
          <w:rPr>
            <w:noProof/>
            <w:webHidden/>
          </w:rPr>
        </w:r>
        <w:r w:rsidR="00291725" w:rsidRPr="00C67286">
          <w:rPr>
            <w:noProof/>
            <w:webHidden/>
          </w:rPr>
          <w:fldChar w:fldCharType="separate"/>
        </w:r>
        <w:r w:rsidR="00291725" w:rsidRPr="00C67286">
          <w:rPr>
            <w:noProof/>
            <w:webHidden/>
          </w:rPr>
          <w:t>26</w:t>
        </w:r>
        <w:r w:rsidR="00291725" w:rsidRPr="00C67286">
          <w:rPr>
            <w:noProof/>
            <w:webHidden/>
          </w:rPr>
          <w:fldChar w:fldCharType="end"/>
        </w:r>
      </w:hyperlink>
    </w:p>
    <w:p w14:paraId="12587489" w14:textId="77777777" w:rsidR="00291725" w:rsidRPr="00C67286" w:rsidRDefault="008346B5">
      <w:pPr>
        <w:pStyle w:val="TOC4"/>
        <w:rPr>
          <w:rFonts w:ascii="Calibri" w:hAnsi="Calibri"/>
          <w:noProof/>
          <w:sz w:val="22"/>
          <w:szCs w:val="22"/>
        </w:rPr>
      </w:pPr>
      <w:hyperlink w:anchor="_Toc345074686" w:history="1">
        <w:r w:rsidR="00291725" w:rsidRPr="00C67286">
          <w:rPr>
            <w:rStyle w:val="Hyperlink"/>
            <w:noProof/>
          </w:rPr>
          <w:t>3.Y.5.1 Security Audit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_Toc345074686 \h </w:instrText>
        </w:r>
        <w:r w:rsidR="00291725" w:rsidRPr="00C67286">
          <w:rPr>
            <w:noProof/>
            <w:webHidden/>
          </w:rPr>
        </w:r>
        <w:r w:rsidR="00291725" w:rsidRPr="00C67286">
          <w:rPr>
            <w:noProof/>
            <w:webHidden/>
          </w:rPr>
          <w:fldChar w:fldCharType="separate"/>
        </w:r>
        <w:r w:rsidR="00291725" w:rsidRPr="00C67286">
          <w:rPr>
            <w:noProof/>
            <w:webHidden/>
          </w:rPr>
          <w:t>26</w:t>
        </w:r>
        <w:r w:rsidR="00291725" w:rsidRPr="00C67286">
          <w:rPr>
            <w:noProof/>
            <w:webHidden/>
          </w:rPr>
          <w:fldChar w:fldCharType="end"/>
        </w:r>
      </w:hyperlink>
    </w:p>
    <w:p w14:paraId="667B6DA1" w14:textId="77777777" w:rsidR="00291725" w:rsidRPr="00C67286" w:rsidRDefault="008346B5">
      <w:pPr>
        <w:pStyle w:val="TOC5"/>
        <w:rPr>
          <w:rFonts w:ascii="Calibri" w:hAnsi="Calibri"/>
          <w:noProof/>
          <w:sz w:val="22"/>
          <w:szCs w:val="22"/>
        </w:rPr>
      </w:pPr>
      <w:hyperlink w:anchor="_Toc345074687" w:history="1">
        <w:r w:rsidR="00291725" w:rsidRPr="00C67286">
          <w:rPr>
            <w:rStyle w:val="Hyperlink"/>
            <w:noProof/>
          </w:rPr>
          <w:t>3.Y.5.1.(z) &lt;Actor&gt; Specific Security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_Toc345074687 \h </w:instrText>
        </w:r>
        <w:r w:rsidR="00291725" w:rsidRPr="00C67286">
          <w:rPr>
            <w:noProof/>
            <w:webHidden/>
          </w:rPr>
        </w:r>
        <w:r w:rsidR="00291725" w:rsidRPr="00C67286">
          <w:rPr>
            <w:noProof/>
            <w:webHidden/>
          </w:rPr>
          <w:fldChar w:fldCharType="separate"/>
        </w:r>
        <w:r w:rsidR="00291725" w:rsidRPr="00C67286">
          <w:rPr>
            <w:noProof/>
            <w:webHidden/>
          </w:rPr>
          <w:t>26</w:t>
        </w:r>
        <w:r w:rsidR="00291725" w:rsidRPr="00C67286">
          <w:rPr>
            <w:noProof/>
            <w:webHidden/>
          </w:rPr>
          <w:fldChar w:fldCharType="end"/>
        </w:r>
      </w:hyperlink>
    </w:p>
    <w:p w14:paraId="2829ACBB" w14:textId="77777777" w:rsidR="00291725" w:rsidRPr="00C67286" w:rsidRDefault="008346B5">
      <w:pPr>
        <w:pStyle w:val="TOC1"/>
        <w:rPr>
          <w:rFonts w:ascii="Calibri" w:hAnsi="Calibri"/>
          <w:noProof/>
          <w:sz w:val="22"/>
          <w:szCs w:val="22"/>
        </w:rPr>
      </w:pPr>
      <w:hyperlink w:anchor="_Toc345074688" w:history="1">
        <w:r w:rsidR="00291725" w:rsidRPr="00C67286">
          <w:rPr>
            <w:rStyle w:val="Hyperlink"/>
            <w:noProof/>
          </w:rPr>
          <w:t>Appendices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_Toc345074688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1D44358" w14:textId="77777777" w:rsidR="00291725" w:rsidRPr="00C67286" w:rsidRDefault="008346B5">
      <w:pPr>
        <w:pStyle w:val="TOC1"/>
        <w:rPr>
          <w:rFonts w:ascii="Calibri" w:hAnsi="Calibri"/>
          <w:noProof/>
          <w:sz w:val="22"/>
          <w:szCs w:val="22"/>
        </w:rPr>
      </w:pPr>
      <w:hyperlink w:anchor="_Toc345074689" w:history="1">
        <w:r w:rsidR="00291725" w:rsidRPr="00C67286">
          <w:rPr>
            <w:rStyle w:val="Hyperlink"/>
            <w:noProof/>
          </w:rPr>
          <w:t>Appendix A – &lt;Appendix A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_Toc345074689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272876C3" w14:textId="77777777" w:rsidR="00291725" w:rsidRPr="00C67286" w:rsidRDefault="008346B5">
      <w:pPr>
        <w:pStyle w:val="TOC2"/>
        <w:tabs>
          <w:tab w:val="left" w:pos="1152"/>
        </w:tabs>
        <w:rPr>
          <w:rFonts w:ascii="Calibri" w:hAnsi="Calibri"/>
          <w:noProof/>
          <w:sz w:val="22"/>
          <w:szCs w:val="22"/>
        </w:rPr>
      </w:pPr>
      <w:hyperlink w:anchor="_Toc345074690" w:history="1">
        <w:r w:rsidR="00291725" w:rsidRPr="00C67286">
          <w:rPr>
            <w:rStyle w:val="Hyperlink"/>
            <w:noProof/>
          </w:rPr>
          <w:t>C.1</w:t>
        </w:r>
        <w:r w:rsidR="00291725" w:rsidRPr="00C67286">
          <w:rPr>
            <w:rFonts w:ascii="Calibri" w:hAnsi="Calibri"/>
            <w:noProof/>
            <w:sz w:val="22"/>
            <w:szCs w:val="22"/>
          </w:rPr>
          <w:tab/>
        </w:r>
        <w:r w:rsidR="00291725" w:rsidRPr="00C67286">
          <w:rPr>
            <w:rStyle w:val="Hyperlink"/>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_Toc345074690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5660F0FA" w14:textId="77777777" w:rsidR="00291725" w:rsidRPr="00C67286" w:rsidRDefault="008346B5">
      <w:pPr>
        <w:pStyle w:val="TOC1"/>
        <w:rPr>
          <w:rFonts w:ascii="Calibri" w:hAnsi="Calibri"/>
          <w:noProof/>
          <w:sz w:val="22"/>
          <w:szCs w:val="22"/>
        </w:rPr>
      </w:pPr>
      <w:hyperlink w:anchor="_Toc345074691" w:history="1">
        <w:r w:rsidR="00291725" w:rsidRPr="00C67286">
          <w:rPr>
            <w:rStyle w:val="Hyperlink"/>
            <w:noProof/>
          </w:rPr>
          <w:t>Appendix B – &lt;Appendix B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_Toc345074691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009945D" w14:textId="77777777" w:rsidR="00291725" w:rsidRPr="00C67286" w:rsidRDefault="008346B5">
      <w:pPr>
        <w:pStyle w:val="TOC2"/>
        <w:tabs>
          <w:tab w:val="left" w:pos="1152"/>
        </w:tabs>
        <w:rPr>
          <w:rFonts w:ascii="Calibri" w:hAnsi="Calibri"/>
          <w:noProof/>
          <w:sz w:val="22"/>
          <w:szCs w:val="22"/>
        </w:rPr>
      </w:pPr>
      <w:hyperlink w:anchor="_Toc345074692" w:history="1">
        <w:r w:rsidR="00291725" w:rsidRPr="00C67286">
          <w:rPr>
            <w:rStyle w:val="Hyperlink"/>
            <w:noProof/>
          </w:rPr>
          <w:t>B.1</w:t>
        </w:r>
        <w:r w:rsidR="00291725" w:rsidRPr="00C67286">
          <w:rPr>
            <w:rFonts w:ascii="Calibri" w:hAnsi="Calibri"/>
            <w:noProof/>
            <w:sz w:val="22"/>
            <w:szCs w:val="22"/>
          </w:rPr>
          <w:tab/>
        </w:r>
        <w:r w:rsidR="00291725" w:rsidRPr="00C67286">
          <w:rPr>
            <w:rStyle w:val="Hyperlink"/>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_Toc345074692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A8DA30D" w14:textId="77777777" w:rsidR="00291725" w:rsidRPr="00C67286" w:rsidRDefault="008346B5">
      <w:pPr>
        <w:pStyle w:val="TOC1"/>
        <w:rPr>
          <w:rFonts w:ascii="Calibri" w:hAnsi="Calibri"/>
          <w:noProof/>
          <w:sz w:val="22"/>
          <w:szCs w:val="22"/>
        </w:rPr>
      </w:pPr>
      <w:hyperlink w:anchor="_Toc345074693" w:history="1">
        <w:r w:rsidR="00291725" w:rsidRPr="00C67286">
          <w:rPr>
            <w:rStyle w:val="Hyperlink"/>
            <w:noProof/>
          </w:rPr>
          <w:t>Volume 2 Namespace Additions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_Toc345074693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56B51FCF" w14:textId="77777777" w:rsidR="00291725" w:rsidRPr="00C67286" w:rsidRDefault="008346B5">
      <w:pPr>
        <w:pStyle w:val="TOC1"/>
        <w:rPr>
          <w:rFonts w:ascii="Calibri" w:hAnsi="Calibri"/>
          <w:b/>
          <w:noProof/>
          <w:sz w:val="22"/>
          <w:szCs w:val="22"/>
        </w:rPr>
      </w:pPr>
      <w:hyperlink w:anchor="_Toc345074694" w:history="1">
        <w:r w:rsidR="00291725" w:rsidRPr="00C67286">
          <w:rPr>
            <w:rStyle w:val="Hyperlink"/>
            <w:b/>
            <w:noProof/>
          </w:rPr>
          <w:t>Volume 3 – Content Modules</w:t>
        </w:r>
        <w:r w:rsidR="00291725" w:rsidRPr="00C67286">
          <w:rPr>
            <w:b/>
            <w:noProof/>
            <w:webHidden/>
          </w:rPr>
          <w:tab/>
        </w:r>
        <w:r w:rsidR="00291725" w:rsidRPr="00C67286">
          <w:rPr>
            <w:b/>
            <w:noProof/>
            <w:webHidden/>
          </w:rPr>
          <w:fldChar w:fldCharType="begin"/>
        </w:r>
        <w:r w:rsidR="00291725" w:rsidRPr="00C67286">
          <w:rPr>
            <w:b/>
            <w:noProof/>
            <w:webHidden/>
          </w:rPr>
          <w:instrText xml:space="preserve"> PAGEREF _Toc345074694 \h </w:instrText>
        </w:r>
        <w:r w:rsidR="00291725" w:rsidRPr="00C67286">
          <w:rPr>
            <w:b/>
            <w:noProof/>
            <w:webHidden/>
          </w:rPr>
        </w:r>
        <w:r w:rsidR="00291725" w:rsidRPr="00C67286">
          <w:rPr>
            <w:b/>
            <w:noProof/>
            <w:webHidden/>
          </w:rPr>
          <w:fldChar w:fldCharType="separate"/>
        </w:r>
        <w:r w:rsidR="00291725" w:rsidRPr="00C67286">
          <w:rPr>
            <w:b/>
            <w:noProof/>
            <w:webHidden/>
          </w:rPr>
          <w:t>28</w:t>
        </w:r>
        <w:r w:rsidR="00291725" w:rsidRPr="00C67286">
          <w:rPr>
            <w:b/>
            <w:noProof/>
            <w:webHidden/>
          </w:rPr>
          <w:fldChar w:fldCharType="end"/>
        </w:r>
      </w:hyperlink>
    </w:p>
    <w:p w14:paraId="7D922C3A" w14:textId="77777777" w:rsidR="00291725" w:rsidRPr="00C67286" w:rsidRDefault="008346B5">
      <w:pPr>
        <w:pStyle w:val="TOC1"/>
        <w:rPr>
          <w:rFonts w:ascii="Calibri" w:hAnsi="Calibri"/>
          <w:noProof/>
          <w:sz w:val="22"/>
          <w:szCs w:val="22"/>
        </w:rPr>
      </w:pPr>
      <w:hyperlink w:anchor="_Toc345074695" w:history="1">
        <w:r w:rsidR="00291725" w:rsidRPr="00C67286">
          <w:rPr>
            <w:rStyle w:val="Hyperlink"/>
            <w:noProof/>
          </w:rPr>
          <w:t>5. Namespaces and Vocabularies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_Toc345074695 \h </w:instrText>
        </w:r>
        <w:r w:rsidR="00291725" w:rsidRPr="00C67286">
          <w:rPr>
            <w:noProof/>
            <w:webHidden/>
          </w:rPr>
        </w:r>
        <w:r w:rsidR="00291725" w:rsidRPr="00C67286">
          <w:rPr>
            <w:noProof/>
            <w:webHidden/>
          </w:rPr>
          <w:fldChar w:fldCharType="separate"/>
        </w:r>
        <w:r w:rsidR="00291725" w:rsidRPr="00C67286">
          <w:rPr>
            <w:noProof/>
            <w:webHidden/>
          </w:rPr>
          <w:t>29</w:t>
        </w:r>
        <w:r w:rsidR="00291725" w:rsidRPr="00C67286">
          <w:rPr>
            <w:noProof/>
            <w:webHidden/>
          </w:rPr>
          <w:fldChar w:fldCharType="end"/>
        </w:r>
      </w:hyperlink>
    </w:p>
    <w:p w14:paraId="6BB799B7" w14:textId="77777777" w:rsidR="00291725" w:rsidRPr="00C67286" w:rsidRDefault="008346B5">
      <w:pPr>
        <w:pStyle w:val="TOC1"/>
        <w:rPr>
          <w:rFonts w:ascii="Calibri" w:hAnsi="Calibri"/>
          <w:noProof/>
          <w:sz w:val="22"/>
          <w:szCs w:val="22"/>
        </w:rPr>
      </w:pPr>
      <w:hyperlink w:anchor="_Toc345074696" w:history="1">
        <w:r w:rsidR="00291725" w:rsidRPr="00C67286">
          <w:rPr>
            <w:rStyle w:val="Hyperlink"/>
            <w:noProof/>
          </w:rPr>
          <w:t>6.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_Toc345074696 \h </w:instrText>
        </w:r>
        <w:r w:rsidR="00291725" w:rsidRPr="00C67286">
          <w:rPr>
            <w:noProof/>
            <w:webHidden/>
          </w:rPr>
        </w:r>
        <w:r w:rsidR="00291725" w:rsidRPr="00C67286">
          <w:rPr>
            <w:noProof/>
            <w:webHidden/>
          </w:rPr>
          <w:fldChar w:fldCharType="separate"/>
        </w:r>
        <w:r w:rsidR="00291725" w:rsidRPr="00C67286">
          <w:rPr>
            <w:noProof/>
            <w:webHidden/>
          </w:rPr>
          <w:t>30</w:t>
        </w:r>
        <w:r w:rsidR="00291725" w:rsidRPr="00C67286">
          <w:rPr>
            <w:noProof/>
            <w:webHidden/>
          </w:rPr>
          <w:fldChar w:fldCharType="end"/>
        </w:r>
      </w:hyperlink>
    </w:p>
    <w:p w14:paraId="7D90EA01" w14:textId="77777777" w:rsidR="00291725" w:rsidRPr="00C67286" w:rsidRDefault="008346B5">
      <w:pPr>
        <w:pStyle w:val="TOC2"/>
        <w:rPr>
          <w:rFonts w:ascii="Calibri" w:hAnsi="Calibri"/>
          <w:noProof/>
          <w:sz w:val="22"/>
          <w:szCs w:val="22"/>
        </w:rPr>
      </w:pPr>
      <w:hyperlink w:anchor="_Toc345074697" w:history="1">
        <w:r w:rsidR="00291725" w:rsidRPr="00C67286">
          <w:rPr>
            <w:rStyle w:val="Hyperlink"/>
            <w:noProof/>
          </w:rPr>
          <w:t>6.3.1 CDA Document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_Toc345074697 \h </w:instrText>
        </w:r>
        <w:r w:rsidR="00291725" w:rsidRPr="00C67286">
          <w:rPr>
            <w:noProof/>
            <w:webHidden/>
          </w:rPr>
        </w:r>
        <w:r w:rsidR="00291725" w:rsidRPr="00C67286">
          <w:rPr>
            <w:noProof/>
            <w:webHidden/>
          </w:rPr>
          <w:fldChar w:fldCharType="separate"/>
        </w:r>
        <w:r w:rsidR="00291725" w:rsidRPr="00C67286">
          <w:rPr>
            <w:noProof/>
            <w:webHidden/>
          </w:rPr>
          <w:t>30</w:t>
        </w:r>
        <w:r w:rsidR="00291725" w:rsidRPr="00C67286">
          <w:rPr>
            <w:noProof/>
            <w:webHidden/>
          </w:rPr>
          <w:fldChar w:fldCharType="end"/>
        </w:r>
      </w:hyperlink>
    </w:p>
    <w:p w14:paraId="3B6E1130" w14:textId="77777777" w:rsidR="00291725" w:rsidRPr="00C67286" w:rsidRDefault="008346B5">
      <w:pPr>
        <w:pStyle w:val="TOC4"/>
        <w:rPr>
          <w:rFonts w:ascii="Calibri" w:hAnsi="Calibri"/>
          <w:noProof/>
          <w:sz w:val="22"/>
          <w:szCs w:val="22"/>
        </w:rPr>
      </w:pPr>
      <w:hyperlink w:anchor="_Toc345074698" w:history="1">
        <w:r w:rsidR="00291725" w:rsidRPr="00C67286">
          <w:rPr>
            <w:rStyle w:val="Hyperlink"/>
            <w:noProof/>
          </w:rPr>
          <w:t>6.3.1.D &lt;Content Module Name (Acronym)&gt; Document Content Module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_Toc345074698 \h </w:instrText>
        </w:r>
        <w:r w:rsidR="00291725" w:rsidRPr="00C67286">
          <w:rPr>
            <w:noProof/>
            <w:webHidden/>
          </w:rPr>
        </w:r>
        <w:r w:rsidR="00291725" w:rsidRPr="00C67286">
          <w:rPr>
            <w:noProof/>
            <w:webHidden/>
          </w:rPr>
          <w:fldChar w:fldCharType="separate"/>
        </w:r>
        <w:r w:rsidR="00291725" w:rsidRPr="00C67286">
          <w:rPr>
            <w:noProof/>
            <w:webHidden/>
          </w:rPr>
          <w:t>31</w:t>
        </w:r>
        <w:r w:rsidR="00291725" w:rsidRPr="00C67286">
          <w:rPr>
            <w:noProof/>
            <w:webHidden/>
          </w:rPr>
          <w:fldChar w:fldCharType="end"/>
        </w:r>
      </w:hyperlink>
    </w:p>
    <w:p w14:paraId="08963CC7" w14:textId="77777777" w:rsidR="00291725" w:rsidRPr="00C67286" w:rsidRDefault="008346B5">
      <w:pPr>
        <w:pStyle w:val="TOC5"/>
        <w:rPr>
          <w:rFonts w:ascii="Calibri" w:hAnsi="Calibri"/>
          <w:noProof/>
          <w:sz w:val="22"/>
          <w:szCs w:val="22"/>
        </w:rPr>
      </w:pPr>
      <w:hyperlink w:anchor="_Toc345074699" w:history="1">
        <w:r w:rsidR="00291725" w:rsidRPr="00C67286">
          <w:rPr>
            <w:rStyle w:val="Hyperlink"/>
            <w:noProof/>
          </w:rPr>
          <w:t>6.3.1.D.1 Format Code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_Toc345074699 \h </w:instrText>
        </w:r>
        <w:r w:rsidR="00291725" w:rsidRPr="00C67286">
          <w:rPr>
            <w:noProof/>
            <w:webHidden/>
          </w:rPr>
        </w:r>
        <w:r w:rsidR="00291725" w:rsidRPr="00C67286">
          <w:rPr>
            <w:noProof/>
            <w:webHidden/>
          </w:rPr>
          <w:fldChar w:fldCharType="separate"/>
        </w:r>
        <w:r w:rsidR="00291725" w:rsidRPr="00C67286">
          <w:rPr>
            <w:noProof/>
            <w:webHidden/>
          </w:rPr>
          <w:t>31</w:t>
        </w:r>
        <w:r w:rsidR="00291725" w:rsidRPr="00C67286">
          <w:rPr>
            <w:noProof/>
            <w:webHidden/>
          </w:rPr>
          <w:fldChar w:fldCharType="end"/>
        </w:r>
      </w:hyperlink>
    </w:p>
    <w:p w14:paraId="06A645B6" w14:textId="77777777" w:rsidR="00291725" w:rsidRPr="00C67286" w:rsidRDefault="008346B5">
      <w:pPr>
        <w:pStyle w:val="TOC5"/>
        <w:rPr>
          <w:rFonts w:ascii="Calibri" w:hAnsi="Calibri"/>
          <w:noProof/>
          <w:sz w:val="22"/>
          <w:szCs w:val="22"/>
        </w:rPr>
      </w:pPr>
      <w:hyperlink w:anchor="_Toc345074700" w:history="1">
        <w:r w:rsidR="00291725" w:rsidRPr="00C67286">
          <w:rPr>
            <w:rStyle w:val="Hyperlink"/>
            <w:noProof/>
          </w:rPr>
          <w:t>6.3.1.D.2 Parent Template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_Toc345074700 \h </w:instrText>
        </w:r>
        <w:r w:rsidR="00291725" w:rsidRPr="00C67286">
          <w:rPr>
            <w:noProof/>
            <w:webHidden/>
          </w:rPr>
        </w:r>
        <w:r w:rsidR="00291725" w:rsidRPr="00C67286">
          <w:rPr>
            <w:noProof/>
            <w:webHidden/>
          </w:rPr>
          <w:fldChar w:fldCharType="separate"/>
        </w:r>
        <w:r w:rsidR="00291725" w:rsidRPr="00C67286">
          <w:rPr>
            <w:noProof/>
            <w:webHidden/>
          </w:rPr>
          <w:t>31</w:t>
        </w:r>
        <w:r w:rsidR="00291725" w:rsidRPr="00C67286">
          <w:rPr>
            <w:noProof/>
            <w:webHidden/>
          </w:rPr>
          <w:fldChar w:fldCharType="end"/>
        </w:r>
      </w:hyperlink>
    </w:p>
    <w:p w14:paraId="33CCF910" w14:textId="77777777" w:rsidR="00291725" w:rsidRPr="00C67286" w:rsidRDefault="008346B5">
      <w:pPr>
        <w:pStyle w:val="TOC5"/>
        <w:rPr>
          <w:rFonts w:ascii="Calibri" w:hAnsi="Calibri"/>
          <w:noProof/>
          <w:sz w:val="22"/>
          <w:szCs w:val="22"/>
        </w:rPr>
      </w:pPr>
      <w:hyperlink w:anchor="_Toc345074701" w:history="1">
        <w:r w:rsidR="00291725" w:rsidRPr="00C67286">
          <w:rPr>
            <w:rStyle w:val="Hyperlink"/>
            <w:noProof/>
          </w:rPr>
          <w:t>6.3.1.D.3 Referenced Standards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_Toc345074701 \h </w:instrText>
        </w:r>
        <w:r w:rsidR="00291725" w:rsidRPr="00C67286">
          <w:rPr>
            <w:noProof/>
            <w:webHidden/>
          </w:rPr>
        </w:r>
        <w:r w:rsidR="00291725" w:rsidRPr="00C67286">
          <w:rPr>
            <w:noProof/>
            <w:webHidden/>
          </w:rPr>
          <w:fldChar w:fldCharType="separate"/>
        </w:r>
        <w:r w:rsidR="00291725" w:rsidRPr="00C67286">
          <w:rPr>
            <w:noProof/>
            <w:webHidden/>
          </w:rPr>
          <w:t>31</w:t>
        </w:r>
        <w:r w:rsidR="00291725" w:rsidRPr="00C67286">
          <w:rPr>
            <w:noProof/>
            <w:webHidden/>
          </w:rPr>
          <w:fldChar w:fldCharType="end"/>
        </w:r>
      </w:hyperlink>
    </w:p>
    <w:p w14:paraId="597B9927" w14:textId="77777777" w:rsidR="00291725" w:rsidRPr="00C67286" w:rsidRDefault="008346B5">
      <w:pPr>
        <w:pStyle w:val="TOC5"/>
        <w:rPr>
          <w:rFonts w:ascii="Calibri" w:hAnsi="Calibri"/>
          <w:noProof/>
          <w:sz w:val="22"/>
          <w:szCs w:val="22"/>
        </w:rPr>
      </w:pPr>
      <w:hyperlink w:anchor="_Toc345074702" w:history="1">
        <w:r w:rsidR="00291725" w:rsidRPr="00C67286">
          <w:rPr>
            <w:rStyle w:val="Hyperlink"/>
            <w:noProof/>
          </w:rPr>
          <w:t>6.3.1.D.4 Data Element Requirement Mappings to CDA</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_Toc345074702 \h </w:instrText>
        </w:r>
        <w:r w:rsidR="00291725" w:rsidRPr="00C67286">
          <w:rPr>
            <w:noProof/>
            <w:webHidden/>
          </w:rPr>
        </w:r>
        <w:r w:rsidR="00291725" w:rsidRPr="00C67286">
          <w:rPr>
            <w:noProof/>
            <w:webHidden/>
          </w:rPr>
          <w:fldChar w:fldCharType="separate"/>
        </w:r>
        <w:r w:rsidR="00291725" w:rsidRPr="00C67286">
          <w:rPr>
            <w:noProof/>
            <w:webHidden/>
          </w:rPr>
          <w:t>32</w:t>
        </w:r>
        <w:r w:rsidR="00291725" w:rsidRPr="00C67286">
          <w:rPr>
            <w:noProof/>
            <w:webHidden/>
          </w:rPr>
          <w:fldChar w:fldCharType="end"/>
        </w:r>
      </w:hyperlink>
    </w:p>
    <w:p w14:paraId="75AF4BCD" w14:textId="77777777" w:rsidR="00291725" w:rsidRPr="00C67286" w:rsidRDefault="008346B5">
      <w:pPr>
        <w:pStyle w:val="TOC5"/>
        <w:rPr>
          <w:rFonts w:ascii="Calibri" w:hAnsi="Calibri"/>
          <w:noProof/>
          <w:sz w:val="22"/>
          <w:szCs w:val="22"/>
        </w:rPr>
      </w:pPr>
      <w:hyperlink w:anchor="_Toc345074703" w:history="1">
        <w:r w:rsidR="00291725" w:rsidRPr="00C67286">
          <w:rPr>
            <w:rStyle w:val="Hyperlink"/>
            <w:noProof/>
          </w:rPr>
          <w:t>6.3.1.D.5 &lt;Content Module Name (Acronym, if applicable)&gt; Document Content Module Specification</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_Toc345074703 \h </w:instrText>
        </w:r>
        <w:r w:rsidR="00291725" w:rsidRPr="00C67286">
          <w:rPr>
            <w:noProof/>
            <w:webHidden/>
          </w:rPr>
        </w:r>
        <w:r w:rsidR="00291725" w:rsidRPr="00C67286">
          <w:rPr>
            <w:noProof/>
            <w:webHidden/>
          </w:rPr>
          <w:fldChar w:fldCharType="separate"/>
        </w:r>
        <w:r w:rsidR="00291725" w:rsidRPr="00C67286">
          <w:rPr>
            <w:noProof/>
            <w:webHidden/>
          </w:rPr>
          <w:t>33</w:t>
        </w:r>
        <w:r w:rsidR="00291725" w:rsidRPr="00C67286">
          <w:rPr>
            <w:noProof/>
            <w:webHidden/>
          </w:rPr>
          <w:fldChar w:fldCharType="end"/>
        </w:r>
      </w:hyperlink>
    </w:p>
    <w:p w14:paraId="60FBE11F" w14:textId="77777777" w:rsidR="00291725" w:rsidRPr="00C67286" w:rsidRDefault="008346B5">
      <w:pPr>
        <w:pStyle w:val="TOC6"/>
        <w:rPr>
          <w:rFonts w:ascii="Calibri" w:hAnsi="Calibri"/>
          <w:noProof/>
          <w:sz w:val="22"/>
          <w:szCs w:val="22"/>
        </w:rPr>
      </w:pPr>
      <w:hyperlink w:anchor="_Toc345074704" w:history="1">
        <w:r w:rsidR="00291725" w:rsidRPr="00C67286">
          <w:rPr>
            <w:rStyle w:val="Hyperlink"/>
            <w:noProof/>
          </w:rPr>
          <w:t>6.3.1.D.5.1 &lt;Header Element or Section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_Toc345074704 \h </w:instrText>
        </w:r>
        <w:r w:rsidR="00291725" w:rsidRPr="00C67286">
          <w:rPr>
            <w:noProof/>
            <w:webHidden/>
          </w:rPr>
        </w:r>
        <w:r w:rsidR="00291725" w:rsidRPr="00C67286">
          <w:rPr>
            <w:noProof/>
            <w:webHidden/>
          </w:rPr>
          <w:fldChar w:fldCharType="separate"/>
        </w:r>
        <w:r w:rsidR="00291725" w:rsidRPr="00C67286">
          <w:rPr>
            <w:noProof/>
            <w:webHidden/>
          </w:rPr>
          <w:t>35</w:t>
        </w:r>
        <w:r w:rsidR="00291725" w:rsidRPr="00C67286">
          <w:rPr>
            <w:noProof/>
            <w:webHidden/>
          </w:rPr>
          <w:fldChar w:fldCharType="end"/>
        </w:r>
      </w:hyperlink>
    </w:p>
    <w:p w14:paraId="39F84099" w14:textId="77777777" w:rsidR="00291725" w:rsidRPr="00C67286" w:rsidRDefault="008346B5">
      <w:pPr>
        <w:pStyle w:val="TOC6"/>
        <w:rPr>
          <w:rFonts w:ascii="Calibri" w:hAnsi="Calibri"/>
          <w:noProof/>
          <w:sz w:val="22"/>
          <w:szCs w:val="22"/>
        </w:rPr>
      </w:pPr>
      <w:hyperlink w:anchor="_Toc345074705" w:history="1">
        <w:r w:rsidR="00291725" w:rsidRPr="00C67286">
          <w:rPr>
            <w:rStyle w:val="Hyperlink"/>
            <w:noProof/>
          </w:rPr>
          <w:t>6.3.1.D.5.2 &lt;Header Element or Section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_Toc345074705 \h </w:instrText>
        </w:r>
        <w:r w:rsidR="00291725" w:rsidRPr="00C67286">
          <w:rPr>
            <w:noProof/>
            <w:webHidden/>
          </w:rPr>
        </w:r>
        <w:r w:rsidR="00291725" w:rsidRPr="00C67286">
          <w:rPr>
            <w:noProof/>
            <w:webHidden/>
          </w:rPr>
          <w:fldChar w:fldCharType="separate"/>
        </w:r>
        <w:r w:rsidR="00291725" w:rsidRPr="00C67286">
          <w:rPr>
            <w:noProof/>
            <w:webHidden/>
          </w:rPr>
          <w:t>35</w:t>
        </w:r>
        <w:r w:rsidR="00291725" w:rsidRPr="00C67286">
          <w:rPr>
            <w:noProof/>
            <w:webHidden/>
          </w:rPr>
          <w:fldChar w:fldCharType="end"/>
        </w:r>
      </w:hyperlink>
    </w:p>
    <w:p w14:paraId="03D2FB5D" w14:textId="77777777" w:rsidR="00291725" w:rsidRPr="00C67286" w:rsidRDefault="008346B5">
      <w:pPr>
        <w:pStyle w:val="TOC6"/>
        <w:rPr>
          <w:rFonts w:ascii="Calibri" w:hAnsi="Calibri"/>
          <w:noProof/>
          <w:sz w:val="22"/>
          <w:szCs w:val="22"/>
        </w:rPr>
      </w:pPr>
      <w:hyperlink w:anchor="_Toc345074706" w:history="1">
        <w:r w:rsidR="00291725" w:rsidRPr="00C67286">
          <w:rPr>
            <w:rStyle w:val="Hyperlink"/>
            <w:noProof/>
          </w:rPr>
          <w:t>6.3.1.D.5.3 &lt;Header Element or Section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_Toc345074706 \h </w:instrText>
        </w:r>
        <w:r w:rsidR="00291725" w:rsidRPr="00C67286">
          <w:rPr>
            <w:noProof/>
            <w:webHidden/>
          </w:rPr>
        </w:r>
        <w:r w:rsidR="00291725" w:rsidRPr="00C67286">
          <w:rPr>
            <w:noProof/>
            <w:webHidden/>
          </w:rPr>
          <w:fldChar w:fldCharType="separate"/>
        </w:r>
        <w:r w:rsidR="00291725" w:rsidRPr="00C67286">
          <w:rPr>
            <w:noProof/>
            <w:webHidden/>
          </w:rPr>
          <w:t>35</w:t>
        </w:r>
        <w:r w:rsidR="00291725" w:rsidRPr="00C67286">
          <w:rPr>
            <w:noProof/>
            <w:webHidden/>
          </w:rPr>
          <w:fldChar w:fldCharType="end"/>
        </w:r>
      </w:hyperlink>
    </w:p>
    <w:p w14:paraId="5001C0BA" w14:textId="77777777" w:rsidR="00291725" w:rsidRPr="00C67286" w:rsidRDefault="008346B5">
      <w:pPr>
        <w:pStyle w:val="TOC6"/>
        <w:rPr>
          <w:rFonts w:ascii="Calibri" w:hAnsi="Calibri"/>
          <w:noProof/>
          <w:sz w:val="22"/>
          <w:szCs w:val="22"/>
        </w:rPr>
      </w:pPr>
      <w:hyperlink w:anchor="_Toc345074707" w:history="1">
        <w:r w:rsidR="00291725" w:rsidRPr="00C67286">
          <w:rPr>
            <w:rStyle w:val="Hyperlink"/>
            <w:noProof/>
          </w:rPr>
          <w:t>6.3.1.D.5.4 &lt;Header Element or Section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_Toc345074707 \h </w:instrText>
        </w:r>
        <w:r w:rsidR="00291725" w:rsidRPr="00C67286">
          <w:rPr>
            <w:noProof/>
            <w:webHidden/>
          </w:rPr>
        </w:r>
        <w:r w:rsidR="00291725" w:rsidRPr="00C67286">
          <w:rPr>
            <w:noProof/>
            <w:webHidden/>
          </w:rPr>
          <w:fldChar w:fldCharType="separate"/>
        </w:r>
        <w:r w:rsidR="00291725" w:rsidRPr="00C67286">
          <w:rPr>
            <w:noProof/>
            <w:webHidden/>
          </w:rPr>
          <w:t>36</w:t>
        </w:r>
        <w:r w:rsidR="00291725" w:rsidRPr="00C67286">
          <w:rPr>
            <w:noProof/>
            <w:webHidden/>
          </w:rPr>
          <w:fldChar w:fldCharType="end"/>
        </w:r>
      </w:hyperlink>
    </w:p>
    <w:p w14:paraId="6E4B8445" w14:textId="77777777" w:rsidR="00291725" w:rsidRPr="00C67286" w:rsidRDefault="008346B5">
      <w:pPr>
        <w:pStyle w:val="TOC6"/>
        <w:rPr>
          <w:rFonts w:ascii="Calibri" w:hAnsi="Calibri"/>
          <w:noProof/>
          <w:sz w:val="22"/>
          <w:szCs w:val="22"/>
        </w:rPr>
      </w:pPr>
      <w:hyperlink w:anchor="_Toc345074708" w:history="1">
        <w:r w:rsidR="00291725" w:rsidRPr="00C67286">
          <w:rPr>
            <w:rStyle w:val="Hyperlink"/>
            <w:noProof/>
          </w:rPr>
          <w:t>6.3.1.D.5.1 &lt;Template Title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_Toc345074708 \h </w:instrText>
        </w:r>
        <w:r w:rsidR="00291725" w:rsidRPr="00C67286">
          <w:rPr>
            <w:noProof/>
            <w:webHidden/>
          </w:rPr>
        </w:r>
        <w:r w:rsidR="00291725" w:rsidRPr="00C67286">
          <w:rPr>
            <w:noProof/>
            <w:webHidden/>
          </w:rPr>
          <w:fldChar w:fldCharType="separate"/>
        </w:r>
        <w:r w:rsidR="00291725" w:rsidRPr="00C67286">
          <w:rPr>
            <w:noProof/>
            <w:webHidden/>
          </w:rPr>
          <w:t>38</w:t>
        </w:r>
        <w:r w:rsidR="00291725" w:rsidRPr="00C67286">
          <w:rPr>
            <w:noProof/>
            <w:webHidden/>
          </w:rPr>
          <w:fldChar w:fldCharType="end"/>
        </w:r>
      </w:hyperlink>
    </w:p>
    <w:p w14:paraId="621E5010" w14:textId="77777777" w:rsidR="00291725" w:rsidRPr="00C67286" w:rsidRDefault="008346B5">
      <w:pPr>
        <w:pStyle w:val="TOC6"/>
        <w:rPr>
          <w:rFonts w:ascii="Calibri" w:hAnsi="Calibri"/>
          <w:noProof/>
          <w:sz w:val="22"/>
          <w:szCs w:val="22"/>
        </w:rPr>
      </w:pPr>
      <w:hyperlink w:anchor="_Toc345074709" w:history="1">
        <w:r w:rsidR="00291725" w:rsidRPr="00C67286">
          <w:rPr>
            <w:rStyle w:val="Hyperlink"/>
            <w:noProof/>
          </w:rPr>
          <w:t>6.3.1.D.5.2 &lt;Template Title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_Toc345074709 \h </w:instrText>
        </w:r>
        <w:r w:rsidR="00291725" w:rsidRPr="00C67286">
          <w:rPr>
            <w:noProof/>
            <w:webHidden/>
          </w:rPr>
        </w:r>
        <w:r w:rsidR="00291725" w:rsidRPr="00C67286">
          <w:rPr>
            <w:noProof/>
            <w:webHidden/>
          </w:rPr>
          <w:fldChar w:fldCharType="separate"/>
        </w:r>
        <w:r w:rsidR="00291725" w:rsidRPr="00C67286">
          <w:rPr>
            <w:noProof/>
            <w:webHidden/>
          </w:rPr>
          <w:t>38</w:t>
        </w:r>
        <w:r w:rsidR="00291725" w:rsidRPr="00C67286">
          <w:rPr>
            <w:noProof/>
            <w:webHidden/>
          </w:rPr>
          <w:fldChar w:fldCharType="end"/>
        </w:r>
      </w:hyperlink>
    </w:p>
    <w:p w14:paraId="3FF25F89" w14:textId="77777777" w:rsidR="00291725" w:rsidRPr="00C67286" w:rsidRDefault="008346B5">
      <w:pPr>
        <w:pStyle w:val="TOC5"/>
        <w:rPr>
          <w:rFonts w:ascii="Calibri" w:hAnsi="Calibri"/>
          <w:noProof/>
          <w:sz w:val="22"/>
          <w:szCs w:val="22"/>
        </w:rPr>
      </w:pPr>
      <w:hyperlink w:anchor="_Toc345074710" w:history="1">
        <w:r w:rsidR="00291725" w:rsidRPr="00C67286">
          <w:rPr>
            <w:rStyle w:val="Hyperlink"/>
            <w:noProof/>
          </w:rPr>
          <w:t>6.3.1.D.6 &lt;Document and Acronym Name&gt; Conformance and Example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_Toc345074710 \h </w:instrText>
        </w:r>
        <w:r w:rsidR="00291725" w:rsidRPr="00C67286">
          <w:rPr>
            <w:noProof/>
            <w:webHidden/>
          </w:rPr>
        </w:r>
        <w:r w:rsidR="00291725" w:rsidRPr="00C67286">
          <w:rPr>
            <w:noProof/>
            <w:webHidden/>
          </w:rPr>
          <w:fldChar w:fldCharType="separate"/>
        </w:r>
        <w:r w:rsidR="00291725" w:rsidRPr="00C67286">
          <w:rPr>
            <w:noProof/>
            <w:webHidden/>
          </w:rPr>
          <w:t>39</w:t>
        </w:r>
        <w:r w:rsidR="00291725" w:rsidRPr="00C67286">
          <w:rPr>
            <w:noProof/>
            <w:webHidden/>
          </w:rPr>
          <w:fldChar w:fldCharType="end"/>
        </w:r>
      </w:hyperlink>
    </w:p>
    <w:p w14:paraId="5047EFEC" w14:textId="77777777" w:rsidR="00291725" w:rsidRPr="00C67286" w:rsidRDefault="008346B5">
      <w:pPr>
        <w:pStyle w:val="TOC2"/>
        <w:rPr>
          <w:rFonts w:ascii="Calibri" w:hAnsi="Calibri"/>
          <w:noProof/>
          <w:sz w:val="22"/>
          <w:szCs w:val="22"/>
        </w:rPr>
      </w:pPr>
      <w:hyperlink w:anchor="_Toc345074711" w:history="1">
        <w:r w:rsidR="00291725" w:rsidRPr="00C67286">
          <w:rPr>
            <w:rStyle w:val="Hyperlink"/>
            <w:noProof/>
          </w:rPr>
          <w:t>6.3.2 CDA Header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_Toc345074711 \h </w:instrText>
        </w:r>
        <w:r w:rsidR="00291725" w:rsidRPr="00C67286">
          <w:rPr>
            <w:noProof/>
            <w:webHidden/>
          </w:rPr>
        </w:r>
        <w:r w:rsidR="00291725" w:rsidRPr="00C67286">
          <w:rPr>
            <w:noProof/>
            <w:webHidden/>
          </w:rPr>
          <w:fldChar w:fldCharType="separate"/>
        </w:r>
        <w:r w:rsidR="00291725" w:rsidRPr="00C67286">
          <w:rPr>
            <w:noProof/>
            <w:webHidden/>
          </w:rPr>
          <w:t>39</w:t>
        </w:r>
        <w:r w:rsidR="00291725" w:rsidRPr="00C67286">
          <w:rPr>
            <w:noProof/>
            <w:webHidden/>
          </w:rPr>
          <w:fldChar w:fldCharType="end"/>
        </w:r>
      </w:hyperlink>
    </w:p>
    <w:p w14:paraId="72CC12D0" w14:textId="77777777" w:rsidR="00291725" w:rsidRPr="00C67286" w:rsidRDefault="008346B5">
      <w:pPr>
        <w:pStyle w:val="TOC4"/>
        <w:rPr>
          <w:rFonts w:ascii="Calibri" w:hAnsi="Calibri"/>
          <w:noProof/>
          <w:sz w:val="22"/>
          <w:szCs w:val="22"/>
        </w:rPr>
      </w:pPr>
      <w:hyperlink w:anchor="_Toc345074712" w:history="1">
        <w:r w:rsidR="00291725" w:rsidRPr="00C67286">
          <w:rPr>
            <w:rStyle w:val="Hyperlink"/>
            <w:noProof/>
          </w:rPr>
          <w:t>6.3.2.H &lt;Header Element Module Name&gt; Header Content Module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_Toc345074712 \h </w:instrText>
        </w:r>
        <w:r w:rsidR="00291725" w:rsidRPr="00C67286">
          <w:rPr>
            <w:noProof/>
            <w:webHidden/>
          </w:rPr>
        </w:r>
        <w:r w:rsidR="00291725" w:rsidRPr="00C67286">
          <w:rPr>
            <w:noProof/>
            <w:webHidden/>
          </w:rPr>
          <w:fldChar w:fldCharType="separate"/>
        </w:r>
        <w:r w:rsidR="00291725" w:rsidRPr="00C67286">
          <w:rPr>
            <w:noProof/>
            <w:webHidden/>
          </w:rPr>
          <w:t>39</w:t>
        </w:r>
        <w:r w:rsidR="00291725" w:rsidRPr="00C67286">
          <w:rPr>
            <w:noProof/>
            <w:webHidden/>
          </w:rPr>
          <w:fldChar w:fldCharType="end"/>
        </w:r>
      </w:hyperlink>
    </w:p>
    <w:p w14:paraId="19FAACDA" w14:textId="77777777" w:rsidR="00291725" w:rsidRPr="00C67286" w:rsidRDefault="008346B5">
      <w:pPr>
        <w:pStyle w:val="TOC5"/>
        <w:rPr>
          <w:rFonts w:ascii="Calibri" w:hAnsi="Calibri"/>
          <w:noProof/>
          <w:sz w:val="22"/>
          <w:szCs w:val="22"/>
        </w:rPr>
      </w:pPr>
      <w:hyperlink w:anchor="_Toc345074713" w:history="1">
        <w:r w:rsidR="00291725" w:rsidRPr="00C67286">
          <w:rPr>
            <w:rStyle w:val="Hyperlink"/>
            <w:noProof/>
          </w:rPr>
          <w:t xml:space="preserve">6.3.2.H.1 &lt;Description Name&gt; &lt;e.g., </w:t>
        </w:r>
        <w:r w:rsidR="00291725" w:rsidRPr="00C67286">
          <w:rPr>
            <w:rStyle w:val="Hyperlink"/>
            <w:rFonts w:eastAsia="Calibri"/>
            <w:noProof/>
          </w:rPr>
          <w:t xml:space="preserve">Responsible Party&gt; &lt;Specification Document </w:t>
        </w:r>
        <w:r w:rsidR="00291725" w:rsidRPr="00C67286">
          <w:rPr>
            <w:rStyle w:val="Hyperlink"/>
            <w:rFonts w:eastAsia="Calibri"/>
            <w:i/>
            <w:noProof/>
          </w:rPr>
          <w:t>or</w:t>
        </w:r>
        <w:r w:rsidR="00291725" w:rsidRPr="00C67286">
          <w:rPr>
            <w:rStyle w:val="Hyperlink"/>
            <w:rFonts w:eastAsia="Calibri"/>
            <w:noProof/>
          </w:rPr>
          <w:t xml:space="preserve">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_Toc345074713 \h </w:instrText>
        </w:r>
        <w:r w:rsidR="00291725" w:rsidRPr="00C67286">
          <w:rPr>
            <w:noProof/>
            <w:webHidden/>
          </w:rPr>
        </w:r>
        <w:r w:rsidR="00291725" w:rsidRPr="00C67286">
          <w:rPr>
            <w:noProof/>
            <w:webHidden/>
          </w:rPr>
          <w:fldChar w:fldCharType="separate"/>
        </w:r>
        <w:r w:rsidR="00291725" w:rsidRPr="00C67286">
          <w:rPr>
            <w:noProof/>
            <w:webHidden/>
          </w:rPr>
          <w:t>40</w:t>
        </w:r>
        <w:r w:rsidR="00291725" w:rsidRPr="00C67286">
          <w:rPr>
            <w:noProof/>
            <w:webHidden/>
          </w:rPr>
          <w:fldChar w:fldCharType="end"/>
        </w:r>
      </w:hyperlink>
    </w:p>
    <w:p w14:paraId="40C5E144" w14:textId="77777777" w:rsidR="00291725" w:rsidRPr="00C67286" w:rsidRDefault="008346B5">
      <w:pPr>
        <w:pStyle w:val="TOC5"/>
        <w:rPr>
          <w:rFonts w:ascii="Calibri" w:hAnsi="Calibri"/>
          <w:noProof/>
          <w:sz w:val="22"/>
          <w:szCs w:val="22"/>
        </w:rPr>
      </w:pPr>
      <w:hyperlink w:anchor="_Toc345074714" w:history="1">
        <w:r w:rsidR="00291725" w:rsidRPr="00C67286">
          <w:rPr>
            <w:rStyle w:val="Hyperlink"/>
            <w:noProof/>
          </w:rPr>
          <w:t>6.3.2.H.2 &lt;Description Name&gt; &lt;</w:t>
        </w:r>
        <w:r w:rsidR="00291725" w:rsidRPr="00C67286">
          <w:rPr>
            <w:rStyle w:val="Hyperlink"/>
            <w:rFonts w:eastAsia="Calibri"/>
            <w:noProof/>
          </w:rPr>
          <w:t>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_Toc345074714 \h </w:instrText>
        </w:r>
        <w:r w:rsidR="00291725" w:rsidRPr="00C67286">
          <w:rPr>
            <w:noProof/>
            <w:webHidden/>
          </w:rPr>
        </w:r>
        <w:r w:rsidR="00291725" w:rsidRPr="00C67286">
          <w:rPr>
            <w:noProof/>
            <w:webHidden/>
          </w:rPr>
          <w:fldChar w:fldCharType="separate"/>
        </w:r>
        <w:r w:rsidR="00291725" w:rsidRPr="00C67286">
          <w:rPr>
            <w:noProof/>
            <w:webHidden/>
          </w:rPr>
          <w:t>41</w:t>
        </w:r>
        <w:r w:rsidR="00291725" w:rsidRPr="00C67286">
          <w:rPr>
            <w:noProof/>
            <w:webHidden/>
          </w:rPr>
          <w:fldChar w:fldCharType="end"/>
        </w:r>
      </w:hyperlink>
    </w:p>
    <w:p w14:paraId="025FBEC8" w14:textId="77777777" w:rsidR="00291725" w:rsidRPr="00C67286" w:rsidRDefault="008346B5">
      <w:pPr>
        <w:pStyle w:val="TOC5"/>
        <w:rPr>
          <w:rFonts w:ascii="Calibri" w:hAnsi="Calibri"/>
          <w:noProof/>
          <w:sz w:val="22"/>
          <w:szCs w:val="22"/>
        </w:rPr>
      </w:pPr>
      <w:hyperlink w:anchor="_Toc345074715" w:history="1">
        <w:r w:rsidR="00291725" w:rsidRPr="00C67286">
          <w:rPr>
            <w:rStyle w:val="Hyperlink"/>
            <w:noProof/>
          </w:rPr>
          <w:t>6.3.2.H.3 &lt;Description Name&gt; &lt;</w:t>
        </w:r>
        <w:r w:rsidR="00291725" w:rsidRPr="00C67286">
          <w:rPr>
            <w:rStyle w:val="Hyperlink"/>
            <w:rFonts w:eastAsia="Calibri"/>
            <w:noProof/>
          </w:rPr>
          <w:t>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_Toc345074715 \h </w:instrText>
        </w:r>
        <w:r w:rsidR="00291725" w:rsidRPr="00C67286">
          <w:rPr>
            <w:noProof/>
            <w:webHidden/>
          </w:rPr>
        </w:r>
        <w:r w:rsidR="00291725" w:rsidRPr="00C67286">
          <w:rPr>
            <w:noProof/>
            <w:webHidden/>
          </w:rPr>
          <w:fldChar w:fldCharType="separate"/>
        </w:r>
        <w:r w:rsidR="00291725" w:rsidRPr="00C67286">
          <w:rPr>
            <w:noProof/>
            <w:webHidden/>
          </w:rPr>
          <w:t>41</w:t>
        </w:r>
        <w:r w:rsidR="00291725" w:rsidRPr="00C67286">
          <w:rPr>
            <w:noProof/>
            <w:webHidden/>
          </w:rPr>
          <w:fldChar w:fldCharType="end"/>
        </w:r>
      </w:hyperlink>
    </w:p>
    <w:p w14:paraId="2E26A04D" w14:textId="77777777" w:rsidR="00291725" w:rsidRPr="00C67286" w:rsidRDefault="008346B5">
      <w:pPr>
        <w:pStyle w:val="TOC2"/>
        <w:rPr>
          <w:rFonts w:ascii="Calibri" w:hAnsi="Calibri"/>
          <w:noProof/>
          <w:sz w:val="22"/>
          <w:szCs w:val="22"/>
        </w:rPr>
      </w:pPr>
      <w:hyperlink w:anchor="_Toc345074716" w:history="1">
        <w:r w:rsidR="00291725" w:rsidRPr="00C67286">
          <w:rPr>
            <w:rStyle w:val="Hyperlink"/>
            <w:noProof/>
          </w:rPr>
          <w:t>6.3.3 CDA Section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_Toc345074716 \h </w:instrText>
        </w:r>
        <w:r w:rsidR="00291725" w:rsidRPr="00C67286">
          <w:rPr>
            <w:noProof/>
            <w:webHidden/>
          </w:rPr>
        </w:r>
        <w:r w:rsidR="00291725" w:rsidRPr="00C67286">
          <w:rPr>
            <w:noProof/>
            <w:webHidden/>
          </w:rPr>
          <w:fldChar w:fldCharType="separate"/>
        </w:r>
        <w:r w:rsidR="00291725" w:rsidRPr="00C67286">
          <w:rPr>
            <w:noProof/>
            <w:webHidden/>
          </w:rPr>
          <w:t>42</w:t>
        </w:r>
        <w:r w:rsidR="00291725" w:rsidRPr="00C67286">
          <w:rPr>
            <w:noProof/>
            <w:webHidden/>
          </w:rPr>
          <w:fldChar w:fldCharType="end"/>
        </w:r>
      </w:hyperlink>
    </w:p>
    <w:p w14:paraId="1AE072CF" w14:textId="77777777" w:rsidR="00291725" w:rsidRPr="00C67286" w:rsidRDefault="008346B5">
      <w:pPr>
        <w:pStyle w:val="TOC4"/>
        <w:rPr>
          <w:rFonts w:ascii="Calibri" w:hAnsi="Calibri"/>
          <w:noProof/>
          <w:sz w:val="22"/>
          <w:szCs w:val="22"/>
        </w:rPr>
      </w:pPr>
      <w:hyperlink w:anchor="_Toc345074717" w:history="1">
        <w:r w:rsidR="00291725" w:rsidRPr="00C67286">
          <w:rPr>
            <w:rStyle w:val="Hyperlink"/>
            <w:noProof/>
          </w:rPr>
          <w:t>6.3.3.10.S &lt;Section Module Name&gt; - Section Content Module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_Toc345074717 \h </w:instrText>
        </w:r>
        <w:r w:rsidR="00291725" w:rsidRPr="00C67286">
          <w:rPr>
            <w:noProof/>
            <w:webHidden/>
          </w:rPr>
        </w:r>
        <w:r w:rsidR="00291725" w:rsidRPr="00C67286">
          <w:rPr>
            <w:noProof/>
            <w:webHidden/>
          </w:rPr>
          <w:fldChar w:fldCharType="separate"/>
        </w:r>
        <w:r w:rsidR="00291725" w:rsidRPr="00C67286">
          <w:rPr>
            <w:noProof/>
            <w:webHidden/>
          </w:rPr>
          <w:t>43</w:t>
        </w:r>
        <w:r w:rsidR="00291725" w:rsidRPr="00C67286">
          <w:rPr>
            <w:noProof/>
            <w:webHidden/>
          </w:rPr>
          <w:fldChar w:fldCharType="end"/>
        </w:r>
      </w:hyperlink>
    </w:p>
    <w:p w14:paraId="2FA12898" w14:textId="77777777" w:rsidR="00291725" w:rsidRPr="00C67286" w:rsidRDefault="008346B5">
      <w:pPr>
        <w:pStyle w:val="TOC5"/>
        <w:rPr>
          <w:rFonts w:ascii="Calibri" w:hAnsi="Calibri"/>
          <w:noProof/>
          <w:sz w:val="22"/>
          <w:szCs w:val="22"/>
        </w:rPr>
      </w:pPr>
      <w:hyperlink w:anchor="_Toc345074718" w:history="1">
        <w:r w:rsidR="00291725" w:rsidRPr="00C67286">
          <w:rPr>
            <w:rStyle w:val="Hyperlink"/>
            <w:noProof/>
          </w:rPr>
          <w:t>6.3.3.10.S.1 &lt;Data Element or Section Name&gt; &lt;Condition, 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_Toc345074718 \h </w:instrText>
        </w:r>
        <w:r w:rsidR="00291725" w:rsidRPr="00C67286">
          <w:rPr>
            <w:noProof/>
            <w:webHidden/>
          </w:rPr>
        </w:r>
        <w:r w:rsidR="00291725" w:rsidRPr="00C67286">
          <w:rPr>
            <w:noProof/>
            <w:webHidden/>
          </w:rPr>
          <w:fldChar w:fldCharType="separate"/>
        </w:r>
        <w:r w:rsidR="00291725" w:rsidRPr="00C67286">
          <w:rPr>
            <w:noProof/>
            <w:webHidden/>
          </w:rPr>
          <w:t>44</w:t>
        </w:r>
        <w:r w:rsidR="00291725" w:rsidRPr="00C67286">
          <w:rPr>
            <w:noProof/>
            <w:webHidden/>
          </w:rPr>
          <w:fldChar w:fldCharType="end"/>
        </w:r>
      </w:hyperlink>
    </w:p>
    <w:p w14:paraId="549F2E4D" w14:textId="77777777" w:rsidR="00291725" w:rsidRPr="00C67286" w:rsidRDefault="008346B5">
      <w:pPr>
        <w:pStyle w:val="TOC5"/>
        <w:rPr>
          <w:rFonts w:ascii="Calibri" w:hAnsi="Calibri"/>
          <w:noProof/>
          <w:sz w:val="22"/>
          <w:szCs w:val="22"/>
        </w:rPr>
      </w:pPr>
      <w:hyperlink w:anchor="_Toc345074719" w:history="1">
        <w:r w:rsidR="00291725" w:rsidRPr="00C67286">
          <w:rPr>
            <w:rStyle w:val="Hyperlink"/>
            <w:noProof/>
          </w:rPr>
          <w:t>6.3.3.10.S.2 &lt;Data Element or Section Name&gt; &lt;Condition, 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_Toc345074719 \h </w:instrText>
        </w:r>
        <w:r w:rsidR="00291725" w:rsidRPr="00C67286">
          <w:rPr>
            <w:noProof/>
            <w:webHidden/>
          </w:rPr>
        </w:r>
        <w:r w:rsidR="00291725" w:rsidRPr="00C67286">
          <w:rPr>
            <w:noProof/>
            <w:webHidden/>
          </w:rPr>
          <w:fldChar w:fldCharType="separate"/>
        </w:r>
        <w:r w:rsidR="00291725" w:rsidRPr="00C67286">
          <w:rPr>
            <w:noProof/>
            <w:webHidden/>
          </w:rPr>
          <w:t>44</w:t>
        </w:r>
        <w:r w:rsidR="00291725" w:rsidRPr="00C67286">
          <w:rPr>
            <w:noProof/>
            <w:webHidden/>
          </w:rPr>
          <w:fldChar w:fldCharType="end"/>
        </w:r>
      </w:hyperlink>
    </w:p>
    <w:p w14:paraId="79C02D11" w14:textId="77777777" w:rsidR="00291725" w:rsidRPr="00C67286" w:rsidRDefault="008346B5">
      <w:pPr>
        <w:pStyle w:val="TOC5"/>
        <w:rPr>
          <w:rFonts w:ascii="Calibri" w:hAnsi="Calibri"/>
          <w:noProof/>
          <w:sz w:val="22"/>
          <w:szCs w:val="22"/>
        </w:rPr>
      </w:pPr>
      <w:hyperlink w:anchor="_Toc345074720" w:history="1">
        <w:r w:rsidR="00291725" w:rsidRPr="00C67286">
          <w:rPr>
            <w:rStyle w:val="Hyperlink"/>
            <w:noProof/>
          </w:rPr>
          <w:t>6.3.3.10.S.3 &lt;Data Element or Section Name&gt; &lt;Condition, 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_Toc345074720 \h </w:instrText>
        </w:r>
        <w:r w:rsidR="00291725" w:rsidRPr="00C67286">
          <w:rPr>
            <w:noProof/>
            <w:webHidden/>
          </w:rPr>
        </w:r>
        <w:r w:rsidR="00291725" w:rsidRPr="00C67286">
          <w:rPr>
            <w:noProof/>
            <w:webHidden/>
          </w:rPr>
          <w:fldChar w:fldCharType="separate"/>
        </w:r>
        <w:r w:rsidR="00291725" w:rsidRPr="00C67286">
          <w:rPr>
            <w:noProof/>
            <w:webHidden/>
          </w:rPr>
          <w:t>44</w:t>
        </w:r>
        <w:r w:rsidR="00291725" w:rsidRPr="00C67286">
          <w:rPr>
            <w:noProof/>
            <w:webHidden/>
          </w:rPr>
          <w:fldChar w:fldCharType="end"/>
        </w:r>
      </w:hyperlink>
    </w:p>
    <w:p w14:paraId="5C8DD0FF" w14:textId="77777777" w:rsidR="00291725" w:rsidRPr="00C67286" w:rsidRDefault="008346B5">
      <w:pPr>
        <w:pStyle w:val="TOC4"/>
        <w:rPr>
          <w:rFonts w:ascii="Calibri" w:hAnsi="Calibri"/>
          <w:noProof/>
          <w:sz w:val="22"/>
          <w:szCs w:val="22"/>
        </w:rPr>
      </w:pPr>
      <w:hyperlink w:anchor="_Toc345074721" w:history="1">
        <w:r w:rsidR="00291725" w:rsidRPr="00C67286">
          <w:rPr>
            <w:rStyle w:val="Hyperlink"/>
            <w:noProof/>
          </w:rPr>
          <w:t>6.3.3.10.S Medical History - Cardiac Section 11329-0</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_Toc345074721 \h </w:instrText>
        </w:r>
        <w:r w:rsidR="00291725" w:rsidRPr="00C67286">
          <w:rPr>
            <w:noProof/>
            <w:webHidden/>
          </w:rPr>
        </w:r>
        <w:r w:rsidR="00291725" w:rsidRPr="00C67286">
          <w:rPr>
            <w:noProof/>
            <w:webHidden/>
          </w:rPr>
          <w:fldChar w:fldCharType="separate"/>
        </w:r>
        <w:r w:rsidR="00291725" w:rsidRPr="00C67286">
          <w:rPr>
            <w:noProof/>
            <w:webHidden/>
          </w:rPr>
          <w:t>45</w:t>
        </w:r>
        <w:r w:rsidR="00291725" w:rsidRPr="00C67286">
          <w:rPr>
            <w:noProof/>
            <w:webHidden/>
          </w:rPr>
          <w:fldChar w:fldCharType="end"/>
        </w:r>
      </w:hyperlink>
    </w:p>
    <w:p w14:paraId="4797AF29" w14:textId="77777777" w:rsidR="00291725" w:rsidRPr="00C67286" w:rsidRDefault="008346B5">
      <w:pPr>
        <w:pStyle w:val="TOC2"/>
        <w:rPr>
          <w:rFonts w:ascii="Calibri" w:hAnsi="Calibri"/>
          <w:noProof/>
          <w:sz w:val="22"/>
          <w:szCs w:val="22"/>
        </w:rPr>
      </w:pPr>
      <w:hyperlink w:anchor="_Toc345074722" w:history="1">
        <w:r w:rsidR="00291725" w:rsidRPr="00C67286">
          <w:rPr>
            <w:rStyle w:val="Hyperlink"/>
            <w:noProof/>
          </w:rPr>
          <w:t>6.3.4 CDA Entry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_Toc345074722 \h </w:instrText>
        </w:r>
        <w:r w:rsidR="00291725" w:rsidRPr="00C67286">
          <w:rPr>
            <w:noProof/>
            <w:webHidden/>
          </w:rPr>
        </w:r>
        <w:r w:rsidR="00291725" w:rsidRPr="00C67286">
          <w:rPr>
            <w:noProof/>
            <w:webHidden/>
          </w:rPr>
          <w:fldChar w:fldCharType="separate"/>
        </w:r>
        <w:r w:rsidR="00291725" w:rsidRPr="00C67286">
          <w:rPr>
            <w:noProof/>
            <w:webHidden/>
          </w:rPr>
          <w:t>47</w:t>
        </w:r>
        <w:r w:rsidR="00291725" w:rsidRPr="00C67286">
          <w:rPr>
            <w:noProof/>
            <w:webHidden/>
          </w:rPr>
          <w:fldChar w:fldCharType="end"/>
        </w:r>
      </w:hyperlink>
    </w:p>
    <w:p w14:paraId="2127A0A6" w14:textId="77777777" w:rsidR="00291725" w:rsidRPr="00C67286" w:rsidRDefault="008346B5">
      <w:pPr>
        <w:pStyle w:val="TOC4"/>
        <w:rPr>
          <w:rFonts w:ascii="Calibri" w:hAnsi="Calibri"/>
          <w:noProof/>
          <w:sz w:val="22"/>
          <w:szCs w:val="22"/>
        </w:rPr>
      </w:pPr>
      <w:hyperlink w:anchor="_Toc345074723" w:history="1">
        <w:r w:rsidR="00291725" w:rsidRPr="00C67286">
          <w:rPr>
            <w:rStyle w:val="Hyperlink"/>
            <w:noProof/>
          </w:rPr>
          <w:t>6.3.4.E &lt;Entry Content Module Name&gt; Entry Content Module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_Toc345074723 \h </w:instrText>
        </w:r>
        <w:r w:rsidR="00291725" w:rsidRPr="00C67286">
          <w:rPr>
            <w:noProof/>
            <w:webHidden/>
          </w:rPr>
        </w:r>
        <w:r w:rsidR="00291725" w:rsidRPr="00C67286">
          <w:rPr>
            <w:noProof/>
            <w:webHidden/>
          </w:rPr>
          <w:fldChar w:fldCharType="separate"/>
        </w:r>
        <w:r w:rsidR="00291725" w:rsidRPr="00C67286">
          <w:rPr>
            <w:noProof/>
            <w:webHidden/>
          </w:rPr>
          <w:t>47</w:t>
        </w:r>
        <w:r w:rsidR="00291725" w:rsidRPr="00C67286">
          <w:rPr>
            <w:noProof/>
            <w:webHidden/>
          </w:rPr>
          <w:fldChar w:fldCharType="end"/>
        </w:r>
      </w:hyperlink>
    </w:p>
    <w:p w14:paraId="084AB13D" w14:textId="77777777" w:rsidR="00291725" w:rsidRPr="00C67286" w:rsidRDefault="008346B5">
      <w:pPr>
        <w:pStyle w:val="TOC5"/>
        <w:rPr>
          <w:rFonts w:ascii="Calibri" w:hAnsi="Calibri"/>
          <w:noProof/>
          <w:sz w:val="22"/>
          <w:szCs w:val="22"/>
        </w:rPr>
      </w:pPr>
      <w:hyperlink w:anchor="_Toc345074724" w:history="1">
        <w:r w:rsidR="00291725" w:rsidRPr="00C67286">
          <w:rPr>
            <w:rStyle w:val="Hyperlink"/>
            <w:noProof/>
          </w:rPr>
          <w:t>6.3.4.E.1 Simple Observation (wall motion) Vocabulary Constraints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_Toc345074724 \h </w:instrText>
        </w:r>
        <w:r w:rsidR="00291725" w:rsidRPr="00C67286">
          <w:rPr>
            <w:noProof/>
            <w:webHidden/>
          </w:rPr>
        </w:r>
        <w:r w:rsidR="00291725" w:rsidRPr="00C67286">
          <w:rPr>
            <w:noProof/>
            <w:webHidden/>
          </w:rPr>
          <w:fldChar w:fldCharType="separate"/>
        </w:r>
        <w:r w:rsidR="00291725" w:rsidRPr="00C67286">
          <w:rPr>
            <w:noProof/>
            <w:webHidden/>
          </w:rPr>
          <w:t>48</w:t>
        </w:r>
        <w:r w:rsidR="00291725" w:rsidRPr="00C67286">
          <w:rPr>
            <w:noProof/>
            <w:webHidden/>
          </w:rPr>
          <w:fldChar w:fldCharType="end"/>
        </w:r>
      </w:hyperlink>
    </w:p>
    <w:p w14:paraId="347E15BA" w14:textId="77777777" w:rsidR="00291725" w:rsidRPr="00C67286" w:rsidRDefault="008346B5">
      <w:pPr>
        <w:pStyle w:val="TOC5"/>
        <w:rPr>
          <w:rFonts w:ascii="Calibri" w:hAnsi="Calibri"/>
          <w:noProof/>
          <w:sz w:val="22"/>
          <w:szCs w:val="22"/>
        </w:rPr>
      </w:pPr>
      <w:hyperlink w:anchor="_Toc345074725" w:history="1">
        <w:r w:rsidR="00291725" w:rsidRPr="00C67286">
          <w:rPr>
            <w:rStyle w:val="Hyperlink"/>
            <w:noProof/>
          </w:rPr>
          <w:t>6.3.4.E.2 Simple Observation (wall morphology) Constraints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_Toc345074725 \h </w:instrText>
        </w:r>
        <w:r w:rsidR="00291725" w:rsidRPr="00C67286">
          <w:rPr>
            <w:noProof/>
            <w:webHidden/>
          </w:rPr>
        </w:r>
        <w:r w:rsidR="00291725" w:rsidRPr="00C67286">
          <w:rPr>
            <w:noProof/>
            <w:webHidden/>
          </w:rPr>
          <w:fldChar w:fldCharType="separate"/>
        </w:r>
        <w:r w:rsidR="00291725" w:rsidRPr="00C67286">
          <w:rPr>
            <w:noProof/>
            <w:webHidden/>
          </w:rPr>
          <w:t>49</w:t>
        </w:r>
        <w:r w:rsidR="00291725" w:rsidRPr="00C67286">
          <w:rPr>
            <w:noProof/>
            <w:webHidden/>
          </w:rPr>
          <w:fldChar w:fldCharType="end"/>
        </w:r>
      </w:hyperlink>
    </w:p>
    <w:p w14:paraId="64144C9F" w14:textId="77777777" w:rsidR="00291725" w:rsidRPr="00C67286" w:rsidRDefault="008346B5">
      <w:pPr>
        <w:pStyle w:val="TOC5"/>
        <w:rPr>
          <w:rFonts w:ascii="Calibri" w:hAnsi="Calibri"/>
          <w:noProof/>
          <w:sz w:val="22"/>
          <w:szCs w:val="22"/>
        </w:rPr>
      </w:pPr>
      <w:hyperlink w:anchor="_Toc345074726" w:history="1">
        <w:r w:rsidR="00291725" w:rsidRPr="00C67286">
          <w:rPr>
            <w:rStyle w:val="Hyperlink"/>
            <w:noProof/>
          </w:rPr>
          <w:t>&lt;e.g.,6.3.4.E Result Observation - Cardiac</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_Toc345074726 \h </w:instrText>
        </w:r>
        <w:r w:rsidR="00291725" w:rsidRPr="00C67286">
          <w:rPr>
            <w:noProof/>
            <w:webHidden/>
          </w:rPr>
        </w:r>
        <w:r w:rsidR="00291725" w:rsidRPr="00C67286">
          <w:rPr>
            <w:noProof/>
            <w:webHidden/>
          </w:rPr>
          <w:fldChar w:fldCharType="separate"/>
        </w:r>
        <w:r w:rsidR="00291725" w:rsidRPr="00C67286">
          <w:rPr>
            <w:noProof/>
            <w:webHidden/>
          </w:rPr>
          <w:t>50</w:t>
        </w:r>
        <w:r w:rsidR="00291725" w:rsidRPr="00C67286">
          <w:rPr>
            <w:noProof/>
            <w:webHidden/>
          </w:rPr>
          <w:fldChar w:fldCharType="end"/>
        </w:r>
      </w:hyperlink>
    </w:p>
    <w:p w14:paraId="79CC579C" w14:textId="77777777" w:rsidR="00291725" w:rsidRPr="00C67286" w:rsidRDefault="008346B5">
      <w:pPr>
        <w:pStyle w:val="TOC2"/>
        <w:tabs>
          <w:tab w:val="left" w:pos="1152"/>
        </w:tabs>
        <w:rPr>
          <w:rFonts w:ascii="Calibri" w:hAnsi="Calibri"/>
          <w:noProof/>
          <w:sz w:val="22"/>
          <w:szCs w:val="22"/>
        </w:rPr>
      </w:pPr>
      <w:hyperlink w:anchor="_Toc345074727" w:history="1">
        <w:r w:rsidR="00291725" w:rsidRPr="00C67286">
          <w:rPr>
            <w:rStyle w:val="Hyperlink"/>
            <w:noProof/>
          </w:rPr>
          <w:t>6.4</w:t>
        </w:r>
        <w:r w:rsidR="00291725" w:rsidRPr="00C67286">
          <w:rPr>
            <w:rFonts w:ascii="Calibri" w:hAnsi="Calibri"/>
            <w:noProof/>
            <w:sz w:val="22"/>
            <w:szCs w:val="22"/>
          </w:rPr>
          <w:tab/>
        </w:r>
        <w:r w:rsidR="00291725" w:rsidRPr="00C67286">
          <w:rPr>
            <w:rStyle w:val="Hyperlink"/>
            <w:noProof/>
          </w:rPr>
          <w:t>Section not applicable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_Toc345074727 \h </w:instrText>
        </w:r>
        <w:r w:rsidR="00291725" w:rsidRPr="00C67286">
          <w:rPr>
            <w:noProof/>
            <w:webHidden/>
          </w:rPr>
        </w:r>
        <w:r w:rsidR="00291725" w:rsidRPr="00C67286">
          <w:rPr>
            <w:noProof/>
            <w:webHidden/>
          </w:rPr>
          <w:fldChar w:fldCharType="separate"/>
        </w:r>
        <w:r w:rsidR="00291725" w:rsidRPr="00C67286">
          <w:rPr>
            <w:noProof/>
            <w:webHidden/>
          </w:rPr>
          <w:t>52</w:t>
        </w:r>
        <w:r w:rsidR="00291725" w:rsidRPr="00C67286">
          <w:rPr>
            <w:noProof/>
            <w:webHidden/>
          </w:rPr>
          <w:fldChar w:fldCharType="end"/>
        </w:r>
      </w:hyperlink>
    </w:p>
    <w:p w14:paraId="2F49F26F" w14:textId="77777777" w:rsidR="00291725" w:rsidRPr="00C67286" w:rsidRDefault="008346B5">
      <w:pPr>
        <w:pStyle w:val="TOC2"/>
        <w:tabs>
          <w:tab w:val="left" w:pos="1152"/>
        </w:tabs>
        <w:rPr>
          <w:rFonts w:ascii="Calibri" w:hAnsi="Calibri"/>
          <w:noProof/>
          <w:sz w:val="22"/>
          <w:szCs w:val="22"/>
        </w:rPr>
      </w:pPr>
      <w:hyperlink w:anchor="_Toc345074728" w:history="1">
        <w:r w:rsidR="00291725" w:rsidRPr="00C67286">
          <w:rPr>
            <w:rStyle w:val="Hyperlink"/>
            <w:noProof/>
          </w:rPr>
          <w:t>6.5</w:t>
        </w:r>
        <w:r w:rsidR="00291725" w:rsidRPr="00C67286">
          <w:rPr>
            <w:rFonts w:ascii="Calibri" w:hAnsi="Calibri"/>
            <w:noProof/>
            <w:sz w:val="22"/>
            <w:szCs w:val="22"/>
          </w:rPr>
          <w:tab/>
        </w:r>
        <w:r w:rsidR="00291725" w:rsidRPr="00C67286">
          <w:rPr>
            <w:rStyle w:val="Hyperlink"/>
            <w:noProof/>
          </w:rPr>
          <w:t>&lt;Domain Acronym&gt; Value Sets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_Toc345074728 \h </w:instrText>
        </w:r>
        <w:r w:rsidR="00291725" w:rsidRPr="00C67286">
          <w:rPr>
            <w:noProof/>
            <w:webHidden/>
          </w:rPr>
        </w:r>
        <w:r w:rsidR="00291725" w:rsidRPr="00C67286">
          <w:rPr>
            <w:noProof/>
            <w:webHidden/>
          </w:rPr>
          <w:fldChar w:fldCharType="separate"/>
        </w:r>
        <w:r w:rsidR="00291725" w:rsidRPr="00C67286">
          <w:rPr>
            <w:noProof/>
            <w:webHidden/>
          </w:rPr>
          <w:t>52</w:t>
        </w:r>
        <w:r w:rsidR="00291725" w:rsidRPr="00C67286">
          <w:rPr>
            <w:noProof/>
            <w:webHidden/>
          </w:rPr>
          <w:fldChar w:fldCharType="end"/>
        </w:r>
      </w:hyperlink>
    </w:p>
    <w:p w14:paraId="42E6626B" w14:textId="77777777" w:rsidR="00291725" w:rsidRPr="00C67286" w:rsidRDefault="008346B5">
      <w:pPr>
        <w:pStyle w:val="TOC3"/>
        <w:tabs>
          <w:tab w:val="left" w:pos="1584"/>
        </w:tabs>
        <w:rPr>
          <w:rFonts w:ascii="Calibri" w:hAnsi="Calibri"/>
          <w:noProof/>
          <w:sz w:val="22"/>
          <w:szCs w:val="22"/>
        </w:rPr>
      </w:pPr>
      <w:hyperlink w:anchor="_Toc345074729" w:history="1">
        <w:r w:rsidR="00291725" w:rsidRPr="00C67286">
          <w:rPr>
            <w:rStyle w:val="Hyperlink"/>
            <w:rFonts w:eastAsia="Calibri"/>
            <w:noProof/>
          </w:rPr>
          <w:t>6.5.x</w:t>
        </w:r>
        <w:r w:rsidR="00291725" w:rsidRPr="00C67286">
          <w:rPr>
            <w:rFonts w:ascii="Calibri" w:hAnsi="Calibri"/>
            <w:noProof/>
            <w:sz w:val="22"/>
            <w:szCs w:val="22"/>
          </w:rPr>
          <w:tab/>
        </w:r>
        <w:r w:rsidR="00291725" w:rsidRPr="00C67286">
          <w:rPr>
            <w:rStyle w:val="Hyperlink"/>
            <w:rFonts w:eastAsia="Calibri"/>
            <w:noProof/>
          </w:rPr>
          <w:t>&lt;Value Set Name&gt; &lt;oid&gt;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_Toc345074729 \h </w:instrText>
        </w:r>
        <w:r w:rsidR="00291725" w:rsidRPr="00C67286">
          <w:rPr>
            <w:noProof/>
            <w:webHidden/>
          </w:rPr>
        </w:r>
        <w:r w:rsidR="00291725" w:rsidRPr="00C67286">
          <w:rPr>
            <w:noProof/>
            <w:webHidden/>
          </w:rPr>
          <w:fldChar w:fldCharType="separate"/>
        </w:r>
        <w:r w:rsidR="00291725" w:rsidRPr="00C67286">
          <w:rPr>
            <w:noProof/>
            <w:webHidden/>
          </w:rPr>
          <w:t>52</w:t>
        </w:r>
        <w:r w:rsidR="00291725" w:rsidRPr="00C67286">
          <w:rPr>
            <w:noProof/>
            <w:webHidden/>
          </w:rPr>
          <w:fldChar w:fldCharType="end"/>
        </w:r>
      </w:hyperlink>
    </w:p>
    <w:p w14:paraId="1B5A7166" w14:textId="77777777" w:rsidR="00291725" w:rsidRPr="00C67286" w:rsidRDefault="008346B5">
      <w:pPr>
        <w:pStyle w:val="TOC3"/>
        <w:rPr>
          <w:rFonts w:ascii="Calibri" w:hAnsi="Calibri"/>
          <w:noProof/>
          <w:sz w:val="22"/>
          <w:szCs w:val="22"/>
        </w:rPr>
      </w:pPr>
      <w:hyperlink w:anchor="_Toc345074730" w:history="1">
        <w:r w:rsidR="00291725" w:rsidRPr="00C67286">
          <w:rPr>
            <w:rStyle w:val="Hyperlink"/>
            <w:rFonts w:eastAsia="Calibri"/>
            <w:noProof/>
          </w:rPr>
          <w:t>&lt;e.g.,6.5.1 Drug Classes Used in Cardiac Procedure 1.3.6.1.4.1.19376.1.4.1.5.15</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_Toc345074730 \h </w:instrText>
        </w:r>
        <w:r w:rsidR="00291725" w:rsidRPr="00C67286">
          <w:rPr>
            <w:noProof/>
            <w:webHidden/>
          </w:rPr>
        </w:r>
        <w:r w:rsidR="00291725" w:rsidRPr="00C67286">
          <w:rPr>
            <w:noProof/>
            <w:webHidden/>
          </w:rPr>
          <w:fldChar w:fldCharType="separate"/>
        </w:r>
        <w:r w:rsidR="00291725" w:rsidRPr="00C67286">
          <w:rPr>
            <w:noProof/>
            <w:webHidden/>
          </w:rPr>
          <w:t>52</w:t>
        </w:r>
        <w:r w:rsidR="00291725" w:rsidRPr="00C67286">
          <w:rPr>
            <w:noProof/>
            <w:webHidden/>
          </w:rPr>
          <w:fldChar w:fldCharType="end"/>
        </w:r>
      </w:hyperlink>
    </w:p>
    <w:p w14:paraId="77BD1750" w14:textId="77777777" w:rsidR="00291725" w:rsidRPr="00C67286" w:rsidRDefault="008346B5">
      <w:pPr>
        <w:pStyle w:val="TOC1"/>
        <w:rPr>
          <w:rFonts w:ascii="Calibri" w:hAnsi="Calibri"/>
          <w:noProof/>
          <w:sz w:val="22"/>
          <w:szCs w:val="22"/>
        </w:rPr>
      </w:pPr>
      <w:hyperlink w:anchor="_Toc345074731" w:history="1">
        <w:r w:rsidR="00291725" w:rsidRPr="00C67286">
          <w:rPr>
            <w:rStyle w:val="Hyperlink"/>
            <w:noProof/>
          </w:rPr>
          <w:t>Appendices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_Toc345074731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2C346049" w14:textId="77777777" w:rsidR="00291725" w:rsidRPr="00C67286" w:rsidRDefault="008346B5">
      <w:pPr>
        <w:pStyle w:val="TOC1"/>
        <w:rPr>
          <w:rFonts w:ascii="Calibri" w:hAnsi="Calibri"/>
          <w:noProof/>
          <w:sz w:val="22"/>
          <w:szCs w:val="22"/>
        </w:rPr>
      </w:pPr>
      <w:hyperlink w:anchor="_Toc345074732" w:history="1">
        <w:r w:rsidR="00291725" w:rsidRPr="00C67286">
          <w:rPr>
            <w:rStyle w:val="Hyperlink"/>
            <w:noProof/>
          </w:rPr>
          <w:t>Appendix A – &lt;Appendix A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_Toc345074732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705E8CAF" w14:textId="77777777" w:rsidR="00291725" w:rsidRPr="00C67286" w:rsidRDefault="008346B5">
      <w:pPr>
        <w:pStyle w:val="TOC2"/>
        <w:tabs>
          <w:tab w:val="left" w:pos="1152"/>
        </w:tabs>
        <w:rPr>
          <w:rFonts w:ascii="Calibri" w:hAnsi="Calibri"/>
          <w:noProof/>
          <w:sz w:val="22"/>
          <w:szCs w:val="22"/>
        </w:rPr>
      </w:pPr>
      <w:hyperlink w:anchor="_Toc345074733" w:history="1">
        <w:r w:rsidR="00291725" w:rsidRPr="00C67286">
          <w:rPr>
            <w:rStyle w:val="Hyperlink"/>
            <w:noProof/>
          </w:rPr>
          <w:t>A.1</w:t>
        </w:r>
        <w:r w:rsidR="00291725" w:rsidRPr="00C67286">
          <w:rPr>
            <w:rFonts w:ascii="Calibri" w:hAnsi="Calibri"/>
            <w:noProof/>
            <w:sz w:val="22"/>
            <w:szCs w:val="22"/>
          </w:rPr>
          <w:tab/>
        </w:r>
        <w:r w:rsidR="00291725" w:rsidRPr="00C67286">
          <w:rPr>
            <w:rStyle w:val="Hyperlink"/>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_Toc345074733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7648104E" w14:textId="77777777" w:rsidR="00291725" w:rsidRPr="00C67286" w:rsidRDefault="008346B5">
      <w:pPr>
        <w:pStyle w:val="TOC1"/>
        <w:rPr>
          <w:rFonts w:ascii="Calibri" w:hAnsi="Calibri"/>
          <w:noProof/>
          <w:sz w:val="22"/>
          <w:szCs w:val="22"/>
        </w:rPr>
      </w:pPr>
      <w:hyperlink w:anchor="_Toc345074734" w:history="1">
        <w:r w:rsidR="00291725" w:rsidRPr="00C67286">
          <w:rPr>
            <w:rStyle w:val="Hyperlink"/>
            <w:noProof/>
          </w:rPr>
          <w:t>Appendix B – &lt;Appendix B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_Toc345074734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45A66E8E" w14:textId="77777777" w:rsidR="00291725" w:rsidRPr="00C67286" w:rsidRDefault="008346B5">
      <w:pPr>
        <w:pStyle w:val="TOC2"/>
        <w:tabs>
          <w:tab w:val="left" w:pos="1152"/>
        </w:tabs>
        <w:rPr>
          <w:rFonts w:ascii="Calibri" w:hAnsi="Calibri"/>
          <w:noProof/>
          <w:sz w:val="22"/>
          <w:szCs w:val="22"/>
        </w:rPr>
      </w:pPr>
      <w:hyperlink w:anchor="_Toc345074735" w:history="1">
        <w:r w:rsidR="00291725" w:rsidRPr="00C67286">
          <w:rPr>
            <w:rStyle w:val="Hyperlink"/>
            <w:noProof/>
          </w:rPr>
          <w:t>B.1</w:t>
        </w:r>
        <w:r w:rsidR="00291725" w:rsidRPr="00C67286">
          <w:rPr>
            <w:rFonts w:ascii="Calibri" w:hAnsi="Calibri"/>
            <w:noProof/>
            <w:sz w:val="22"/>
            <w:szCs w:val="22"/>
          </w:rPr>
          <w:tab/>
        </w:r>
        <w:r w:rsidR="00291725" w:rsidRPr="00C67286">
          <w:rPr>
            <w:rStyle w:val="Hyperlink"/>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_Toc345074735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1CEC1EEC" w14:textId="77777777" w:rsidR="00291725" w:rsidRPr="00C67286" w:rsidRDefault="008346B5">
      <w:pPr>
        <w:pStyle w:val="TOC1"/>
        <w:rPr>
          <w:rFonts w:ascii="Calibri" w:hAnsi="Calibri"/>
          <w:noProof/>
          <w:sz w:val="22"/>
          <w:szCs w:val="22"/>
        </w:rPr>
      </w:pPr>
      <w:hyperlink w:anchor="_Toc345074736" w:history="1">
        <w:r w:rsidR="00291725" w:rsidRPr="00C67286">
          <w:rPr>
            <w:rStyle w:val="Hyperlink"/>
            <w:noProof/>
          </w:rPr>
          <w:t>Volume 3 Namespace Additions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_Toc345074736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296AF557" w14:textId="77777777" w:rsidR="00291725" w:rsidRPr="00C67286" w:rsidRDefault="008346B5">
      <w:pPr>
        <w:pStyle w:val="TOC1"/>
        <w:rPr>
          <w:rFonts w:ascii="Calibri" w:hAnsi="Calibri"/>
          <w:b/>
          <w:noProof/>
          <w:sz w:val="22"/>
          <w:szCs w:val="22"/>
        </w:rPr>
      </w:pPr>
      <w:hyperlink w:anchor="_Toc345074737" w:history="1">
        <w:r w:rsidR="00291725" w:rsidRPr="00C67286">
          <w:rPr>
            <w:rStyle w:val="Hyperlink"/>
            <w:b/>
            <w:noProof/>
          </w:rPr>
          <w:t>Volume 4 – National Extensions</w:t>
        </w:r>
        <w:r w:rsidR="00291725" w:rsidRPr="00C67286">
          <w:rPr>
            <w:b/>
            <w:noProof/>
            <w:webHidden/>
          </w:rPr>
          <w:tab/>
        </w:r>
        <w:r w:rsidR="00291725" w:rsidRPr="00C67286">
          <w:rPr>
            <w:b/>
            <w:noProof/>
            <w:webHidden/>
          </w:rPr>
          <w:fldChar w:fldCharType="begin"/>
        </w:r>
        <w:r w:rsidR="00291725" w:rsidRPr="00C67286">
          <w:rPr>
            <w:b/>
            <w:noProof/>
            <w:webHidden/>
          </w:rPr>
          <w:instrText xml:space="preserve"> PAGEREF _Toc345074737 \h </w:instrText>
        </w:r>
        <w:r w:rsidR="00291725" w:rsidRPr="00C67286">
          <w:rPr>
            <w:b/>
            <w:noProof/>
            <w:webHidden/>
          </w:rPr>
        </w:r>
        <w:r w:rsidR="00291725" w:rsidRPr="00C67286">
          <w:rPr>
            <w:b/>
            <w:noProof/>
            <w:webHidden/>
          </w:rPr>
          <w:fldChar w:fldCharType="separate"/>
        </w:r>
        <w:r w:rsidR="00291725" w:rsidRPr="00C67286">
          <w:rPr>
            <w:b/>
            <w:noProof/>
            <w:webHidden/>
          </w:rPr>
          <w:t>54</w:t>
        </w:r>
        <w:r w:rsidR="00291725" w:rsidRPr="00C67286">
          <w:rPr>
            <w:b/>
            <w:noProof/>
            <w:webHidden/>
          </w:rPr>
          <w:fldChar w:fldCharType="end"/>
        </w:r>
      </w:hyperlink>
    </w:p>
    <w:p w14:paraId="0752C787" w14:textId="77777777" w:rsidR="00291725" w:rsidRPr="00C67286" w:rsidRDefault="008346B5">
      <w:pPr>
        <w:pStyle w:val="TOC1"/>
        <w:rPr>
          <w:rFonts w:ascii="Calibri" w:hAnsi="Calibri"/>
          <w:noProof/>
          <w:sz w:val="22"/>
          <w:szCs w:val="22"/>
        </w:rPr>
      </w:pPr>
      <w:hyperlink w:anchor="_Toc345074738" w:history="1">
        <w:r w:rsidR="00291725" w:rsidRPr="00C67286">
          <w:rPr>
            <w:rStyle w:val="Hyperlink"/>
            <w:noProof/>
          </w:rPr>
          <w:t>4 National Extensions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_Toc345074738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0DBD2D02" w14:textId="77777777" w:rsidR="00291725" w:rsidRPr="00C67286" w:rsidRDefault="008346B5">
      <w:pPr>
        <w:pStyle w:val="TOC2"/>
        <w:rPr>
          <w:rFonts w:ascii="Calibri" w:hAnsi="Calibri"/>
          <w:noProof/>
          <w:sz w:val="22"/>
          <w:szCs w:val="22"/>
        </w:rPr>
      </w:pPr>
      <w:hyperlink w:anchor="_Toc345074739" w:history="1">
        <w:r w:rsidR="00291725" w:rsidRPr="00C67286">
          <w:rPr>
            <w:rStyle w:val="Hyperlink"/>
            <w:noProof/>
          </w:rPr>
          <w:t>4.I National Extensions for &lt;Country Name or IHE Organization&gt;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_Toc345074739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2D746A96" w14:textId="77777777" w:rsidR="00291725" w:rsidRPr="00C67286" w:rsidRDefault="008346B5">
      <w:pPr>
        <w:pStyle w:val="TOC3"/>
        <w:rPr>
          <w:rFonts w:ascii="Calibri" w:hAnsi="Calibri"/>
          <w:noProof/>
          <w:sz w:val="22"/>
          <w:szCs w:val="22"/>
        </w:rPr>
      </w:pPr>
      <w:hyperlink w:anchor="_Toc345074740" w:history="1">
        <w:r w:rsidR="00291725" w:rsidRPr="00C67286">
          <w:rPr>
            <w:rStyle w:val="Hyperlink"/>
            <w:noProof/>
          </w:rPr>
          <w:t>4.I.1 Comment Submission</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_Toc345074740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629D38F" w14:textId="77777777" w:rsidR="00291725" w:rsidRPr="00C67286" w:rsidRDefault="008346B5">
      <w:pPr>
        <w:pStyle w:val="TOC3"/>
        <w:rPr>
          <w:rFonts w:ascii="Calibri" w:hAnsi="Calibri"/>
          <w:noProof/>
          <w:sz w:val="22"/>
          <w:szCs w:val="22"/>
        </w:rPr>
      </w:pPr>
      <w:hyperlink w:anchor="_Toc345074741" w:history="1">
        <w:r w:rsidR="00291725" w:rsidRPr="00C67286">
          <w:rPr>
            <w:rStyle w:val="Hyperlink"/>
            <w:noProof/>
          </w:rPr>
          <w:t>4.I.2 &lt;Profile Name&gt; &lt;(Profile Acronym)&gt;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_Toc345074741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DA5F155" w14:textId="77777777" w:rsidR="00291725" w:rsidRPr="00C67286" w:rsidRDefault="008346B5">
      <w:pPr>
        <w:pStyle w:val="TOC4"/>
        <w:rPr>
          <w:rFonts w:ascii="Calibri" w:hAnsi="Calibri"/>
          <w:noProof/>
          <w:sz w:val="22"/>
          <w:szCs w:val="22"/>
        </w:rPr>
      </w:pPr>
      <w:hyperlink w:anchor="_Toc345074742" w:history="1">
        <w:r w:rsidR="00291725" w:rsidRPr="00C67286">
          <w:rPr>
            <w:rStyle w:val="Hyperlink"/>
            <w:noProof/>
          </w:rPr>
          <w:t>4.I.2.1&lt;Profile Acronym&gt; &lt;Type of Change&gt;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_Toc345074742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122848A9" w14:textId="77777777" w:rsidR="00291725" w:rsidRPr="00C67286" w:rsidRDefault="008346B5">
      <w:pPr>
        <w:pStyle w:val="TOC4"/>
        <w:rPr>
          <w:rFonts w:ascii="Calibri" w:hAnsi="Calibri"/>
          <w:noProof/>
          <w:sz w:val="22"/>
          <w:szCs w:val="22"/>
        </w:rPr>
      </w:pPr>
      <w:hyperlink w:anchor="_Toc345074743" w:history="1">
        <w:r w:rsidR="00291725" w:rsidRPr="00C67286">
          <w:rPr>
            <w:rStyle w:val="Hyperlink"/>
            <w:noProof/>
          </w:rPr>
          <w:t>4.I.2.2&lt;Profile Acronym&gt; &lt;Type of Change&gt;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_Toc345074743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2E783BC2" w14:textId="77777777" w:rsidR="00291725" w:rsidRPr="00C67286" w:rsidRDefault="008346B5">
      <w:pPr>
        <w:pStyle w:val="TOC1"/>
        <w:rPr>
          <w:rFonts w:ascii="Calibri" w:hAnsi="Calibri"/>
          <w:noProof/>
          <w:sz w:val="22"/>
          <w:szCs w:val="22"/>
        </w:rPr>
      </w:pPr>
      <w:hyperlink w:anchor="_Toc345074744" w:history="1">
        <w:r w:rsidR="00291725" w:rsidRPr="00C67286">
          <w:rPr>
            <w:rStyle w:val="Hyperlink"/>
            <w:noProof/>
          </w:rPr>
          <w:t>4.I+1.1 National Extensions for &lt;Country Name or IHE Organization&gt;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_Toc345074744 \h </w:instrText>
        </w:r>
        <w:r w:rsidR="00291725" w:rsidRPr="00C67286">
          <w:rPr>
            <w:noProof/>
            <w:webHidden/>
          </w:rPr>
        </w:r>
        <w:r w:rsidR="00291725" w:rsidRPr="00C67286">
          <w:rPr>
            <w:noProof/>
            <w:webHidden/>
          </w:rPr>
          <w:fldChar w:fldCharType="separate"/>
        </w:r>
        <w:r w:rsidR="00291725" w:rsidRPr="00C67286">
          <w:rPr>
            <w:noProof/>
            <w:webHidden/>
          </w:rPr>
          <w:t>55</w:t>
        </w:r>
        <w:r w:rsidR="00291725" w:rsidRPr="00C67286">
          <w:rPr>
            <w:noProof/>
            <w:webHidden/>
          </w:rPr>
          <w:fldChar w:fldCharType="end"/>
        </w:r>
      </w:hyperlink>
    </w:p>
    <w:p w14:paraId="55995C70" w14:textId="77777777" w:rsidR="00CF283F" w:rsidRPr="00C67286" w:rsidRDefault="00CF508D" w:rsidP="009F5CF4">
      <w:pPr>
        <w:pStyle w:val="BodyText"/>
      </w:pPr>
      <w:r w:rsidRPr="00C67286">
        <w:fldChar w:fldCharType="end"/>
      </w:r>
      <w:r w:rsidR="00692B37" w:rsidRPr="00C67286">
        <w:t xml:space="preserve"> </w:t>
      </w:r>
    </w:p>
    <w:p w14:paraId="777C2228" w14:textId="77777777" w:rsidR="00CF283F"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C67286">
        <w:rPr>
          <w:noProof w:val="0"/>
        </w:rPr>
        <w:br w:type="page"/>
      </w:r>
      <w:bookmarkStart w:id="9" w:name="_Toc345074640"/>
      <w:r w:rsidR="00CF283F" w:rsidRPr="00C67286">
        <w:rPr>
          <w:noProof w:val="0"/>
        </w:rPr>
        <w:lastRenderedPageBreak/>
        <w:t>Introduction</w:t>
      </w:r>
      <w:bookmarkEnd w:id="2"/>
      <w:bookmarkEnd w:id="3"/>
      <w:bookmarkEnd w:id="4"/>
      <w:bookmarkEnd w:id="5"/>
      <w:bookmarkEnd w:id="6"/>
      <w:bookmarkEnd w:id="7"/>
      <w:bookmarkEnd w:id="8"/>
      <w:r w:rsidR="00167DB7" w:rsidRPr="00C67286">
        <w:rPr>
          <w:noProof w:val="0"/>
        </w:rPr>
        <w:t xml:space="preserve"> to this Supplement</w:t>
      </w:r>
      <w:bookmarkEnd w:id="9"/>
    </w:p>
    <w:p w14:paraId="703740D4" w14:textId="77777777" w:rsidR="00DA4671" w:rsidRDefault="00DA4671" w:rsidP="00DA4671">
      <w:pPr>
        <w:pStyle w:val="BodyText"/>
      </w:pPr>
    </w:p>
    <w:p w14:paraId="12BEFF3A"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FHIR is under development by HL7, and the resources and transactions in this Supplement may continue to be revised.</w:t>
      </w:r>
    </w:p>
    <w:p w14:paraId="44521170"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 xml:space="preserve">Release 3 of FHIR is used in the MMA profile. HL7 has designated this release as an STU (Standard for Trial Use), and appropriate for non-production use. See </w:t>
      </w:r>
      <w:hyperlink r:id="rId18" w:history="1">
        <w:r w:rsidRPr="00A734B9">
          <w:rPr>
            <w:rStyle w:val="Hyperlink"/>
          </w:rPr>
          <w:t>http://hl7.org/fhir</w:t>
        </w:r>
      </w:hyperlink>
      <w:r>
        <w:t>.</w:t>
      </w:r>
    </w:p>
    <w:p w14:paraId="1B73C676"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Non-normative FHIR resources are given a FHIR Maturity Model (FMM) level 0 (draft) through 5 (normative ballot ready).</w:t>
      </w:r>
    </w:p>
    <w:p w14:paraId="43916F5D"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The FHIR STU3-</w:t>
      </w:r>
      <w:r w:rsidR="00E835DD">
        <w:t>d</w:t>
      </w:r>
      <w:r>
        <w:t>efined resources used in this profile and their FMM levels are:</w:t>
      </w:r>
    </w:p>
    <w:p w14:paraId="3D6A1C1A" w14:textId="77777777" w:rsidR="00DA4671" w:rsidRDefault="00D95EF9" w:rsidP="00DA4671">
      <w:pPr>
        <w:pStyle w:val="BodyText"/>
        <w:pBdr>
          <w:top w:val="single" w:sz="48" w:space="1" w:color="auto"/>
          <w:left w:val="single" w:sz="48" w:space="4" w:color="auto"/>
          <w:bottom w:val="single" w:sz="48" w:space="12" w:color="auto"/>
          <w:right w:val="single" w:sz="48" w:space="4" w:color="auto"/>
        </w:pBdr>
      </w:pPr>
      <w:r>
        <w:rPr>
          <w:noProof/>
        </w:rPr>
        <mc:AlternateContent>
          <mc:Choice Requires="wps">
            <w:drawing>
              <wp:anchor distT="45720" distB="45720" distL="114300" distR="114300" simplePos="0" relativeHeight="251659264" behindDoc="1" locked="0" layoutInCell="1" allowOverlap="1" wp14:anchorId="33CE45D9" wp14:editId="0B5A57B3">
                <wp:simplePos x="0" y="0"/>
                <wp:positionH relativeFrom="page">
                  <wp:posOffset>2441318</wp:posOffset>
                </wp:positionH>
                <wp:positionV relativeFrom="paragraph">
                  <wp:posOffset>158207</wp:posOffset>
                </wp:positionV>
                <wp:extent cx="3324225" cy="940435"/>
                <wp:effectExtent l="0" t="0" r="9525" b="0"/>
                <wp:wrapTight wrapText="bothSides">
                  <wp:wrapPolygon edited="0">
                    <wp:start x="0" y="0"/>
                    <wp:lineTo x="0" y="21002"/>
                    <wp:lineTo x="21538" y="21002"/>
                    <wp:lineTo x="2153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940435"/>
                        </a:xfrm>
                        <a:prstGeom prst="rect">
                          <a:avLst/>
                        </a:prstGeom>
                        <a:solidFill>
                          <a:srgbClr val="FFFFFF"/>
                        </a:solidFill>
                        <a:ln w="9525">
                          <a:noFill/>
                          <a:miter lim="800000"/>
                          <a:headEnd/>
                          <a:tailEnd/>
                        </a:ln>
                      </wps:spPr>
                      <wps:txbx>
                        <w:txbxContent>
                          <w:tbl>
                            <w:tblPr>
                              <w:tblStyle w:val="TableGrid"/>
                              <w:tblW w:w="4945" w:type="dxa"/>
                              <w:tblLook w:val="04A0" w:firstRow="1" w:lastRow="0" w:firstColumn="1" w:lastColumn="0" w:noHBand="0" w:noVBand="1"/>
                            </w:tblPr>
                            <w:tblGrid>
                              <w:gridCol w:w="3055"/>
                              <w:gridCol w:w="1890"/>
                            </w:tblGrid>
                            <w:tr w:rsidR="008346B5" w14:paraId="727B24CA" w14:textId="77777777" w:rsidTr="00D95EF9">
                              <w:tc>
                                <w:tcPr>
                                  <w:tcW w:w="3055" w:type="dxa"/>
                                </w:tcPr>
                                <w:p w14:paraId="717EAA32" w14:textId="77777777" w:rsidR="008346B5" w:rsidRPr="00D95EF9" w:rsidRDefault="008346B5" w:rsidP="00E835DD">
                                  <w:pPr>
                                    <w:pStyle w:val="BodyText"/>
                                    <w:rPr>
                                      <w:rFonts w:ascii="Arial" w:hAnsi="Arial" w:cs="Arial"/>
                                      <w:b/>
                                    </w:rPr>
                                  </w:pPr>
                                  <w:r w:rsidRPr="00D95EF9">
                                    <w:rPr>
                                      <w:rFonts w:ascii="Arial" w:hAnsi="Arial" w:cs="Arial"/>
                                      <w:b/>
                                    </w:rPr>
                                    <w:t>FHIR Resource Name</w:t>
                                  </w:r>
                                </w:p>
                              </w:tc>
                              <w:tc>
                                <w:tcPr>
                                  <w:tcW w:w="1890" w:type="dxa"/>
                                </w:tcPr>
                                <w:p w14:paraId="2354422B" w14:textId="77777777" w:rsidR="008346B5" w:rsidRPr="00D95EF9" w:rsidRDefault="008346B5" w:rsidP="00D95EF9">
                                  <w:pPr>
                                    <w:pStyle w:val="BodyText"/>
                                    <w:jc w:val="center"/>
                                    <w:rPr>
                                      <w:rFonts w:ascii="Arial" w:hAnsi="Arial" w:cs="Arial"/>
                                      <w:b/>
                                    </w:rPr>
                                  </w:pPr>
                                  <w:r w:rsidRPr="00D95EF9">
                                    <w:rPr>
                                      <w:rFonts w:ascii="Arial" w:hAnsi="Arial" w:cs="Arial"/>
                                      <w:b/>
                                    </w:rPr>
                                    <w:t>FMM Level</w:t>
                                  </w:r>
                                </w:p>
                              </w:tc>
                            </w:tr>
                            <w:tr w:rsidR="008346B5" w14:paraId="0B28EE52" w14:textId="77777777" w:rsidTr="00D95EF9">
                              <w:tc>
                                <w:tcPr>
                                  <w:tcW w:w="3055" w:type="dxa"/>
                                </w:tcPr>
                                <w:p w14:paraId="793F49EC" w14:textId="77777777" w:rsidR="008346B5" w:rsidRDefault="008346B5" w:rsidP="00E835DD">
                                  <w:pPr>
                                    <w:pStyle w:val="BodyText"/>
                                  </w:pPr>
                                  <w:r>
                                    <w:t>MedicationRequest</w:t>
                                  </w:r>
                                </w:p>
                              </w:tc>
                              <w:tc>
                                <w:tcPr>
                                  <w:tcW w:w="1890" w:type="dxa"/>
                                </w:tcPr>
                                <w:p w14:paraId="0C03DC59" w14:textId="77777777" w:rsidR="008346B5" w:rsidRDefault="008346B5" w:rsidP="00D95EF9">
                                  <w:pPr>
                                    <w:pStyle w:val="BodyText"/>
                                    <w:jc w:val="center"/>
                                  </w:pPr>
                                  <w:r>
                                    <w:t>FMM 3</w:t>
                                  </w:r>
                                </w:p>
                              </w:tc>
                            </w:tr>
                            <w:tr w:rsidR="008346B5" w14:paraId="11D16C5F" w14:textId="77777777" w:rsidTr="00D95EF9">
                              <w:tc>
                                <w:tcPr>
                                  <w:tcW w:w="3055" w:type="dxa"/>
                                </w:tcPr>
                                <w:p w14:paraId="3C4B64CE" w14:textId="77777777" w:rsidR="008346B5" w:rsidRDefault="008346B5" w:rsidP="00E835DD">
                                  <w:pPr>
                                    <w:pStyle w:val="BodyText"/>
                                  </w:pPr>
                                  <w:r>
                                    <w:t>MedicationAdministration</w:t>
                                  </w:r>
                                </w:p>
                              </w:tc>
                              <w:tc>
                                <w:tcPr>
                                  <w:tcW w:w="1890" w:type="dxa"/>
                                </w:tcPr>
                                <w:p w14:paraId="33670256" w14:textId="77777777" w:rsidR="008346B5" w:rsidRDefault="008346B5" w:rsidP="00D95EF9">
                                  <w:pPr>
                                    <w:pStyle w:val="BodyText"/>
                                    <w:jc w:val="center"/>
                                  </w:pPr>
                                  <w:r>
                                    <w:t>FMM 2</w:t>
                                  </w:r>
                                </w:p>
                              </w:tc>
                            </w:tr>
                          </w:tbl>
                          <w:p w14:paraId="2A3724CC" w14:textId="77777777" w:rsidR="008346B5" w:rsidRDefault="008346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CE45D9" id="_x0000_t202" coordsize="21600,21600" o:spt="202" path="m,l,21600r21600,l21600,xe">
                <v:stroke joinstyle="miter"/>
                <v:path gradientshapeok="t" o:connecttype="rect"/>
              </v:shapetype>
              <v:shape id="Text Box 2" o:spid="_x0000_s1026" type="#_x0000_t202" style="position:absolute;margin-left:192.25pt;margin-top:12.45pt;width:261.75pt;height:74.0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" stroked="f">
                <v:textbox>
                  <w:txbxContent>
                    <w:tbl>
                      <w:tblPr>
                        <w:tblStyle w:val="TableGrid"/>
                        <w:tblW w:w="4945" w:type="dxa"/>
                        <w:tblLook w:val="04A0" w:firstRow="1" w:lastRow="0" w:firstColumn="1" w:lastColumn="0" w:noHBand="0" w:noVBand="1"/>
                      </w:tblPr>
                      <w:tblGrid>
                        <w:gridCol w:w="3055"/>
                        <w:gridCol w:w="1890"/>
                      </w:tblGrid>
                      <w:tr w:rsidR="008346B5" w14:paraId="727B24CA" w14:textId="77777777" w:rsidTr="00D95EF9">
                        <w:tc>
                          <w:tcPr>
                            <w:tcW w:w="3055" w:type="dxa"/>
                          </w:tcPr>
                          <w:p w14:paraId="717EAA32" w14:textId="77777777" w:rsidR="008346B5" w:rsidRPr="00D95EF9" w:rsidRDefault="008346B5" w:rsidP="00E835DD">
                            <w:pPr>
                              <w:pStyle w:val="BodyText"/>
                              <w:rPr>
                                <w:rFonts w:ascii="Arial" w:hAnsi="Arial" w:cs="Arial"/>
                                <w:b/>
                              </w:rPr>
                            </w:pPr>
                            <w:r w:rsidRPr="00D95EF9">
                              <w:rPr>
                                <w:rFonts w:ascii="Arial" w:hAnsi="Arial" w:cs="Arial"/>
                                <w:b/>
                              </w:rPr>
                              <w:t>FHIR Resource Name</w:t>
                            </w:r>
                          </w:p>
                        </w:tc>
                        <w:tc>
                          <w:tcPr>
                            <w:tcW w:w="1890" w:type="dxa"/>
                          </w:tcPr>
                          <w:p w14:paraId="2354422B" w14:textId="77777777" w:rsidR="008346B5" w:rsidRPr="00D95EF9" w:rsidRDefault="008346B5" w:rsidP="00D95EF9">
                            <w:pPr>
                              <w:pStyle w:val="BodyText"/>
                              <w:jc w:val="center"/>
                              <w:rPr>
                                <w:rFonts w:ascii="Arial" w:hAnsi="Arial" w:cs="Arial"/>
                                <w:b/>
                              </w:rPr>
                            </w:pPr>
                            <w:r w:rsidRPr="00D95EF9">
                              <w:rPr>
                                <w:rFonts w:ascii="Arial" w:hAnsi="Arial" w:cs="Arial"/>
                                <w:b/>
                              </w:rPr>
                              <w:t>FMM Level</w:t>
                            </w:r>
                          </w:p>
                        </w:tc>
                      </w:tr>
                      <w:tr w:rsidR="008346B5" w14:paraId="0B28EE52" w14:textId="77777777" w:rsidTr="00D95EF9">
                        <w:tc>
                          <w:tcPr>
                            <w:tcW w:w="3055" w:type="dxa"/>
                          </w:tcPr>
                          <w:p w14:paraId="793F49EC" w14:textId="77777777" w:rsidR="008346B5" w:rsidRDefault="008346B5" w:rsidP="00E835DD">
                            <w:pPr>
                              <w:pStyle w:val="BodyText"/>
                            </w:pPr>
                            <w:r>
                              <w:t>MedicationRequest</w:t>
                            </w:r>
                          </w:p>
                        </w:tc>
                        <w:tc>
                          <w:tcPr>
                            <w:tcW w:w="1890" w:type="dxa"/>
                          </w:tcPr>
                          <w:p w14:paraId="0C03DC59" w14:textId="77777777" w:rsidR="008346B5" w:rsidRDefault="008346B5" w:rsidP="00D95EF9">
                            <w:pPr>
                              <w:pStyle w:val="BodyText"/>
                              <w:jc w:val="center"/>
                            </w:pPr>
                            <w:r>
                              <w:t>FMM 3</w:t>
                            </w:r>
                          </w:p>
                        </w:tc>
                      </w:tr>
                      <w:tr w:rsidR="008346B5" w14:paraId="11D16C5F" w14:textId="77777777" w:rsidTr="00D95EF9">
                        <w:tc>
                          <w:tcPr>
                            <w:tcW w:w="3055" w:type="dxa"/>
                          </w:tcPr>
                          <w:p w14:paraId="3C4B64CE" w14:textId="77777777" w:rsidR="008346B5" w:rsidRDefault="008346B5" w:rsidP="00E835DD">
                            <w:pPr>
                              <w:pStyle w:val="BodyText"/>
                            </w:pPr>
                            <w:r>
                              <w:t>MedicationAdministration</w:t>
                            </w:r>
                          </w:p>
                        </w:tc>
                        <w:tc>
                          <w:tcPr>
                            <w:tcW w:w="1890" w:type="dxa"/>
                          </w:tcPr>
                          <w:p w14:paraId="33670256" w14:textId="77777777" w:rsidR="008346B5" w:rsidRDefault="008346B5" w:rsidP="00D95EF9">
                            <w:pPr>
                              <w:pStyle w:val="BodyText"/>
                              <w:jc w:val="center"/>
                            </w:pPr>
                            <w:r>
                              <w:t>FMM 2</w:t>
                            </w:r>
                          </w:p>
                        </w:tc>
                      </w:tr>
                    </w:tbl>
                    <w:p w14:paraId="2A3724CC" w14:textId="77777777" w:rsidR="008346B5" w:rsidRDefault="008346B5"/>
                  </w:txbxContent>
                </v:textbox>
                <w10:wrap type="tight" anchorx="page"/>
              </v:shape>
            </w:pict>
          </mc:Fallback>
        </mc:AlternateContent>
      </w:r>
    </w:p>
    <w:p w14:paraId="2AC4D8B4" w14:textId="77777777" w:rsidR="00DA4671" w:rsidRPr="001A52B1" w:rsidRDefault="00DA4671" w:rsidP="00DA4671">
      <w:pPr>
        <w:pStyle w:val="BodyText"/>
        <w:pBdr>
          <w:top w:val="single" w:sz="48" w:space="1" w:color="auto"/>
          <w:left w:val="single" w:sz="48" w:space="4" w:color="auto"/>
          <w:bottom w:val="single" w:sz="48" w:space="12" w:color="auto"/>
          <w:right w:val="single" w:sz="48" w:space="4" w:color="auto"/>
        </w:pBdr>
      </w:pPr>
      <w:r>
        <w:t xml:space="preserve"> </w:t>
      </w:r>
    </w:p>
    <w:p w14:paraId="5CBA4143"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7066994E"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2B1429BE"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3F9220C9" w14:textId="77777777" w:rsidR="00D95EF9" w:rsidRPr="001A52B1" w:rsidRDefault="00D95EF9" w:rsidP="00DA4671">
      <w:pPr>
        <w:pStyle w:val="BodyText"/>
        <w:pBdr>
          <w:top w:val="single" w:sz="48" w:space="1" w:color="auto"/>
          <w:left w:val="single" w:sz="48" w:space="4" w:color="auto"/>
          <w:bottom w:val="single" w:sz="48" w:space="12" w:color="auto"/>
          <w:right w:val="single" w:sz="48" w:space="4" w:color="auto"/>
        </w:pBdr>
      </w:pPr>
    </w:p>
    <w:p w14:paraId="640092CA" w14:textId="77777777" w:rsidR="00D95EF9" w:rsidRDefault="00D95EF9" w:rsidP="00B92EA1">
      <w:pPr>
        <w:pStyle w:val="AuthorInstructions"/>
        <w:rPr>
          <w:i w:val="0"/>
        </w:rPr>
      </w:pPr>
    </w:p>
    <w:p w14:paraId="050C2C13" w14:textId="77777777" w:rsidR="00853157" w:rsidRPr="00C67286" w:rsidRDefault="00853157" w:rsidP="00B92EA1">
      <w:pPr>
        <w:pStyle w:val="AuthorInstructions"/>
        <w:rPr>
          <w:i w:val="0"/>
        </w:rPr>
      </w:pPr>
      <w:ins w:id="10" w:author="Jose Costa Teixeira" w:date="2016-06-27T20:43:00Z">
        <w:r w:rsidRPr="00C67286">
          <w:rPr>
            <w:i w:val="0"/>
            <w:rPrChange w:id="11" w:author="Jose Costa Teixeira" w:date="2016-06-27T20:43:00Z">
              <w:rPr/>
            </w:rPrChange>
          </w:rPr>
          <w:t xml:space="preserve">The </w:t>
        </w:r>
        <w:r w:rsidRPr="00C67286">
          <w:rPr>
            <w:i w:val="0"/>
          </w:rPr>
          <w:t xml:space="preserve">IHE Mobile and Distributed Medication </w:t>
        </w:r>
      </w:ins>
      <w:r w:rsidR="00263E5E" w:rsidRPr="00C67286">
        <w:rPr>
          <w:i w:val="0"/>
        </w:rPr>
        <w:t xml:space="preserve">Administration </w:t>
      </w:r>
      <w:ins w:id="12" w:author="Jose Costa Teixeira" w:date="2016-06-27T20:44:00Z">
        <w:r w:rsidRPr="00C67286">
          <w:rPr>
            <w:i w:val="0"/>
          </w:rPr>
          <w:t xml:space="preserve">supplement introduces a new generation of interoperability mechanisms </w:t>
        </w:r>
      </w:ins>
      <w:ins w:id="13" w:author="Jose Costa Teixeira" w:date="2016-06-27T20:46:00Z">
        <w:r w:rsidRPr="00C67286">
          <w:rPr>
            <w:i w:val="0"/>
          </w:rPr>
          <w:t xml:space="preserve">to </w:t>
        </w:r>
      </w:ins>
      <w:ins w:id="14" w:author="Jose Costa Teixeira" w:date="2016-06-27T20:45:00Z">
        <w:r w:rsidRPr="00C67286">
          <w:rPr>
            <w:i w:val="0"/>
          </w:rPr>
          <w:t>be used in distributed and mobile medication workflows</w:t>
        </w:r>
      </w:ins>
      <w:r w:rsidR="00263E5E" w:rsidRPr="00C67286">
        <w:rPr>
          <w:i w:val="0"/>
        </w:rPr>
        <w:t>, namely in the requesting and registering of administration of medication, in mobile systems or otherwise distributed systems</w:t>
      </w:r>
      <w:ins w:id="15" w:author="Jose Costa Teixeira" w:date="2016-06-27T20:45:00Z">
        <w:r w:rsidRPr="00C67286">
          <w:rPr>
            <w:i w:val="0"/>
          </w:rPr>
          <w:t>.</w:t>
        </w:r>
      </w:ins>
    </w:p>
    <w:p w14:paraId="3F037C77" w14:textId="77777777" w:rsidR="0063663E" w:rsidRPr="00C67286" w:rsidRDefault="0063663E" w:rsidP="0063663E">
      <w:pPr>
        <w:pStyle w:val="AuthorInstructions"/>
        <w:rPr>
          <w:i w:val="0"/>
        </w:rPr>
      </w:pPr>
      <w:r w:rsidRPr="00C67286">
        <w:rPr>
          <w:i w:val="0"/>
        </w:rPr>
        <w:t>The use of this profile support</w:t>
      </w:r>
      <w:r w:rsidR="00BA0E44">
        <w:rPr>
          <w:i w:val="0"/>
        </w:rPr>
        <w:t>s</w:t>
      </w:r>
      <w:r w:rsidRPr="00C67286">
        <w:rPr>
          <w:i w:val="0"/>
        </w:rPr>
        <w:t xml:space="preserve"> the administration of medication with a standard way to:</w:t>
      </w:r>
    </w:p>
    <w:p w14:paraId="03CAB77A" w14:textId="77777777" w:rsidR="0063663E" w:rsidRPr="00C67286" w:rsidRDefault="00BA0E44" w:rsidP="0063663E">
      <w:pPr>
        <w:pStyle w:val="AuthorInstructions"/>
        <w:numPr>
          <w:ilvl w:val="0"/>
          <w:numId w:val="102"/>
        </w:numPr>
        <w:rPr>
          <w:i w:val="0"/>
        </w:rPr>
      </w:pPr>
      <w:r>
        <w:rPr>
          <w:i w:val="0"/>
        </w:rPr>
        <w:t xml:space="preserve">(optionally) transmit </w:t>
      </w:r>
      <w:r w:rsidR="0063663E" w:rsidRPr="00C67286">
        <w:rPr>
          <w:i w:val="0"/>
        </w:rPr>
        <w:t>the instructions for administration</w:t>
      </w:r>
    </w:p>
    <w:p w14:paraId="12ED796C" w14:textId="77777777" w:rsidR="0063663E" w:rsidRPr="00C67286" w:rsidRDefault="0063663E" w:rsidP="0063663E">
      <w:pPr>
        <w:pStyle w:val="AuthorInstructions"/>
        <w:numPr>
          <w:ilvl w:val="0"/>
          <w:numId w:val="102"/>
        </w:numPr>
        <w:rPr>
          <w:ins w:id="16" w:author="Jose Costa Teixeira" w:date="2016-06-27T20:44:00Z"/>
          <w:i w:val="0"/>
        </w:rPr>
      </w:pPr>
      <w:r w:rsidRPr="00C67286">
        <w:rPr>
          <w:i w:val="0"/>
        </w:rPr>
        <w:t xml:space="preserve">register and </w:t>
      </w:r>
      <w:r w:rsidR="00BA0E44">
        <w:rPr>
          <w:i w:val="0"/>
        </w:rPr>
        <w:t xml:space="preserve">exchange information about the </w:t>
      </w:r>
      <w:r w:rsidRPr="00C67286">
        <w:rPr>
          <w:i w:val="0"/>
        </w:rPr>
        <w:t xml:space="preserve">administration </w:t>
      </w:r>
      <w:r w:rsidR="00BA0E44">
        <w:rPr>
          <w:i w:val="0"/>
        </w:rPr>
        <w:t>of medication</w:t>
      </w:r>
    </w:p>
    <w:p w14:paraId="3B57DD41" w14:textId="77777777" w:rsidR="0063663E" w:rsidRPr="00C67286" w:rsidRDefault="0063663E" w:rsidP="00B92EA1">
      <w:pPr>
        <w:pStyle w:val="AuthorInstructions"/>
        <w:rPr>
          <w:i w:val="0"/>
        </w:rPr>
      </w:pPr>
    </w:p>
    <w:p w14:paraId="34CFE938" w14:textId="77777777" w:rsidR="00BA0E44" w:rsidRDefault="00263E5E" w:rsidP="00B92EA1">
      <w:pPr>
        <w:pStyle w:val="AuthorInstructions"/>
        <w:rPr>
          <w:i w:val="0"/>
        </w:rPr>
      </w:pPr>
      <w:r w:rsidRPr="00C67286">
        <w:rPr>
          <w:i w:val="0"/>
        </w:rPr>
        <w:t xml:space="preserve">The Mobile Medication Administration profile is </w:t>
      </w:r>
      <w:r w:rsidR="00BA0E44">
        <w:rPr>
          <w:i w:val="0"/>
        </w:rPr>
        <w:t xml:space="preserve">intended to be </w:t>
      </w:r>
      <w:r w:rsidRPr="00C67286">
        <w:rPr>
          <w:i w:val="0"/>
        </w:rPr>
        <w:t>compatible with hospital settings</w:t>
      </w:r>
      <w:r w:rsidR="00BA0E44">
        <w:rPr>
          <w:i w:val="0"/>
        </w:rPr>
        <w:t>, but also community settings on a mobile environment, or where CDA documents are not used.  For CDA documents, refer to the IHE CMA profile.</w:t>
      </w:r>
    </w:p>
    <w:p w14:paraId="2732E4AF" w14:textId="77777777" w:rsidR="00BA0E44" w:rsidRDefault="00BA0E44" w:rsidP="00B92EA1">
      <w:pPr>
        <w:pStyle w:val="AuthorInstructions"/>
        <w:rPr>
          <w:i w:val="0"/>
        </w:rPr>
      </w:pPr>
      <w:r>
        <w:rPr>
          <w:i w:val="0"/>
        </w:rPr>
        <w:t>The content of this profile is functionally compatible with the CMA profile: it is the goal of IHE Pharmacy to provide one consistent interoperability framework, which can be implemented using different technical mechanisms.</w:t>
      </w:r>
    </w:p>
    <w:p w14:paraId="667BD128" w14:textId="77777777" w:rsidR="00BA0E44" w:rsidRDefault="00BA0E44" w:rsidP="00B92EA1">
      <w:pPr>
        <w:pStyle w:val="AuthorInstructions"/>
        <w:rPr>
          <w:i w:val="0"/>
        </w:rPr>
      </w:pPr>
    </w:p>
    <w:p w14:paraId="3713E597" w14:textId="77777777" w:rsidR="00BA0E44" w:rsidRDefault="00BA0E44" w:rsidP="00B92EA1">
      <w:pPr>
        <w:pStyle w:val="AuthorInstructions"/>
        <w:rPr>
          <w:i w:val="0"/>
        </w:rPr>
      </w:pPr>
    </w:p>
    <w:p w14:paraId="115BA794" w14:textId="77777777" w:rsidR="00BA0E44" w:rsidRDefault="00BA0E44" w:rsidP="00B92EA1">
      <w:pPr>
        <w:pStyle w:val="AuthorInstructions"/>
        <w:rPr>
          <w:i w:val="0"/>
        </w:rPr>
      </w:pPr>
      <w:r>
        <w:rPr>
          <w:i w:val="0"/>
        </w:rPr>
        <w:lastRenderedPageBreak/>
        <w:t>The MMA Profile enables mobile and lightweight web applications to register the planned and actual administration of medication.</w:t>
      </w:r>
    </w:p>
    <w:p w14:paraId="04388474" w14:textId="77777777" w:rsidR="004837CA" w:rsidRDefault="004837CA" w:rsidP="00B92EA1">
      <w:pPr>
        <w:pStyle w:val="AuthorInstructions"/>
        <w:rPr>
          <w:i w:val="0"/>
        </w:rPr>
      </w:pPr>
      <w:r>
        <w:rPr>
          <w:i w:val="0"/>
        </w:rPr>
        <w:t>The uses for MMA are:</w:t>
      </w:r>
    </w:p>
    <w:p w14:paraId="073E05A6" w14:textId="77777777" w:rsidR="004837CA" w:rsidRDefault="004837CA" w:rsidP="004837CA">
      <w:pPr>
        <w:pStyle w:val="AuthorInstructions"/>
        <w:numPr>
          <w:ilvl w:val="0"/>
          <w:numId w:val="102"/>
        </w:numPr>
        <w:rPr>
          <w:i w:val="0"/>
        </w:rPr>
      </w:pPr>
      <w:r>
        <w:rPr>
          <w:i w:val="0"/>
        </w:rPr>
        <w:t>An application for a home care nurse, that receives the requests and informs the nurse about the medications that each patient is scheduled to take in a given period.</w:t>
      </w:r>
    </w:p>
    <w:p w14:paraId="716B6AEC" w14:textId="77777777" w:rsidR="004837CA" w:rsidRDefault="004837CA" w:rsidP="004837CA">
      <w:pPr>
        <w:pStyle w:val="AuthorInstructions"/>
        <w:numPr>
          <w:ilvl w:val="0"/>
          <w:numId w:val="102"/>
        </w:numPr>
        <w:rPr>
          <w:i w:val="0"/>
        </w:rPr>
      </w:pPr>
      <w:r>
        <w:rPr>
          <w:i w:val="0"/>
        </w:rPr>
        <w:t>An application (or the same as above) for a Nurse, where the nurse can register the planned (as above) or unplanned administration of medication</w:t>
      </w:r>
    </w:p>
    <w:p w14:paraId="40F1D3B9" w14:textId="77777777" w:rsidR="004837CA" w:rsidRDefault="004837CA" w:rsidP="004837CA">
      <w:pPr>
        <w:pStyle w:val="AuthorInstructions"/>
        <w:numPr>
          <w:ilvl w:val="0"/>
          <w:numId w:val="102"/>
        </w:numPr>
        <w:rPr>
          <w:i w:val="0"/>
        </w:rPr>
      </w:pPr>
      <w:r>
        <w:rPr>
          <w:i w:val="0"/>
        </w:rPr>
        <w:t>An application for patients to receive updated medication instructions on their mobile device and / or register the use of medication, e.g. by scanning the barcodes.</w:t>
      </w:r>
    </w:p>
    <w:p w14:paraId="185440F1" w14:textId="77777777" w:rsidR="004837CA" w:rsidRDefault="004837CA" w:rsidP="00B92EA1">
      <w:pPr>
        <w:pStyle w:val="AuthorInstructions"/>
        <w:rPr>
          <w:i w:val="0"/>
        </w:rPr>
      </w:pPr>
    </w:p>
    <w:p w14:paraId="734C2421" w14:textId="77777777" w:rsidR="00D77B0E" w:rsidRDefault="00D77B0E" w:rsidP="00D77B0E">
      <w:pPr>
        <w:pStyle w:val="AuthorInstructions"/>
        <w:rPr>
          <w:i w:val="0"/>
        </w:rPr>
      </w:pPr>
      <w:r>
        <w:rPr>
          <w:i w:val="0"/>
        </w:rPr>
        <w:t>Further ahead, the IHE Pharmacy Technical Framework will be extended to the entire medication circuit, and the MMA profile is not expected to change during that extension. In other words, while the MMA profile may incorporate changes due to maintenance or changes in the underlying standards, it is not expected to be redesigned when the entire medication circuit is implemented.</w:t>
      </w:r>
    </w:p>
    <w:p w14:paraId="4B130A3D" w14:textId="77777777" w:rsidR="004837CA" w:rsidRDefault="004837CA" w:rsidP="00B92EA1">
      <w:pPr>
        <w:pStyle w:val="AuthorInstructions"/>
        <w:rPr>
          <w:i w:val="0"/>
        </w:rPr>
      </w:pPr>
    </w:p>
    <w:p w14:paraId="347C9091" w14:textId="77777777" w:rsidR="004837CA" w:rsidRPr="002862AA" w:rsidRDefault="004837CA" w:rsidP="004837CA">
      <w:pPr>
        <w:pStyle w:val="BodyText"/>
      </w:pPr>
      <w:r w:rsidRPr="002862AA">
        <w:t>This supplement is intended to be fully compliant with the HL7 FHIR specification, providing only use-case driven constraints to aid with interoperability, deterministic results, and compatibility with existing Profiles.</w:t>
      </w:r>
    </w:p>
    <w:p w14:paraId="29C2CC51" w14:textId="77777777" w:rsidR="004837CA" w:rsidRDefault="004837CA" w:rsidP="00B92EA1">
      <w:pPr>
        <w:pStyle w:val="AuthorInstructions"/>
        <w:rPr>
          <w:i w:val="0"/>
        </w:rPr>
      </w:pPr>
    </w:p>
    <w:p w14:paraId="3124F766" w14:textId="77777777" w:rsidR="004837CA" w:rsidRPr="002862AA" w:rsidRDefault="004837CA" w:rsidP="004837CA">
      <w:pPr>
        <w:pStyle w:val="BodyText"/>
      </w:pPr>
      <w:r w:rsidRPr="002862AA">
        <w:t>Currently the HL7</w:t>
      </w:r>
      <w:r w:rsidRPr="000B41C8">
        <w:rPr>
          <w:vertAlign w:val="superscript"/>
        </w:rPr>
        <w:t>®</w:t>
      </w:r>
      <w:r w:rsidRPr="002862AA">
        <w:t xml:space="preserve"> FHIR</w:t>
      </w:r>
      <w:r w:rsidRPr="000B41C8">
        <w:rPr>
          <w:vertAlign w:val="superscript"/>
        </w:rPr>
        <w:t>®</w:t>
      </w:r>
      <w:r w:rsidRPr="002862AA">
        <w:t xml:space="preserve"> standard is in “Standard for Test Use” (STU) and may experience a large amount of change during this phase. Readers are advised that, while the profiled components in this supplement may not accurately reflect the most recent version of the FHIR standard, implementations of </w:t>
      </w:r>
      <w:r w:rsidR="00D77B0E">
        <w:t>MMA</w:t>
      </w:r>
      <w:r w:rsidRPr="002862AA">
        <w:t xml:space="preserve"> will be tested as specified in this supplement. Changes to the FHIR STU will be integrated into this supplement via the formal IHE Change Proposal (CP) process.</w:t>
      </w:r>
    </w:p>
    <w:p w14:paraId="7233D1D4" w14:textId="77777777" w:rsidR="004837CA" w:rsidRDefault="004837CA" w:rsidP="00B92EA1">
      <w:pPr>
        <w:pStyle w:val="AuthorInstructions"/>
        <w:rPr>
          <w:i w:val="0"/>
        </w:rPr>
      </w:pPr>
    </w:p>
    <w:p w14:paraId="4905A0AF" w14:textId="77777777" w:rsidR="00BA0E44" w:rsidRDefault="00BA0E44" w:rsidP="00B92EA1">
      <w:pPr>
        <w:pStyle w:val="AuthorInstructions"/>
        <w:rPr>
          <w:i w:val="0"/>
        </w:rPr>
      </w:pPr>
    </w:p>
    <w:p w14:paraId="77F23E5A" w14:textId="77777777" w:rsidR="00263E5E" w:rsidRPr="00C67286" w:rsidRDefault="00BA0E44" w:rsidP="00B92EA1">
      <w:pPr>
        <w:pStyle w:val="AuthorInstructions"/>
        <w:rPr>
          <w:i w:val="0"/>
        </w:rPr>
      </w:pPr>
      <w:r>
        <w:rPr>
          <w:i w:val="0"/>
        </w:rPr>
        <w:t xml:space="preserve"> </w:t>
      </w:r>
      <w:r w:rsidR="00263E5E" w:rsidRPr="00C67286">
        <w:rPr>
          <w:i w:val="0"/>
        </w:rPr>
        <w:t xml:space="preserve">. To include compatibility with existing IHE actors, this profile </w:t>
      </w:r>
      <w:r w:rsidR="0063663E" w:rsidRPr="00C67286">
        <w:rPr>
          <w:i w:val="0"/>
        </w:rPr>
        <w:t>extends or adds the following actors</w:t>
      </w:r>
      <w:r w:rsidR="00263E5E" w:rsidRPr="00C67286">
        <w:rPr>
          <w:i w:val="0"/>
        </w:rPr>
        <w:t>:</w:t>
      </w:r>
    </w:p>
    <w:p w14:paraId="234EE84D" w14:textId="77777777" w:rsidR="00263E5E" w:rsidRPr="00C67286" w:rsidRDefault="00263E5E" w:rsidP="00B92EA1">
      <w:pPr>
        <w:pStyle w:val="AuthorInstructions"/>
        <w:rPr>
          <w:i w:val="0"/>
        </w:rPr>
      </w:pPr>
      <w:r w:rsidRPr="00C67286">
        <w:rPr>
          <w:b/>
          <w:i w:val="0"/>
        </w:rPr>
        <w:t>Medication Administration Performer</w:t>
      </w:r>
      <w:r w:rsidRPr="00C67286">
        <w:rPr>
          <w:i w:val="0"/>
        </w:rPr>
        <w:t xml:space="preserve"> – </w:t>
      </w:r>
      <w:r w:rsidR="005B570D" w:rsidRPr="00C67286">
        <w:rPr>
          <w:i w:val="0"/>
        </w:rPr>
        <w:t xml:space="preserve">checks for and </w:t>
      </w:r>
      <w:r w:rsidRPr="00C67286">
        <w:rPr>
          <w:i w:val="0"/>
        </w:rPr>
        <w:t>receives instructions for administration of medications to patients, performs the necessary checks</w:t>
      </w:r>
      <w:r w:rsidR="005B570D" w:rsidRPr="00C67286">
        <w:rPr>
          <w:i w:val="0"/>
        </w:rPr>
        <w:t xml:space="preserve"> before administering</w:t>
      </w:r>
      <w:r w:rsidRPr="00C67286">
        <w:rPr>
          <w:i w:val="0"/>
        </w:rPr>
        <w:t xml:space="preserve">. </w:t>
      </w:r>
    </w:p>
    <w:p w14:paraId="25329124" w14:textId="77777777" w:rsidR="00263E5E" w:rsidRPr="00C67286" w:rsidRDefault="00263E5E" w:rsidP="00B92EA1">
      <w:pPr>
        <w:pStyle w:val="AuthorInstructions"/>
        <w:rPr>
          <w:i w:val="0"/>
        </w:rPr>
      </w:pPr>
      <w:r w:rsidRPr="00C67286">
        <w:rPr>
          <w:b/>
          <w:i w:val="0"/>
        </w:rPr>
        <w:t>Medication Administration Informer</w:t>
      </w:r>
      <w:r w:rsidRPr="00C67286">
        <w:rPr>
          <w:i w:val="0"/>
        </w:rPr>
        <w:t xml:space="preserve"> – sends the reports of the administration actions performed.</w:t>
      </w:r>
    </w:p>
    <w:p w14:paraId="1FF6CA47" w14:textId="77777777" w:rsidR="00263E5E" w:rsidRPr="00C67286" w:rsidRDefault="00263E5E" w:rsidP="00B92EA1">
      <w:pPr>
        <w:pStyle w:val="AuthorInstructions"/>
        <w:rPr>
          <w:i w:val="0"/>
        </w:rPr>
      </w:pPr>
      <w:r w:rsidRPr="00C67286">
        <w:rPr>
          <w:b/>
          <w:i w:val="0"/>
        </w:rPr>
        <w:t xml:space="preserve">Medication Administration </w:t>
      </w:r>
      <w:r w:rsidR="005B570D" w:rsidRPr="00C67286">
        <w:rPr>
          <w:b/>
          <w:i w:val="0"/>
        </w:rPr>
        <w:t xml:space="preserve">Request </w:t>
      </w:r>
      <w:r w:rsidRPr="00C67286">
        <w:rPr>
          <w:b/>
          <w:i w:val="0"/>
        </w:rPr>
        <w:t>Placer</w:t>
      </w:r>
      <w:r w:rsidRPr="00C67286">
        <w:rPr>
          <w:i w:val="0"/>
        </w:rPr>
        <w:t xml:space="preserve"> – </w:t>
      </w:r>
      <w:r w:rsidR="005B570D" w:rsidRPr="00C67286">
        <w:rPr>
          <w:i w:val="0"/>
        </w:rPr>
        <w:t xml:space="preserve">provides </w:t>
      </w:r>
      <w:r w:rsidRPr="00C67286">
        <w:rPr>
          <w:i w:val="0"/>
        </w:rPr>
        <w:t>the instance orders of medication administrations to the medication Administration Performer.</w:t>
      </w:r>
    </w:p>
    <w:p w14:paraId="59BAC21C" w14:textId="77777777" w:rsidR="00263E5E" w:rsidRPr="00C67286" w:rsidRDefault="00263E5E" w:rsidP="00B92EA1">
      <w:pPr>
        <w:pStyle w:val="AuthorInstructions"/>
        <w:rPr>
          <w:i w:val="0"/>
        </w:rPr>
      </w:pPr>
      <w:r w:rsidRPr="00C67286">
        <w:rPr>
          <w:b/>
          <w:i w:val="0"/>
        </w:rPr>
        <w:lastRenderedPageBreak/>
        <w:t>Medication Administration Consumer</w:t>
      </w:r>
      <w:r w:rsidRPr="00C67286">
        <w:rPr>
          <w:i w:val="0"/>
        </w:rPr>
        <w:t xml:space="preserve"> – receives the reports of administration of medications.</w:t>
      </w:r>
    </w:p>
    <w:p w14:paraId="6CB58E7A" w14:textId="77777777" w:rsidR="00263E5E" w:rsidRPr="00C67286" w:rsidRDefault="00263E5E" w:rsidP="00B92EA1">
      <w:pPr>
        <w:pStyle w:val="AuthorInstructions"/>
        <w:rPr>
          <w:i w:val="0"/>
        </w:rPr>
      </w:pPr>
    </w:p>
    <w:p w14:paraId="0C27C427" w14:textId="77777777" w:rsidR="00853157" w:rsidRPr="00C67286" w:rsidRDefault="0063663E" w:rsidP="00B92EA1">
      <w:pPr>
        <w:pStyle w:val="AuthorInstructions"/>
        <w:rPr>
          <w:i w:val="0"/>
        </w:rPr>
      </w:pPr>
      <w:r w:rsidRPr="00C67286">
        <w:rPr>
          <w:i w:val="0"/>
        </w:rPr>
        <w:t>The structure of this profile allows different systems to concur in the administration of medications for several patients – whether they are remote systems, mobile applications for professionals, or patient apps.</w:t>
      </w:r>
    </w:p>
    <w:p w14:paraId="6C9CB9F2" w14:textId="77777777" w:rsidR="0063663E" w:rsidRPr="00C67286" w:rsidRDefault="0063663E" w:rsidP="00B92EA1">
      <w:pPr>
        <w:pStyle w:val="AuthorInstructions"/>
        <w:rPr>
          <w:i w:val="0"/>
          <w:rPrChange w:id="17" w:author="Jose Costa Teixeira" w:date="2016-06-27T20:43:00Z">
            <w:rPr/>
          </w:rPrChange>
        </w:rPr>
      </w:pPr>
    </w:p>
    <w:p w14:paraId="53967871" w14:textId="77777777" w:rsidR="00CF283F" w:rsidRPr="00C67286" w:rsidRDefault="00CF283F" w:rsidP="008616CB">
      <w:pPr>
        <w:pStyle w:val="Heading2"/>
        <w:numPr>
          <w:ilvl w:val="0"/>
          <w:numId w:val="0"/>
        </w:numPr>
        <w:rPr>
          <w:ins w:id="18" w:author="Jose Costa Teixeira" w:date="2015-08-28T08:58:00Z"/>
          <w:noProof w:val="0"/>
        </w:rPr>
      </w:pPr>
      <w:bookmarkStart w:id="19" w:name="_Toc345074641"/>
      <w:r w:rsidRPr="00C67286">
        <w:rPr>
          <w:noProof w:val="0"/>
        </w:rPr>
        <w:t>Open Issues and Questions</w:t>
      </w:r>
      <w:bookmarkEnd w:id="19"/>
    </w:p>
    <w:p w14:paraId="4E9766E2" w14:textId="77777777" w:rsidR="004D7A56" w:rsidRPr="00C67286" w:rsidRDefault="00FE1D74" w:rsidP="004D7A56">
      <w:pPr>
        <w:pStyle w:val="BodyText"/>
        <w:numPr>
          <w:ilvl w:val="0"/>
          <w:numId w:val="100"/>
        </w:numPr>
      </w:pPr>
      <w:ins w:id="20" w:author="Jose Costa Teixeira" w:date="2015-08-28T08:59:00Z">
        <w:r w:rsidRPr="00C67286">
          <w:t xml:space="preserve">Are we </w:t>
        </w:r>
      </w:ins>
      <w:ins w:id="21" w:author="Jose Costa Teixeira" w:date="2015-08-28T09:01:00Z">
        <w:r w:rsidRPr="00C67286">
          <w:t>going for a push-model or pull-model?</w:t>
        </w:r>
      </w:ins>
      <w:ins w:id="22" w:author="Jose Costa Teixeira" w:date="2016-06-27T20:47:00Z">
        <w:r w:rsidR="00853157" w:rsidRPr="00C67286">
          <w:t xml:space="preserve"> </w:t>
        </w:r>
      </w:ins>
      <w:r w:rsidR="004D7A56" w:rsidRPr="00C67286">
        <w:t>A: we need both.</w:t>
      </w:r>
    </w:p>
    <w:p w14:paraId="2152D228" w14:textId="77777777" w:rsidR="00853157" w:rsidRPr="00C67286" w:rsidRDefault="00853157" w:rsidP="004D7A56">
      <w:pPr>
        <w:pStyle w:val="BodyText"/>
      </w:pPr>
    </w:p>
    <w:p w14:paraId="01550B26" w14:textId="77777777" w:rsidR="00853157" w:rsidRPr="00C67286" w:rsidRDefault="00FE1D74">
      <w:pPr>
        <w:pStyle w:val="BodyText"/>
        <w:numPr>
          <w:ilvl w:val="0"/>
          <w:numId w:val="100"/>
        </w:numPr>
        <w:rPr>
          <w:ins w:id="23" w:author="Jose Costa Teixeira" w:date="2016-06-27T20:47:00Z"/>
        </w:rPr>
        <w:pPrChange w:id="24" w:author="Jose Costa Teixeira" w:date="2016-06-27T20:47:00Z">
          <w:pPr>
            <w:pStyle w:val="BodyText"/>
          </w:pPr>
        </w:pPrChange>
      </w:pPr>
      <w:ins w:id="25" w:author="Jose Costa Teixeira" w:date="2015-08-28T09:02:00Z">
        <w:r w:rsidRPr="00C67286">
          <w:t>How to handle</w:t>
        </w:r>
      </w:ins>
      <w:ins w:id="26" w:author="Jose Costa Teixeira" w:date="2015-08-28T09:03:00Z">
        <w:r w:rsidRPr="00C67286">
          <w:t xml:space="preserve"> the sending of prescription changes? Sending only the changes or the whole prescription? Suggest to do risk review on either option</w:t>
        </w:r>
      </w:ins>
      <w:ins w:id="27" w:author="Jose Costa Teixeira" w:date="2017-04-17T09:56:00Z">
        <w:r w:rsidR="005A08ED" w:rsidRPr="00C67286">
          <w:t>, but only later when we address mobile prescription</w:t>
        </w:r>
      </w:ins>
      <w:ins w:id="28" w:author="Jose Costa Teixeira" w:date="2015-08-28T09:03:00Z">
        <w:r w:rsidRPr="00C67286">
          <w:t>.</w:t>
        </w:r>
      </w:ins>
    </w:p>
    <w:p w14:paraId="36995047" w14:textId="77777777" w:rsidR="00853157" w:rsidRPr="00C67286" w:rsidRDefault="00853157">
      <w:pPr>
        <w:pStyle w:val="ListParagraph"/>
        <w:rPr>
          <w:ins w:id="29" w:author="Jose Costa Teixeira" w:date="2016-06-27T20:47:00Z"/>
        </w:rPr>
        <w:pPrChange w:id="30" w:author="Jose Costa Teixeira" w:date="2016-06-27T20:47:00Z">
          <w:pPr>
            <w:pStyle w:val="BodyText"/>
            <w:numPr>
              <w:numId w:val="100"/>
            </w:numPr>
            <w:ind w:left="720" w:hanging="360"/>
          </w:pPr>
        </w:pPrChange>
      </w:pPr>
    </w:p>
    <w:p w14:paraId="32A9725C" w14:textId="77777777" w:rsidR="00E26EBB" w:rsidRPr="00C67286" w:rsidRDefault="005A08ED">
      <w:pPr>
        <w:pStyle w:val="BodyText"/>
        <w:numPr>
          <w:ilvl w:val="0"/>
          <w:numId w:val="100"/>
        </w:numPr>
        <w:rPr>
          <w:ins w:id="31" w:author="Jose Costa Teixeira" w:date="2016-06-27T20:48:00Z"/>
        </w:rPr>
        <w:pPrChange w:id="32" w:author="Jose Costa Teixeira" w:date="2016-06-27T20:48:00Z">
          <w:pPr>
            <w:pStyle w:val="BodyText"/>
          </w:pPr>
        </w:pPrChange>
      </w:pPr>
      <w:ins w:id="33" w:author="Jose Costa Teixeira" w:date="2015-08-28T08:58:00Z">
        <w:r w:rsidRPr="00C67286">
          <w:t xml:space="preserve">How to handle </w:t>
        </w:r>
        <w:r w:rsidR="00FE1D74" w:rsidRPr="00C67286">
          <w:t>workflow management by the actors? A separate actor like CMPD?</w:t>
        </w:r>
      </w:ins>
      <w:ins w:id="34" w:author="Jose Costa Teixeira" w:date="2015-08-28T09:01:00Z">
        <w:r w:rsidR="00FE1D74" w:rsidRPr="00C67286">
          <w:t xml:space="preserve"> </w:t>
        </w:r>
      </w:ins>
      <w:ins w:id="35" w:author="Jose Costa Teixeira" w:date="2015-08-28T09:04:00Z">
        <w:r w:rsidR="00FE1D74" w:rsidRPr="00C67286">
          <w:t xml:space="preserve">Or at the actors? </w:t>
        </w:r>
      </w:ins>
    </w:p>
    <w:p w14:paraId="29950C10" w14:textId="77777777" w:rsidR="00E26EBB" w:rsidRPr="00C67286" w:rsidRDefault="00E26EBB">
      <w:pPr>
        <w:pStyle w:val="ListParagraph"/>
        <w:rPr>
          <w:ins w:id="36" w:author="Jose Costa Teixeira" w:date="2016-06-27T20:48:00Z"/>
        </w:rPr>
        <w:pPrChange w:id="37" w:author="Jose Costa Teixeira" w:date="2016-06-27T20:48:00Z">
          <w:pPr>
            <w:pStyle w:val="BodyText"/>
            <w:numPr>
              <w:numId w:val="100"/>
            </w:numPr>
            <w:ind w:left="720" w:hanging="360"/>
          </w:pPr>
        </w:pPrChange>
      </w:pPr>
    </w:p>
    <w:p w14:paraId="55FC9714" w14:textId="77777777" w:rsidR="00FE1D74" w:rsidRPr="00C67286" w:rsidRDefault="00FE1D74">
      <w:pPr>
        <w:pStyle w:val="BodyText"/>
        <w:numPr>
          <w:ilvl w:val="1"/>
          <w:numId w:val="100"/>
        </w:numPr>
        <w:rPr>
          <w:ins w:id="38" w:author="Jose Costa Teixeira" w:date="2015-08-28T09:01:00Z"/>
        </w:rPr>
        <w:pPrChange w:id="39" w:author="Jose Costa Teixeira" w:date="2016-06-27T20:48:00Z">
          <w:pPr>
            <w:pStyle w:val="BodyText"/>
          </w:pPr>
        </w:pPrChange>
      </w:pPr>
      <w:ins w:id="40" w:author="Jose Costa Teixeira" w:date="2015-08-28T09:04:00Z">
        <w:r w:rsidRPr="00C67286">
          <w:t>Maybe a hybrid model?</w:t>
        </w:r>
      </w:ins>
    </w:p>
    <w:p w14:paraId="563CCF3A" w14:textId="77777777" w:rsidR="00FE1D74" w:rsidRPr="00C67286" w:rsidDel="00853157" w:rsidRDefault="00FE1D74" w:rsidP="00FE1D74">
      <w:pPr>
        <w:pStyle w:val="BodyText"/>
        <w:rPr>
          <w:del w:id="41" w:author="Jose Costa Teixeira" w:date="2015-08-28T09:04:00Z"/>
        </w:rPr>
      </w:pPr>
    </w:p>
    <w:p w14:paraId="75E6D2A9" w14:textId="77777777" w:rsidR="00853157" w:rsidRPr="00C67286" w:rsidRDefault="00853157" w:rsidP="00FE1D74">
      <w:pPr>
        <w:pStyle w:val="BodyText"/>
        <w:rPr>
          <w:ins w:id="42" w:author="Jose Costa Teixeira" w:date="2016-06-27T20:47:00Z"/>
        </w:rPr>
      </w:pPr>
    </w:p>
    <w:p w14:paraId="332CA17F" w14:textId="77777777" w:rsidR="00FE1D74" w:rsidRPr="00C67286" w:rsidRDefault="00FE1D74" w:rsidP="008616CB">
      <w:pPr>
        <w:pStyle w:val="Heading2"/>
        <w:numPr>
          <w:ilvl w:val="0"/>
          <w:numId w:val="0"/>
        </w:numPr>
        <w:rPr>
          <w:ins w:id="43" w:author="Jose Costa Teixeira" w:date="2015-08-28T08:58:00Z"/>
          <w:noProof w:val="0"/>
        </w:rPr>
      </w:pPr>
      <w:bookmarkStart w:id="44" w:name="_Toc345074642"/>
      <w:bookmarkStart w:id="45" w:name="_Toc473170357"/>
      <w:bookmarkStart w:id="46" w:name="_Toc504625754"/>
    </w:p>
    <w:p w14:paraId="523C419A" w14:textId="77777777" w:rsidR="00CF283F" w:rsidRPr="00C67286" w:rsidRDefault="00CF283F" w:rsidP="008616CB">
      <w:pPr>
        <w:pStyle w:val="Heading2"/>
        <w:numPr>
          <w:ilvl w:val="0"/>
          <w:numId w:val="0"/>
        </w:numPr>
        <w:rPr>
          <w:noProof w:val="0"/>
        </w:rPr>
      </w:pPr>
      <w:r w:rsidRPr="00C67286">
        <w:rPr>
          <w:noProof w:val="0"/>
        </w:rPr>
        <w:t>Closed Issues</w:t>
      </w:r>
      <w:bookmarkEnd w:id="44"/>
    </w:p>
    <w:p w14:paraId="6CADA12F" w14:textId="77777777" w:rsidR="00D77B0E" w:rsidRDefault="00CF283F">
      <w:pPr>
        <w:pStyle w:val="BodyText"/>
        <w:numPr>
          <w:ilvl w:val="0"/>
          <w:numId w:val="109"/>
        </w:numPr>
        <w:pPrChange w:id="47" w:author="Jose Costa Teixeira" w:date="2016-06-27T20:48:00Z">
          <w:pPr>
            <w:pStyle w:val="BodyText"/>
          </w:pPr>
        </w:pPrChange>
      </w:pPr>
      <w:r w:rsidRPr="00C67286">
        <w:t xml:space="preserve"> </w:t>
      </w:r>
      <w:r w:rsidR="00062739">
        <w:t>MMA_001 medicationAdminis</w:t>
      </w:r>
      <w:r w:rsidR="00A25D93">
        <w:t>tration or medicationStatement</w:t>
      </w:r>
    </w:p>
    <w:p w14:paraId="5C0D8C06" w14:textId="77777777" w:rsidR="00173657" w:rsidRDefault="00173657" w:rsidP="00D77B0E">
      <w:pPr>
        <w:pStyle w:val="BodyText"/>
        <w:numPr>
          <w:ilvl w:val="0"/>
          <w:numId w:val="109"/>
        </w:numPr>
      </w:pPr>
      <w:r>
        <w:t>MMA_002 Differentiate requests from prescriptions</w:t>
      </w:r>
    </w:p>
    <w:p w14:paraId="0EC19714" w14:textId="77777777" w:rsidR="00483ACB" w:rsidRDefault="00173657" w:rsidP="00D77B0E">
      <w:pPr>
        <w:pStyle w:val="BodyText"/>
        <w:numPr>
          <w:ilvl w:val="0"/>
          <w:numId w:val="109"/>
        </w:numPr>
      </w:pPr>
      <w:r>
        <w:t xml:space="preserve">MMA_003 </w:t>
      </w:r>
      <w:r w:rsidR="00483ACB">
        <w:t>Can’t search on date</w:t>
      </w:r>
    </w:p>
    <w:p w14:paraId="33CD8606" w14:textId="77777777" w:rsidR="00483ACB" w:rsidRDefault="00173657" w:rsidP="00D77B0E">
      <w:pPr>
        <w:pStyle w:val="BodyText"/>
        <w:numPr>
          <w:ilvl w:val="0"/>
          <w:numId w:val="109"/>
        </w:numPr>
      </w:pPr>
      <w:r>
        <w:t xml:space="preserve">MMA_004 </w:t>
      </w:r>
      <w:r w:rsidR="00483ACB">
        <w:t>Can’t search on performer</w:t>
      </w:r>
    </w:p>
    <w:p w14:paraId="6E9B7103" w14:textId="77777777" w:rsidR="00483ACB" w:rsidRDefault="00173657" w:rsidP="00D77B0E">
      <w:pPr>
        <w:pStyle w:val="BodyText"/>
        <w:numPr>
          <w:ilvl w:val="0"/>
          <w:numId w:val="109"/>
        </w:numPr>
      </w:pPr>
      <w:r>
        <w:t>MMA_005 medicationAdministration or medicationStatement</w:t>
      </w:r>
    </w:p>
    <w:p w14:paraId="5C4B8250" w14:textId="77777777" w:rsidR="00CF283F" w:rsidRDefault="00CF283F" w:rsidP="00147F29">
      <w:pPr>
        <w:pStyle w:val="BodyText"/>
      </w:pPr>
    </w:p>
    <w:p w14:paraId="57D32B93" w14:textId="77777777" w:rsidR="00483ACB" w:rsidRPr="00C67286" w:rsidRDefault="00483ACB" w:rsidP="00147F29">
      <w:pPr>
        <w:pStyle w:val="BodyText"/>
      </w:pPr>
    </w:p>
    <w:p w14:paraId="5B3B918C" w14:textId="77777777" w:rsidR="008413B1" w:rsidRPr="00C67286" w:rsidRDefault="007922ED" w:rsidP="00B92EA1">
      <w:pPr>
        <w:pStyle w:val="AuthorInstructions"/>
        <w:rPr>
          <w:iCs/>
        </w:rPr>
      </w:pPr>
      <w:r w:rsidRPr="00C67286">
        <w:rPr>
          <w:iCs/>
        </w:rPr>
        <w:t>&lt;</w:t>
      </w:r>
      <w:r w:rsidR="00F455EA" w:rsidRPr="00C67286">
        <w:rPr>
          <w:iCs/>
        </w:rPr>
        <w:t>Note</w:t>
      </w:r>
      <w:r w:rsidR="00F0665F" w:rsidRPr="00C67286">
        <w:rPr>
          <w:iCs/>
        </w:rPr>
        <w:t xml:space="preserve">: </w:t>
      </w:r>
      <w:r w:rsidR="00F455EA" w:rsidRPr="00C67286">
        <w:rPr>
          <w:iCs/>
        </w:rPr>
        <w:t xml:space="preserve">The </w:t>
      </w:r>
      <w:r w:rsidR="008413B1" w:rsidRPr="00C67286">
        <w:rPr>
          <w:iCs/>
        </w:rPr>
        <w:t xml:space="preserve">sections </w:t>
      </w:r>
      <w:r w:rsidR="00F455EA" w:rsidRPr="00C67286">
        <w:rPr>
          <w:iCs/>
        </w:rPr>
        <w:t xml:space="preserve">following this Introduction </w:t>
      </w:r>
      <w:r w:rsidR="008413B1" w:rsidRPr="00C67286">
        <w:rPr>
          <w:iCs/>
        </w:rPr>
        <w:t xml:space="preserve">will </w:t>
      </w:r>
      <w:r w:rsidR="00F455EA" w:rsidRPr="00C67286">
        <w:rPr>
          <w:iCs/>
        </w:rPr>
        <w:t xml:space="preserve">eventually </w:t>
      </w:r>
      <w:r w:rsidR="008413B1" w:rsidRPr="00C67286">
        <w:rPr>
          <w:iCs/>
        </w:rPr>
        <w:t>be added as Final Text to Volumes 1 – 4 of the Technical Framework</w:t>
      </w:r>
      <w:r w:rsidR="00F0665F" w:rsidRPr="00C67286">
        <w:rPr>
          <w:iCs/>
        </w:rPr>
        <w:t xml:space="preserve">. </w:t>
      </w:r>
      <w:r w:rsidR="008413B1" w:rsidRPr="00C67286">
        <w:rPr>
          <w:iCs/>
        </w:rPr>
        <w:t xml:space="preserve">The material above this </w:t>
      </w:r>
      <w:r w:rsidRPr="00C67286">
        <w:rPr>
          <w:iCs/>
        </w:rPr>
        <w:t xml:space="preserve">note </w:t>
      </w:r>
      <w:r w:rsidR="009F5CF4" w:rsidRPr="00C67286">
        <w:rPr>
          <w:iCs/>
        </w:rPr>
        <w:t>(t</w:t>
      </w:r>
      <w:r w:rsidR="009F5CF4" w:rsidRPr="00C67286">
        <w:t>he Introduction, and Open and Closed Issues section)</w:t>
      </w:r>
      <w:r w:rsidR="009F5CF4" w:rsidRPr="00C67286">
        <w:rPr>
          <w:iCs/>
        </w:rPr>
        <w:t xml:space="preserve"> </w:t>
      </w:r>
      <w:r w:rsidR="008413B1" w:rsidRPr="00C67286">
        <w:rPr>
          <w:iCs/>
        </w:rPr>
        <w:t>will be deleted when this Supplement is moved to Final Text</w:t>
      </w:r>
      <w:r w:rsidR="007773C8" w:rsidRPr="00C67286">
        <w:rPr>
          <w:iCs/>
        </w:rPr>
        <w:t>.</w:t>
      </w:r>
      <w:r w:rsidRPr="00C67286">
        <w:rPr>
          <w:iCs/>
        </w:rPr>
        <w:t>&gt;</w:t>
      </w:r>
    </w:p>
    <w:p w14:paraId="174B9E53" w14:textId="77777777" w:rsidR="009F5CF4" w:rsidRPr="00C67286" w:rsidRDefault="00747676" w:rsidP="00BB76BC">
      <w:pPr>
        <w:pStyle w:val="Heading1"/>
        <w:numPr>
          <w:ilvl w:val="0"/>
          <w:numId w:val="0"/>
        </w:numPr>
        <w:rPr>
          <w:noProof w:val="0"/>
        </w:rPr>
      </w:pPr>
      <w:bookmarkStart w:id="48" w:name="_Toc345074643"/>
      <w:r w:rsidRPr="00C67286">
        <w:rPr>
          <w:noProof w:val="0"/>
        </w:rPr>
        <w:lastRenderedPageBreak/>
        <w:t>General Introduction</w:t>
      </w:r>
      <w:bookmarkEnd w:id="48"/>
    </w:p>
    <w:p w14:paraId="4B05904C" w14:textId="77777777" w:rsidR="00747676" w:rsidRPr="00C67286" w:rsidRDefault="00C16F09" w:rsidP="00BB76BC">
      <w:pPr>
        <w:pStyle w:val="EditorInstructions"/>
      </w:pPr>
      <w:r w:rsidRPr="00C67286">
        <w:t>Update the following Appendices to the General Introduction as indicated below. Note that these are not appendices to Volume 1.</w:t>
      </w:r>
    </w:p>
    <w:p w14:paraId="2F7D8BA7" w14:textId="77777777" w:rsidR="00747676" w:rsidRPr="00C67286" w:rsidRDefault="00747676" w:rsidP="00747676">
      <w:pPr>
        <w:pStyle w:val="AppendixHeading1"/>
        <w:rPr>
          <w:noProof w:val="0"/>
        </w:rPr>
      </w:pPr>
      <w:bookmarkStart w:id="49" w:name="_Toc345074644"/>
      <w:r w:rsidRPr="00C67286">
        <w:rPr>
          <w:noProof w:val="0"/>
        </w:rPr>
        <w:t>Appendix A - Actor Summary Definitions</w:t>
      </w:r>
      <w:bookmarkEnd w:id="49"/>
    </w:p>
    <w:p w14:paraId="7E63498D" w14:textId="77777777" w:rsidR="00747676" w:rsidRPr="00C67286" w:rsidRDefault="00747676" w:rsidP="00747676">
      <w:pPr>
        <w:pStyle w:val="EditorInstructions"/>
      </w:pPr>
      <w:r w:rsidRPr="00C67286">
        <w:t xml:space="preserve">Add the following actors </w:t>
      </w:r>
      <w:r w:rsidRPr="00C67286">
        <w:rPr>
          <w:iCs w:val="0"/>
        </w:rPr>
        <w:t xml:space="preserve">to the IHE </w:t>
      </w:r>
      <w:r w:rsidRPr="00C67286">
        <w:t>Technical Frameworks</w:t>
      </w:r>
      <w:r w:rsidRPr="00C67286">
        <w:rPr>
          <w:iCs w:val="0"/>
        </w:rPr>
        <w:t xml:space="preserve"> General Introduction list of Actors</w:t>
      </w:r>
      <w:r w:rsidRPr="00C67286">
        <w:t>:</w:t>
      </w:r>
    </w:p>
    <w:p w14:paraId="420995CB" w14:textId="77777777" w:rsidR="00747676" w:rsidRPr="00C67286" w:rsidRDefault="00747676" w:rsidP="00747676">
      <w:pPr>
        <w:pStyle w:val="AuthorInstructions"/>
      </w:pPr>
      <w:r w:rsidRPr="00C67286">
        <w:t>&lt;Add any actor definitions for new actors defined specifically for this profile. These will be added to the IHE TF General Introdu</w:t>
      </w:r>
      <w:r w:rsidR="003B70A2" w:rsidRPr="00C67286">
        <w:t>ction list of Actors namespace.</w:t>
      </w:r>
      <w:r w:rsidRPr="00C67286">
        <w:t>&gt;</w:t>
      </w:r>
    </w:p>
    <w:p w14:paraId="04C4520F"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C1C950B" w14:textId="77777777" w:rsidTr="00BB76BC">
        <w:tc>
          <w:tcPr>
            <w:tcW w:w="3078" w:type="dxa"/>
            <w:shd w:val="clear" w:color="auto" w:fill="D9D9D9"/>
          </w:tcPr>
          <w:p w14:paraId="7A8CBD99" w14:textId="77777777" w:rsidR="00747676" w:rsidRPr="00C67286" w:rsidRDefault="00747676" w:rsidP="00EB71A2">
            <w:pPr>
              <w:pStyle w:val="TableEntryHeader"/>
            </w:pPr>
            <w:r w:rsidRPr="00C67286">
              <w:t>Actor</w:t>
            </w:r>
          </w:p>
        </w:tc>
        <w:tc>
          <w:tcPr>
            <w:tcW w:w="6498" w:type="dxa"/>
            <w:shd w:val="clear" w:color="auto" w:fill="D9D9D9"/>
          </w:tcPr>
          <w:p w14:paraId="0452809C" w14:textId="77777777" w:rsidR="00747676" w:rsidRPr="00C67286" w:rsidRDefault="00747676" w:rsidP="00EB71A2">
            <w:pPr>
              <w:pStyle w:val="TableEntryHeader"/>
            </w:pPr>
            <w:r w:rsidRPr="00C67286">
              <w:t>Definition</w:t>
            </w:r>
          </w:p>
        </w:tc>
      </w:tr>
      <w:tr w:rsidR="00747676" w:rsidRPr="00C67286" w14:paraId="51655284" w14:textId="77777777" w:rsidTr="00BB76BC">
        <w:tc>
          <w:tcPr>
            <w:tcW w:w="3078" w:type="dxa"/>
            <w:shd w:val="clear" w:color="auto" w:fill="auto"/>
          </w:tcPr>
          <w:p w14:paraId="1F8EC5ED" w14:textId="77777777" w:rsidR="00747676" w:rsidRPr="00C67286" w:rsidRDefault="0063663E" w:rsidP="00EB71A2">
            <w:pPr>
              <w:pStyle w:val="TableEntry"/>
            </w:pPr>
            <w:r w:rsidRPr="00C67286">
              <w:t>Medication Administration Performer</w:t>
            </w:r>
          </w:p>
        </w:tc>
        <w:tc>
          <w:tcPr>
            <w:tcW w:w="6498" w:type="dxa"/>
            <w:shd w:val="clear" w:color="auto" w:fill="auto"/>
          </w:tcPr>
          <w:p w14:paraId="434BE38C" w14:textId="77777777" w:rsidR="00747676" w:rsidRPr="00C67286" w:rsidRDefault="00257EB3" w:rsidP="00EB71A2">
            <w:pPr>
              <w:pStyle w:val="TableEntry"/>
            </w:pPr>
            <w:r w:rsidRPr="00C67286">
              <w:rPr>
                <w:i/>
              </w:rPr>
              <w:t>R</w:t>
            </w:r>
            <w:r w:rsidR="0063663E" w:rsidRPr="00C67286">
              <w:rPr>
                <w:i/>
              </w:rPr>
              <w:t xml:space="preserve">eceives instructions for administration of medications to patients, </w:t>
            </w:r>
            <w:r w:rsidR="00062739">
              <w:rPr>
                <w:i/>
              </w:rPr>
              <w:t>to perform</w:t>
            </w:r>
            <w:r w:rsidR="0063663E" w:rsidRPr="00C67286">
              <w:rPr>
                <w:i/>
              </w:rPr>
              <w:t xml:space="preserve"> the necessary checks</w:t>
            </w:r>
            <w:r w:rsidR="00062739">
              <w:rPr>
                <w:i/>
              </w:rPr>
              <w:t xml:space="preserve"> and display it to the user (patient or heathcare professional)</w:t>
            </w:r>
          </w:p>
        </w:tc>
      </w:tr>
      <w:tr w:rsidR="00747676" w:rsidRPr="00C67286" w14:paraId="04F5108D" w14:textId="77777777" w:rsidTr="00BB76BC">
        <w:tc>
          <w:tcPr>
            <w:tcW w:w="3078" w:type="dxa"/>
            <w:shd w:val="clear" w:color="auto" w:fill="auto"/>
          </w:tcPr>
          <w:p w14:paraId="371B77EE" w14:textId="77777777" w:rsidR="00747676" w:rsidRPr="00C67286" w:rsidRDefault="0063663E" w:rsidP="00EB71A2">
            <w:pPr>
              <w:pStyle w:val="TableEntry"/>
            </w:pPr>
            <w:r w:rsidRPr="00C67286">
              <w:t>Medication Administration Informer</w:t>
            </w:r>
          </w:p>
        </w:tc>
        <w:tc>
          <w:tcPr>
            <w:tcW w:w="6498" w:type="dxa"/>
            <w:shd w:val="clear" w:color="auto" w:fill="auto"/>
          </w:tcPr>
          <w:p w14:paraId="33D4C778" w14:textId="77777777" w:rsidR="00747676" w:rsidRPr="00C67286" w:rsidRDefault="0063663E" w:rsidP="00EB71A2">
            <w:pPr>
              <w:pStyle w:val="TableEntry"/>
            </w:pPr>
            <w:r w:rsidRPr="00C67286">
              <w:t>Sends the reports of the administration actions performed.</w:t>
            </w:r>
          </w:p>
        </w:tc>
      </w:tr>
      <w:tr w:rsidR="0063663E" w:rsidRPr="00C67286" w14:paraId="24982AC9" w14:textId="77777777" w:rsidTr="00BB76BC">
        <w:tc>
          <w:tcPr>
            <w:tcW w:w="3078" w:type="dxa"/>
            <w:shd w:val="clear" w:color="auto" w:fill="auto"/>
          </w:tcPr>
          <w:p w14:paraId="4888AF6A" w14:textId="77777777" w:rsidR="0063663E" w:rsidRPr="00C67286" w:rsidRDefault="0063663E" w:rsidP="00EB71A2">
            <w:pPr>
              <w:pStyle w:val="TableEntry"/>
            </w:pPr>
            <w:r w:rsidRPr="00C67286">
              <w:t xml:space="preserve">Medication Administration </w:t>
            </w:r>
            <w:r w:rsidR="00062739">
              <w:t>request</w:t>
            </w:r>
            <w:r w:rsidRPr="00C67286">
              <w:t xml:space="preserve"> Placer</w:t>
            </w:r>
          </w:p>
        </w:tc>
        <w:tc>
          <w:tcPr>
            <w:tcW w:w="6498" w:type="dxa"/>
            <w:shd w:val="clear" w:color="auto" w:fill="auto"/>
          </w:tcPr>
          <w:p w14:paraId="3EBE4635" w14:textId="77777777" w:rsidR="0063663E" w:rsidRPr="00C67286" w:rsidRDefault="0063663E" w:rsidP="00EB71A2">
            <w:pPr>
              <w:pStyle w:val="TableEntry"/>
            </w:pPr>
            <w:r w:rsidRPr="00C67286">
              <w:rPr>
                <w:i/>
              </w:rPr>
              <w:t>Submits the instance orders of medication administrations to the medication Administration Performer.</w:t>
            </w:r>
          </w:p>
        </w:tc>
      </w:tr>
      <w:tr w:rsidR="0063663E" w:rsidRPr="00C67286" w14:paraId="3299427E" w14:textId="77777777" w:rsidTr="00BB76BC">
        <w:tc>
          <w:tcPr>
            <w:tcW w:w="3078" w:type="dxa"/>
            <w:shd w:val="clear" w:color="auto" w:fill="auto"/>
          </w:tcPr>
          <w:p w14:paraId="7CAE1817" w14:textId="77777777" w:rsidR="0063663E" w:rsidRPr="00C67286" w:rsidRDefault="0063663E" w:rsidP="00EB71A2">
            <w:pPr>
              <w:pStyle w:val="TableEntry"/>
            </w:pPr>
            <w:r w:rsidRPr="00C67286">
              <w:t>Medication Administration Consumer</w:t>
            </w:r>
          </w:p>
        </w:tc>
        <w:tc>
          <w:tcPr>
            <w:tcW w:w="6498" w:type="dxa"/>
            <w:shd w:val="clear" w:color="auto" w:fill="auto"/>
          </w:tcPr>
          <w:p w14:paraId="3DDF179A" w14:textId="77777777" w:rsidR="0063663E" w:rsidRPr="00C67286" w:rsidRDefault="0063663E" w:rsidP="00EB71A2">
            <w:pPr>
              <w:pStyle w:val="TableEntry"/>
            </w:pPr>
            <w:r w:rsidRPr="00C67286">
              <w:rPr>
                <w:i/>
              </w:rPr>
              <w:t>Receives the reports of administration of medications</w:t>
            </w:r>
          </w:p>
        </w:tc>
      </w:tr>
      <w:tr w:rsidR="0063663E" w:rsidRPr="00C67286" w14:paraId="68A95E7E" w14:textId="77777777" w:rsidTr="00BB76BC">
        <w:tc>
          <w:tcPr>
            <w:tcW w:w="3078" w:type="dxa"/>
            <w:shd w:val="clear" w:color="auto" w:fill="auto"/>
          </w:tcPr>
          <w:p w14:paraId="3C98A38E" w14:textId="77777777" w:rsidR="0063663E" w:rsidRPr="00C67286" w:rsidRDefault="0063663E" w:rsidP="00EB71A2">
            <w:pPr>
              <w:pStyle w:val="TableEntry"/>
            </w:pPr>
            <w:r w:rsidRPr="00C67286">
              <w:t>Medication Administration Verifier</w:t>
            </w:r>
          </w:p>
        </w:tc>
        <w:tc>
          <w:tcPr>
            <w:tcW w:w="6498" w:type="dxa"/>
            <w:shd w:val="clear" w:color="auto" w:fill="auto"/>
          </w:tcPr>
          <w:p w14:paraId="46C758E0" w14:textId="77777777" w:rsidR="0063663E" w:rsidRPr="00C67286" w:rsidRDefault="009902BF" w:rsidP="00EB71A2">
            <w:pPr>
              <w:pStyle w:val="TableEntry"/>
            </w:pPr>
            <w:r w:rsidRPr="00C67286">
              <w:t>?????</w:t>
            </w:r>
            <w:r w:rsidR="0093416C" w:rsidRPr="00C67286">
              <w:t xml:space="preserve"> </w:t>
            </w:r>
          </w:p>
        </w:tc>
      </w:tr>
    </w:tbl>
    <w:p w14:paraId="449AEECD" w14:textId="77777777" w:rsidR="0063663E" w:rsidRPr="00C67286" w:rsidRDefault="0063663E" w:rsidP="00747676">
      <w:pPr>
        <w:pStyle w:val="AppendixHeading1"/>
        <w:rPr>
          <w:noProof w:val="0"/>
        </w:rPr>
      </w:pPr>
      <w:bookmarkStart w:id="50" w:name="_Toc345074645"/>
    </w:p>
    <w:p w14:paraId="06C7FEF3" w14:textId="77777777" w:rsidR="0063663E" w:rsidRPr="00C67286" w:rsidRDefault="0063663E" w:rsidP="00747676">
      <w:pPr>
        <w:pStyle w:val="AppendixHeading1"/>
        <w:rPr>
          <w:noProof w:val="0"/>
        </w:rPr>
      </w:pPr>
    </w:p>
    <w:p w14:paraId="418C66E6" w14:textId="77777777" w:rsidR="0063663E" w:rsidRPr="00C67286" w:rsidRDefault="0063663E" w:rsidP="00747676">
      <w:pPr>
        <w:pStyle w:val="AppendixHeading1"/>
        <w:rPr>
          <w:noProof w:val="0"/>
        </w:rPr>
      </w:pPr>
    </w:p>
    <w:p w14:paraId="42546F5B" w14:textId="77777777" w:rsidR="00747676" w:rsidRPr="00C67286" w:rsidRDefault="00747676" w:rsidP="00747676">
      <w:pPr>
        <w:pStyle w:val="AppendixHeading1"/>
        <w:rPr>
          <w:noProof w:val="0"/>
        </w:rPr>
      </w:pPr>
      <w:r w:rsidRPr="00C67286">
        <w:rPr>
          <w:noProof w:val="0"/>
        </w:rPr>
        <w:t>Appendix B - Transaction Summary Definitions</w:t>
      </w:r>
      <w:bookmarkEnd w:id="50"/>
    </w:p>
    <w:p w14:paraId="3C40BBD1" w14:textId="77777777" w:rsidR="00747676" w:rsidRPr="00C67286" w:rsidRDefault="00747676" w:rsidP="00747676">
      <w:pPr>
        <w:pStyle w:val="EditorInstructions"/>
      </w:pPr>
      <w:r w:rsidRPr="00C67286">
        <w:t xml:space="preserve">Add the following transactions </w:t>
      </w:r>
      <w:r w:rsidRPr="00C67286">
        <w:rPr>
          <w:iCs w:val="0"/>
        </w:rPr>
        <w:t xml:space="preserve">to the IHE </w:t>
      </w:r>
      <w:r w:rsidRPr="00C67286">
        <w:t>Technical Frameworks</w:t>
      </w:r>
      <w:r w:rsidR="003B70A2" w:rsidRPr="00C67286">
        <w:rPr>
          <w:iCs w:val="0"/>
        </w:rPr>
        <w:t xml:space="preserve"> General Introduction </w:t>
      </w:r>
      <w:r w:rsidRPr="00C67286">
        <w:rPr>
          <w:iCs w:val="0"/>
        </w:rPr>
        <w:t>list of Transactions</w:t>
      </w:r>
      <w:r w:rsidRPr="00C67286">
        <w:t>:</w:t>
      </w:r>
    </w:p>
    <w:p w14:paraId="1A721EE3" w14:textId="77777777" w:rsidR="00747676" w:rsidRPr="00C67286" w:rsidRDefault="00747676" w:rsidP="00747676">
      <w:pPr>
        <w:pStyle w:val="AuthorInstructions"/>
      </w:pPr>
      <w:r w:rsidRPr="00C67286">
        <w:t xml:space="preserve">&lt;Add any transaction definitions for new transactions defined specifically for this profile. These will be added to the IHE TF General Introduction </w:t>
      </w:r>
      <w:r w:rsidR="003B70A2" w:rsidRPr="00C67286">
        <w:t>list of Transactions namespace.</w:t>
      </w:r>
      <w:r w:rsidRPr="00C67286">
        <w:t>&gt;</w:t>
      </w:r>
    </w:p>
    <w:p w14:paraId="2717BBC4"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274F4A03" w14:textId="77777777" w:rsidTr="00BB76BC">
        <w:tc>
          <w:tcPr>
            <w:tcW w:w="3078" w:type="dxa"/>
            <w:shd w:val="clear" w:color="auto" w:fill="D9D9D9"/>
          </w:tcPr>
          <w:p w14:paraId="548B04C0" w14:textId="77777777" w:rsidR="00747676" w:rsidRPr="00C67286" w:rsidRDefault="00747676" w:rsidP="00EB71A2">
            <w:pPr>
              <w:pStyle w:val="TableEntryHeader"/>
            </w:pPr>
            <w:r w:rsidRPr="00C67286">
              <w:t>Transaction</w:t>
            </w:r>
          </w:p>
        </w:tc>
        <w:tc>
          <w:tcPr>
            <w:tcW w:w="6498" w:type="dxa"/>
            <w:shd w:val="clear" w:color="auto" w:fill="D9D9D9"/>
          </w:tcPr>
          <w:p w14:paraId="74421C94" w14:textId="77777777" w:rsidR="00747676" w:rsidRPr="00C67286" w:rsidRDefault="00747676" w:rsidP="00EB71A2">
            <w:pPr>
              <w:pStyle w:val="TableEntryHeader"/>
            </w:pPr>
            <w:r w:rsidRPr="00C67286">
              <w:t>Definition</w:t>
            </w:r>
          </w:p>
        </w:tc>
      </w:tr>
      <w:tr w:rsidR="00747676" w:rsidRPr="00C67286" w14:paraId="7E79D608" w14:textId="77777777" w:rsidTr="00BB76BC">
        <w:tc>
          <w:tcPr>
            <w:tcW w:w="3078" w:type="dxa"/>
            <w:shd w:val="clear" w:color="auto" w:fill="auto"/>
          </w:tcPr>
          <w:p w14:paraId="27D70C77" w14:textId="77777777" w:rsidR="00747676" w:rsidRPr="00C67286" w:rsidRDefault="00461E53" w:rsidP="00EB71A2">
            <w:pPr>
              <w:pStyle w:val="TableEntry"/>
            </w:pPr>
            <w:r>
              <w:t xml:space="preserve">Query </w:t>
            </w:r>
            <w:r w:rsidR="009902BF" w:rsidRPr="00C67286">
              <w:t>Administration Request</w:t>
            </w:r>
          </w:p>
        </w:tc>
        <w:tc>
          <w:tcPr>
            <w:tcW w:w="6498" w:type="dxa"/>
            <w:shd w:val="clear" w:color="auto" w:fill="auto"/>
          </w:tcPr>
          <w:p w14:paraId="0005EDA0" w14:textId="77777777" w:rsidR="00747676" w:rsidRPr="00C67286" w:rsidRDefault="009902BF" w:rsidP="00EB71A2">
            <w:pPr>
              <w:pStyle w:val="TableEntry"/>
            </w:pPr>
            <w:r w:rsidRPr="00C67286">
              <w:t>Request for individual administration actions to be performed</w:t>
            </w:r>
          </w:p>
        </w:tc>
      </w:tr>
      <w:tr w:rsidR="00747676" w:rsidRPr="00C67286" w14:paraId="04239E54" w14:textId="77777777" w:rsidTr="00BB76BC">
        <w:tc>
          <w:tcPr>
            <w:tcW w:w="3078" w:type="dxa"/>
            <w:shd w:val="clear" w:color="auto" w:fill="auto"/>
          </w:tcPr>
          <w:p w14:paraId="2314F8FB" w14:textId="77777777" w:rsidR="00747676" w:rsidRPr="00C67286" w:rsidRDefault="00024257" w:rsidP="00EB71A2">
            <w:pPr>
              <w:pStyle w:val="TableEntry"/>
            </w:pPr>
            <w:r>
              <w:t>Report</w:t>
            </w:r>
            <w:r w:rsidR="009902BF" w:rsidRPr="00C67286">
              <w:t xml:space="preserve"> Administration Re</w:t>
            </w:r>
            <w:r>
              <w:t>sults</w:t>
            </w:r>
          </w:p>
        </w:tc>
        <w:tc>
          <w:tcPr>
            <w:tcW w:w="6498" w:type="dxa"/>
            <w:shd w:val="clear" w:color="auto" w:fill="auto"/>
          </w:tcPr>
          <w:p w14:paraId="76A07133" w14:textId="77777777" w:rsidR="00747676" w:rsidRPr="00C67286" w:rsidRDefault="009902BF" w:rsidP="00EB71A2">
            <w:pPr>
              <w:pStyle w:val="TableEntry"/>
            </w:pPr>
            <w:r w:rsidRPr="00C67286">
              <w:t>Report on the outcome of a single administration event</w:t>
            </w:r>
          </w:p>
        </w:tc>
      </w:tr>
    </w:tbl>
    <w:p w14:paraId="657DA619" w14:textId="77777777" w:rsidR="00747676" w:rsidRPr="00C67286" w:rsidRDefault="00747676" w:rsidP="00747676">
      <w:pPr>
        <w:pStyle w:val="Glossary"/>
        <w:pageBreakBefore w:val="0"/>
        <w:rPr>
          <w:noProof w:val="0"/>
        </w:rPr>
      </w:pPr>
      <w:bookmarkStart w:id="51" w:name="_Toc345074646"/>
      <w:r w:rsidRPr="00C67286">
        <w:rPr>
          <w:noProof w:val="0"/>
        </w:rPr>
        <w:lastRenderedPageBreak/>
        <w:t>Glossary</w:t>
      </w:r>
      <w:bookmarkEnd w:id="51"/>
    </w:p>
    <w:p w14:paraId="205A0605" w14:textId="77777777" w:rsidR="00747676" w:rsidRPr="00C67286" w:rsidRDefault="00747676" w:rsidP="00747676">
      <w:pPr>
        <w:pStyle w:val="EditorInstructions"/>
      </w:pPr>
      <w:r w:rsidRPr="00C67286">
        <w:t>Add the following glossary terms to the IHE Technical Frameworks General Introduction Glossary:</w:t>
      </w:r>
    </w:p>
    <w:p w14:paraId="38A5A7BD" w14:textId="77777777" w:rsidR="00747676" w:rsidRPr="00C67286" w:rsidRDefault="00747676" w:rsidP="00747676">
      <w:pPr>
        <w:pStyle w:val="AuthorInstructions"/>
      </w:pPr>
      <w:commentRangeStart w:id="52"/>
      <w:commentRangeStart w:id="53"/>
      <w:r w:rsidRPr="00C67286">
        <w:t xml:space="preserve">&lt;Any glossary additions associated </w:t>
      </w:r>
      <w:r w:rsidR="003B70A2" w:rsidRPr="00C67286">
        <w:t>with the profile draft go here.</w:t>
      </w:r>
      <w:r w:rsidRPr="00C67286">
        <w:t>&gt;</w:t>
      </w:r>
    </w:p>
    <w:commentRangeEnd w:id="52"/>
    <w:p w14:paraId="4620C0CC" w14:textId="77777777" w:rsidR="00747676" w:rsidRPr="00C67286" w:rsidRDefault="008170FC" w:rsidP="00747676">
      <w:pPr>
        <w:pStyle w:val="AuthorInstructions"/>
      </w:pPr>
      <w:r>
        <w:rPr>
          <w:rStyle w:val="CommentReference"/>
          <w:i w:val="0"/>
        </w:rPr>
        <w:commentReference w:id="52"/>
      </w:r>
      <w:commentRangeEnd w:id="53"/>
      <w:r w:rsidR="00B549C3">
        <w:rPr>
          <w:rStyle w:val="CommentReference"/>
          <w:i w:val="0"/>
        </w:rPr>
        <w:commentReference w:id="5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145A83D1" w14:textId="77777777" w:rsidTr="00CD5FEC">
        <w:trPr>
          <w:trHeight w:val="433"/>
        </w:trPr>
        <w:tc>
          <w:tcPr>
            <w:tcW w:w="3078" w:type="dxa"/>
            <w:tcBorders>
              <w:bottom w:val="single" w:sz="4" w:space="0" w:color="auto"/>
            </w:tcBorders>
            <w:shd w:val="clear" w:color="auto" w:fill="D9D9D9"/>
          </w:tcPr>
          <w:p w14:paraId="7191225B" w14:textId="77777777" w:rsidR="00747676" w:rsidRPr="00C67286" w:rsidRDefault="00747676" w:rsidP="00843B52">
            <w:pPr>
              <w:pStyle w:val="TableEntryHeader"/>
            </w:pPr>
            <w:r w:rsidRPr="00C67286">
              <w:t>Glossary Term</w:t>
            </w:r>
          </w:p>
        </w:tc>
        <w:tc>
          <w:tcPr>
            <w:tcW w:w="6498" w:type="dxa"/>
            <w:tcBorders>
              <w:bottom w:val="single" w:sz="4" w:space="0" w:color="auto"/>
            </w:tcBorders>
            <w:shd w:val="clear" w:color="auto" w:fill="D9D9D9"/>
          </w:tcPr>
          <w:p w14:paraId="67DFEB80" w14:textId="77777777" w:rsidR="00747676" w:rsidRPr="00C67286" w:rsidRDefault="00747676" w:rsidP="00843B52">
            <w:pPr>
              <w:pStyle w:val="TableEntryHeader"/>
            </w:pPr>
            <w:r w:rsidRPr="00C67286">
              <w:t>Definition</w:t>
            </w:r>
          </w:p>
        </w:tc>
      </w:tr>
      <w:tr w:rsidR="00747676" w:rsidRPr="00C67286" w14:paraId="02A9456E" w14:textId="77777777" w:rsidTr="00024257">
        <w:tc>
          <w:tcPr>
            <w:tcW w:w="3078" w:type="dxa"/>
            <w:tcBorders>
              <w:right w:val="single" w:sz="4" w:space="0" w:color="auto"/>
            </w:tcBorders>
            <w:shd w:val="clear" w:color="auto" w:fill="auto"/>
          </w:tcPr>
          <w:p w14:paraId="6F7F9522" w14:textId="77777777" w:rsidR="00747676" w:rsidRPr="00C67286" w:rsidRDefault="00DB223F" w:rsidP="00843B52">
            <w:pPr>
              <w:pStyle w:val="TableEntry"/>
            </w:pPr>
            <w:commentRangeStart w:id="54"/>
            <w:commentRangeStart w:id="55"/>
            <w:r>
              <w:t>Administration Request</w:t>
            </w:r>
            <w:commentRangeEnd w:id="54"/>
            <w:r w:rsidR="008170FC">
              <w:rPr>
                <w:rStyle w:val="CommentReference"/>
              </w:rPr>
              <w:commentReference w:id="54"/>
            </w:r>
            <w:commentRangeEnd w:id="55"/>
            <w:r w:rsidR="00B549C3">
              <w:rPr>
                <w:rStyle w:val="CommentReference"/>
              </w:rPr>
              <w:commentReference w:id="55"/>
            </w:r>
          </w:p>
        </w:tc>
        <w:tc>
          <w:tcPr>
            <w:tcW w:w="6498" w:type="dxa"/>
            <w:tcBorders>
              <w:left w:val="single" w:sz="4" w:space="0" w:color="auto"/>
            </w:tcBorders>
            <w:shd w:val="clear" w:color="auto" w:fill="auto"/>
          </w:tcPr>
          <w:p w14:paraId="0C8919A3" w14:textId="77777777" w:rsidR="00747676" w:rsidRPr="00C67286" w:rsidRDefault="00747676" w:rsidP="00843B52">
            <w:pPr>
              <w:pStyle w:val="TableEntry"/>
            </w:pPr>
          </w:p>
        </w:tc>
      </w:tr>
      <w:tr w:rsidR="00747676" w:rsidRPr="00C67286" w14:paraId="56EA71A4" w14:textId="77777777" w:rsidTr="00BB76BC">
        <w:tc>
          <w:tcPr>
            <w:tcW w:w="3078" w:type="dxa"/>
            <w:shd w:val="clear" w:color="auto" w:fill="auto"/>
          </w:tcPr>
          <w:p w14:paraId="32D93DD1" w14:textId="77777777" w:rsidR="00747676" w:rsidRPr="00C67286" w:rsidRDefault="008346B5" w:rsidP="00843B52">
            <w:pPr>
              <w:pStyle w:val="TableEntry"/>
            </w:pPr>
            <w:r>
              <w:t>Administration Report</w:t>
            </w:r>
          </w:p>
        </w:tc>
        <w:tc>
          <w:tcPr>
            <w:tcW w:w="6498" w:type="dxa"/>
            <w:shd w:val="clear" w:color="auto" w:fill="auto"/>
          </w:tcPr>
          <w:p w14:paraId="53253EE3" w14:textId="77777777" w:rsidR="00747676" w:rsidRPr="00C67286" w:rsidRDefault="00747676" w:rsidP="00843B52">
            <w:pPr>
              <w:pStyle w:val="TableEntry"/>
            </w:pPr>
          </w:p>
        </w:tc>
      </w:tr>
    </w:tbl>
    <w:p w14:paraId="7B167EFC" w14:textId="77777777" w:rsidR="00CF283F" w:rsidRPr="00C67286" w:rsidRDefault="00CF283F" w:rsidP="008616CB">
      <w:pPr>
        <w:pStyle w:val="PartTitle"/>
      </w:pPr>
      <w:bookmarkStart w:id="56" w:name="_Toc345074647"/>
      <w:r w:rsidRPr="00C67286">
        <w:lastRenderedPageBreak/>
        <w:t xml:space="preserve">Volume </w:t>
      </w:r>
      <w:r w:rsidR="00B43198" w:rsidRPr="00C67286">
        <w:t>1</w:t>
      </w:r>
      <w:r w:rsidRPr="00C67286">
        <w:t xml:space="preserve"> –</w:t>
      </w:r>
      <w:r w:rsidR="003A09FE" w:rsidRPr="00C67286">
        <w:t xml:space="preserve"> </w:t>
      </w:r>
      <w:r w:rsidRPr="00C67286">
        <w:t>Profiles</w:t>
      </w:r>
      <w:bookmarkEnd w:id="56"/>
    </w:p>
    <w:p w14:paraId="291284A8" w14:textId="77777777" w:rsidR="00B55350" w:rsidRPr="00C67286" w:rsidRDefault="00F455EA" w:rsidP="00C62E65">
      <w:pPr>
        <w:pStyle w:val="Heading2"/>
        <w:numPr>
          <w:ilvl w:val="0"/>
          <w:numId w:val="0"/>
        </w:numPr>
        <w:rPr>
          <w:noProof w:val="0"/>
          <w:color w:val="FABF8F"/>
        </w:rPr>
      </w:pPr>
      <w:bookmarkStart w:id="57" w:name="_Toc345074648"/>
      <w:bookmarkStart w:id="58" w:name="_Toc530206507"/>
      <w:bookmarkStart w:id="59" w:name="_Toc1388427"/>
      <w:bookmarkStart w:id="60" w:name="_Toc1388581"/>
      <w:bookmarkStart w:id="61" w:name="_Toc1456608"/>
      <w:bookmarkStart w:id="62" w:name="_Toc37034633"/>
      <w:bookmarkStart w:id="63" w:name="_Toc38846111"/>
      <w:r w:rsidRPr="00C67286">
        <w:rPr>
          <w:noProof w:val="0"/>
          <w:color w:val="FABF8F"/>
        </w:rPr>
        <w:t>&lt;</w:t>
      </w:r>
      <w:r w:rsidR="00B55350" w:rsidRPr="00C67286">
        <w:rPr>
          <w:i/>
          <w:noProof w:val="0"/>
          <w:color w:val="FABF8F"/>
        </w:rPr>
        <w:t xml:space="preserve">Copyright </w:t>
      </w:r>
      <w:r w:rsidR="00D22DE2" w:rsidRPr="00C67286">
        <w:rPr>
          <w:i/>
          <w:noProof w:val="0"/>
          <w:color w:val="FABF8F"/>
        </w:rPr>
        <w:t>Licenses</w:t>
      </w:r>
      <w:r w:rsidR="005672A9" w:rsidRPr="00C67286">
        <w:rPr>
          <w:i/>
          <w:noProof w:val="0"/>
          <w:color w:val="FABF8F"/>
        </w:rPr>
        <w:t>&gt;</w:t>
      </w:r>
      <w:bookmarkEnd w:id="57"/>
    </w:p>
    <w:p w14:paraId="4677E54A" w14:textId="77777777" w:rsidR="00B55350" w:rsidRPr="00C67286" w:rsidRDefault="005672A9" w:rsidP="00B92EA1">
      <w:pPr>
        <w:pStyle w:val="AuthorInstructions"/>
        <w:rPr>
          <w:color w:val="FABF8F"/>
        </w:rPr>
      </w:pPr>
      <w:r w:rsidRPr="00C67286">
        <w:rPr>
          <w:color w:val="FABF8F"/>
        </w:rPr>
        <w:t>&lt;</w:t>
      </w:r>
      <w:r w:rsidR="00F455EA" w:rsidRPr="00C67286">
        <w:rPr>
          <w:color w:val="FABF8F"/>
        </w:rPr>
        <w:t>General copyright licenses and permissions are listed in the IHE Technical Frameworks General Introduction</w:t>
      </w:r>
      <w:r w:rsidR="00F0665F" w:rsidRPr="00C67286">
        <w:rPr>
          <w:color w:val="FABF8F"/>
        </w:rPr>
        <w:t xml:space="preserve">. </w:t>
      </w:r>
      <w:r w:rsidR="00B55350" w:rsidRPr="00C67286">
        <w:rPr>
          <w:color w:val="FABF8F"/>
        </w:rPr>
        <w:t>Add information on any standards referenced in the profile that are not alr</w:t>
      </w:r>
      <w:r w:rsidR="00F455EA" w:rsidRPr="00C67286">
        <w:rPr>
          <w:color w:val="FABF8F"/>
        </w:rPr>
        <w:t>eady addressed in the</w:t>
      </w:r>
      <w:r w:rsidR="00B55350" w:rsidRPr="00C67286">
        <w:rPr>
          <w:color w:val="FABF8F"/>
        </w:rPr>
        <w:t xml:space="preserve"> permission section.&gt;</w:t>
      </w:r>
    </w:p>
    <w:p w14:paraId="00A433EF" w14:textId="77777777" w:rsidR="00B55350" w:rsidRPr="00C67286" w:rsidRDefault="00B55350" w:rsidP="008E441F">
      <w:pPr>
        <w:pStyle w:val="EditorInstructions"/>
      </w:pPr>
      <w:r w:rsidRPr="00C67286">
        <w:t>A</w:t>
      </w:r>
      <w:r w:rsidR="00F455EA" w:rsidRPr="00C67286">
        <w:t>dd the following to the IHE Technical Frameworks General Introduction</w:t>
      </w:r>
      <w:r w:rsidR="00255821" w:rsidRPr="00C67286">
        <w:t xml:space="preserve"> Copyright section</w:t>
      </w:r>
      <w:r w:rsidRPr="00C67286">
        <w:t>:</w:t>
      </w:r>
    </w:p>
    <w:p w14:paraId="36690874" w14:textId="77777777" w:rsidR="00DB223F" w:rsidRPr="002862AA" w:rsidRDefault="00DB223F" w:rsidP="00DB223F">
      <w:pPr>
        <w:pStyle w:val="BodyText"/>
      </w:pPr>
      <w:r w:rsidRPr="002862AA">
        <w:t xml:space="preserve">The HL7® FHIR® standard License can be found at  </w:t>
      </w:r>
      <w:hyperlink r:id="rId21" w:history="1">
        <w:r>
          <w:rPr>
            <w:rStyle w:val="Hyperlink"/>
          </w:rPr>
          <w:t>http://hl7.org/fhir/STU3/license.html</w:t>
        </w:r>
      </w:hyperlink>
      <w:r w:rsidRPr="002862AA">
        <w:t>.</w:t>
      </w:r>
    </w:p>
    <w:p w14:paraId="76761F8F" w14:textId="77777777" w:rsidR="00F455EA" w:rsidRPr="00C67286" w:rsidRDefault="00F455EA" w:rsidP="007922ED">
      <w:pPr>
        <w:rPr>
          <w:i/>
        </w:rPr>
      </w:pPr>
    </w:p>
    <w:p w14:paraId="2CA598F4" w14:textId="77777777" w:rsidR="00F455EA" w:rsidRPr="00C67286" w:rsidRDefault="00F455EA" w:rsidP="00F455EA">
      <w:pPr>
        <w:pStyle w:val="Heading2"/>
        <w:numPr>
          <w:ilvl w:val="0"/>
          <w:numId w:val="0"/>
        </w:numPr>
        <w:rPr>
          <w:noProof w:val="0"/>
        </w:rPr>
      </w:pPr>
      <w:bookmarkStart w:id="64" w:name="_Toc345074649"/>
      <w:r w:rsidRPr="00C67286">
        <w:rPr>
          <w:noProof w:val="0"/>
        </w:rPr>
        <w:t>&lt;</w:t>
      </w:r>
      <w:r w:rsidRPr="00C67286">
        <w:rPr>
          <w:i/>
          <w:noProof w:val="0"/>
        </w:rPr>
        <w:t>Domain-specific additions</w:t>
      </w:r>
      <w:r w:rsidR="005672A9" w:rsidRPr="00C67286">
        <w:rPr>
          <w:i/>
          <w:noProof w:val="0"/>
        </w:rPr>
        <w:t>&gt;</w:t>
      </w:r>
      <w:bookmarkEnd w:id="64"/>
    </w:p>
    <w:p w14:paraId="67E9809C" w14:textId="77777777" w:rsidR="00F455EA" w:rsidRPr="00C67286" w:rsidRDefault="005672A9" w:rsidP="00B92EA1">
      <w:pPr>
        <w:pStyle w:val="AuthorInstructions"/>
      </w:pPr>
      <w:r w:rsidRPr="00C67286">
        <w:t>&lt;</w:t>
      </w:r>
      <w:r w:rsidR="00F455EA" w:rsidRPr="00C67286">
        <w:t>Some domains have specific sections, added as subsections to Sections 1 or 2, in their Technical Frameworks</w:t>
      </w:r>
      <w:r w:rsidR="00F0665F" w:rsidRPr="00C67286">
        <w:t xml:space="preserve">. </w:t>
      </w:r>
      <w:r w:rsidR="00F455EA" w:rsidRPr="00C67286">
        <w:t>These types of additions are allowed as long as they do not adjust the overall numbering scheme which needs to remain consistent across domains</w:t>
      </w:r>
      <w:r w:rsidR="00F0665F" w:rsidRPr="00C67286">
        <w:t xml:space="preserve">. </w:t>
      </w:r>
      <w:r w:rsidR="00F455EA" w:rsidRPr="00C67286">
        <w:t>If there are such additions, they should be included here.&gt;</w:t>
      </w:r>
    </w:p>
    <w:p w14:paraId="03F7D4D1" w14:textId="77777777" w:rsidR="00303E20" w:rsidRPr="00C67286" w:rsidRDefault="00303E20">
      <w:pPr>
        <w:pStyle w:val="BodyText"/>
        <w:rPr>
          <w:i/>
          <w:iCs/>
        </w:rPr>
      </w:pPr>
      <w:bookmarkStart w:id="65" w:name="_Toc473170358"/>
      <w:bookmarkStart w:id="66" w:name="_Toc504625755"/>
      <w:bookmarkStart w:id="67" w:name="_Toc530206508"/>
      <w:bookmarkStart w:id="68" w:name="_Toc1388428"/>
      <w:bookmarkStart w:id="69" w:name="_Toc1388582"/>
      <w:bookmarkStart w:id="70" w:name="_Toc1456609"/>
      <w:bookmarkStart w:id="71" w:name="_Toc37034634"/>
      <w:bookmarkStart w:id="72" w:name="_Toc38846112"/>
      <w:bookmarkEnd w:id="45"/>
      <w:bookmarkEnd w:id="46"/>
      <w:bookmarkEnd w:id="58"/>
      <w:bookmarkEnd w:id="59"/>
      <w:bookmarkEnd w:id="60"/>
      <w:bookmarkEnd w:id="61"/>
      <w:bookmarkEnd w:id="62"/>
      <w:bookmarkEnd w:id="63"/>
    </w:p>
    <w:p w14:paraId="55ABF7DE" w14:textId="77777777" w:rsidR="00303E20" w:rsidRPr="00C67286" w:rsidRDefault="00F967B3" w:rsidP="008E441F">
      <w:pPr>
        <w:pStyle w:val="EditorInstructions"/>
      </w:pPr>
      <w:r w:rsidRPr="00C67286">
        <w:t>A</w:t>
      </w:r>
      <w:r w:rsidR="00303E20" w:rsidRPr="00C67286">
        <w:t>dd</w:t>
      </w:r>
      <w:r w:rsidR="00D91815" w:rsidRPr="00C67286">
        <w:t xml:space="preserve"> </w:t>
      </w:r>
      <w:r w:rsidR="00255821" w:rsidRPr="00C67286">
        <w:t xml:space="preserve">to </w:t>
      </w:r>
      <w:r w:rsidR="00D91815" w:rsidRPr="00C67286">
        <w:t>Section …</w:t>
      </w:r>
    </w:p>
    <w:p w14:paraId="4150E45A" w14:textId="77777777" w:rsidR="00D91815" w:rsidRPr="00C67286" w:rsidRDefault="00D91815" w:rsidP="00B92EA1">
      <w:pPr>
        <w:pStyle w:val="AuthorInstructions"/>
      </w:pPr>
      <w:r w:rsidRPr="00C67286">
        <w:t xml:space="preserve">&lt;Reserve a </w:t>
      </w:r>
      <w:r w:rsidR="001F7A35" w:rsidRPr="00C67286">
        <w:t>subsequent section number in the current domain Technical Framework Volume 1</w:t>
      </w:r>
      <w:r w:rsidR="00F0665F" w:rsidRPr="00C67286">
        <w:t xml:space="preserve"> </w:t>
      </w:r>
      <w:r w:rsidR="001F7A35" w:rsidRPr="00C67286">
        <w:t xml:space="preserve">(DOM </w:t>
      </w:r>
      <w:r w:rsidRPr="00C67286">
        <w:t>TF-1</w:t>
      </w:r>
      <w:r w:rsidR="001F7A35" w:rsidRPr="00C67286">
        <w:t>)</w:t>
      </w:r>
      <w:r w:rsidR="00F0665F" w:rsidRPr="00C67286">
        <w:t xml:space="preserve">. </w:t>
      </w:r>
      <w:r w:rsidRPr="00C67286">
        <w:t>Replace the letter “X” with that section heading number</w:t>
      </w:r>
      <w:r w:rsidR="00F0665F" w:rsidRPr="00C67286">
        <w:t xml:space="preserve">. </w:t>
      </w:r>
      <w:r w:rsidRPr="00C67286">
        <w:t>This number should not change when this supplement is added to the Final Text Technical Framework</w:t>
      </w:r>
      <w:r w:rsidR="00F0665F" w:rsidRPr="00C67286">
        <w:t xml:space="preserve">. </w:t>
      </w:r>
      <w:r w:rsidRPr="00C67286">
        <w:t>In this manner, references should be able to be maintained going forward.&gt;</w:t>
      </w:r>
    </w:p>
    <w:p w14:paraId="57552F54" w14:textId="77777777" w:rsidR="00E26EBB" w:rsidRPr="00C67286" w:rsidRDefault="00E26EBB" w:rsidP="00E26EBB">
      <w:pPr>
        <w:pStyle w:val="Heading1"/>
        <w:pageBreakBefore w:val="0"/>
        <w:numPr>
          <w:ilvl w:val="0"/>
          <w:numId w:val="0"/>
        </w:numPr>
        <w:rPr>
          <w:ins w:id="73" w:author="Jose Costa Teixeira" w:date="2016-06-27T20:55:00Z"/>
          <w:noProof w:val="0"/>
        </w:rPr>
      </w:pPr>
      <w:bookmarkStart w:id="74" w:name="_Toc345074650"/>
      <w:ins w:id="75" w:author="Jose Costa Teixeira" w:date="2016-06-27T20:55:00Z">
        <w:r w:rsidRPr="00C67286">
          <w:rPr>
            <w:noProof w:val="0"/>
          </w:rPr>
          <w:t>Mobile Medication Administration (MM</w:t>
        </w:r>
      </w:ins>
      <w:r w:rsidR="009902BF" w:rsidRPr="00C67286">
        <w:rPr>
          <w:noProof w:val="0"/>
        </w:rPr>
        <w:t>A</w:t>
      </w:r>
      <w:ins w:id="76" w:author="Jose Costa Teixeira" w:date="2016-06-27T20:55:00Z">
        <w:r w:rsidRPr="00C67286">
          <w:rPr>
            <w:noProof w:val="0"/>
          </w:rPr>
          <w:t>) Profile</w:t>
        </w:r>
      </w:ins>
    </w:p>
    <w:p w14:paraId="7A059329" w14:textId="77777777" w:rsidR="00E26EBB" w:rsidRPr="00C67286" w:rsidRDefault="00E26EBB" w:rsidP="00E26EBB">
      <w:pPr>
        <w:pStyle w:val="Heading1"/>
        <w:pageBreakBefore w:val="0"/>
        <w:numPr>
          <w:ilvl w:val="0"/>
          <w:numId w:val="0"/>
        </w:numPr>
        <w:rPr>
          <w:ins w:id="77" w:author="Jose Costa Teixeira" w:date="2016-06-27T20:55:00Z"/>
          <w:rFonts w:ascii="Times New Roman" w:hAnsi="Times New Roman"/>
          <w:b w:val="0"/>
          <w:noProof w:val="0"/>
          <w:sz w:val="24"/>
          <w:szCs w:val="24"/>
        </w:rPr>
      </w:pPr>
      <w:ins w:id="78" w:author="Jose Costa Teixeira" w:date="2016-06-27T20:55:00Z">
        <w:r w:rsidRPr="00C67286">
          <w:rPr>
            <w:rFonts w:ascii="Times New Roman" w:hAnsi="Times New Roman"/>
            <w:b w:val="0"/>
            <w:noProof w:val="0"/>
            <w:sz w:val="24"/>
            <w:szCs w:val="24"/>
          </w:rPr>
          <w:t>The Mobile Medication Administration Profile provides integration between systems or actors that are in charge of medication administration and systems or actors that are upstream (e.g. prescription or dispensing systems) or downstream (e.g. EHRs or others).</w:t>
        </w:r>
      </w:ins>
    </w:p>
    <w:p w14:paraId="42EB9071" w14:textId="77777777" w:rsidR="009902BF" w:rsidRPr="00C67286" w:rsidRDefault="009902BF" w:rsidP="00E26EBB">
      <w:pPr>
        <w:pStyle w:val="BodyText"/>
      </w:pPr>
    </w:p>
    <w:p w14:paraId="62112553" w14:textId="77777777" w:rsidR="009902BF" w:rsidRPr="00C67286" w:rsidRDefault="009902BF" w:rsidP="00E26EBB">
      <w:pPr>
        <w:pStyle w:val="BodyText"/>
      </w:pPr>
      <w:r w:rsidRPr="00C67286">
        <w:t>The MMA profile supports the data exchange for the following actors and cases:</w:t>
      </w:r>
    </w:p>
    <w:p w14:paraId="46D1DF08" w14:textId="77777777" w:rsidR="009902BF" w:rsidRPr="00C67286" w:rsidRDefault="009902BF" w:rsidP="00E26EBB">
      <w:pPr>
        <w:pStyle w:val="BodyText"/>
      </w:pPr>
    </w:p>
    <w:p w14:paraId="7C6615BC" w14:textId="77777777" w:rsidR="009902BF" w:rsidRPr="00C67286" w:rsidRDefault="009902BF" w:rsidP="00690C21">
      <w:pPr>
        <w:pStyle w:val="BodyText"/>
        <w:numPr>
          <w:ilvl w:val="0"/>
          <w:numId w:val="103"/>
        </w:numPr>
      </w:pPr>
      <w:r w:rsidRPr="00C67286">
        <w:t xml:space="preserve">A Medication Administration </w:t>
      </w:r>
      <w:r w:rsidR="005B570D" w:rsidRPr="00C67286">
        <w:t>Request</w:t>
      </w:r>
      <w:r w:rsidRPr="00C67286">
        <w:t xml:space="preserve"> Placer contains the </w:t>
      </w:r>
      <w:ins w:id="79" w:author="Jose Costa Teixeira" w:date="2017-04-02T13:16:00Z">
        <w:r w:rsidR="007F1599" w:rsidRPr="00C67286">
          <w:t xml:space="preserve">planned </w:t>
        </w:r>
      </w:ins>
      <w:r w:rsidRPr="00C67286">
        <w:t>individual medication administration actions</w:t>
      </w:r>
      <w:r w:rsidR="00690C21" w:rsidRPr="00C67286">
        <w:t xml:space="preserve">. The </w:t>
      </w:r>
      <w:r w:rsidRPr="00C67286">
        <w:t xml:space="preserve">Medication Administration Performer </w:t>
      </w:r>
      <w:r w:rsidR="00690C21" w:rsidRPr="00C67286">
        <w:t xml:space="preserve">retrieves these scheduled actions from the Medication Administration </w:t>
      </w:r>
      <w:r w:rsidR="005B570D" w:rsidRPr="00C67286">
        <w:t>Request</w:t>
      </w:r>
      <w:r w:rsidR="00690C21" w:rsidRPr="00C67286">
        <w:t xml:space="preserve"> Placer</w:t>
      </w:r>
      <w:ins w:id="80" w:author="Jose Costa Teixeira" w:date="2017-04-02T13:16:00Z">
        <w:r w:rsidR="007F1599" w:rsidRPr="00C67286">
          <w:t>, in order to perform them</w:t>
        </w:r>
      </w:ins>
      <w:r w:rsidRPr="00C67286">
        <w:t>.</w:t>
      </w:r>
    </w:p>
    <w:p w14:paraId="735CD9B6" w14:textId="77777777" w:rsidR="009902BF" w:rsidRPr="00C67286" w:rsidRDefault="005B570D" w:rsidP="009902BF">
      <w:pPr>
        <w:pStyle w:val="BodyText"/>
        <w:numPr>
          <w:ilvl w:val="1"/>
          <w:numId w:val="103"/>
        </w:numPr>
      </w:pPr>
      <w:r w:rsidRPr="00C67286">
        <w:t xml:space="preserve">Note: For </w:t>
      </w:r>
      <w:ins w:id="81" w:author="Jose Costa Teixeira" w:date="2017-04-02T13:17:00Z">
        <w:r w:rsidR="007F1599" w:rsidRPr="00C67286">
          <w:t>n</w:t>
        </w:r>
      </w:ins>
      <w:del w:id="82" w:author="Jose Costa Teixeira" w:date="2017-04-02T13:17:00Z">
        <w:r w:rsidRPr="00C67286" w:rsidDel="007F1599">
          <w:delText>N</w:delText>
        </w:r>
      </w:del>
      <w:r w:rsidRPr="00C67286">
        <w:t>ot scheduled (emergency</w:t>
      </w:r>
      <w:ins w:id="83" w:author="Jose Costa Teixeira" w:date="2017-04-17T09:57:00Z">
        <w:r w:rsidR="005A08ED" w:rsidRPr="00C67286">
          <w:t xml:space="preserve"> or</w:t>
        </w:r>
      </w:ins>
      <w:del w:id="84" w:author="Jose Costa Teixeira" w:date="2017-04-17T09:57:00Z">
        <w:r w:rsidRPr="00C67286" w:rsidDel="005A08ED">
          <w:delText>,</w:delText>
        </w:r>
      </w:del>
      <w:r w:rsidRPr="00C67286">
        <w:t xml:space="preserve"> no</w:t>
      </w:r>
      <w:ins w:id="85" w:author="Jose Costa Teixeira" w:date="2017-04-17T09:57:00Z">
        <w:r w:rsidR="005A08ED" w:rsidRPr="00C67286">
          <w:t>t</w:t>
        </w:r>
      </w:ins>
      <w:del w:id="86" w:author="Jose Costa Teixeira" w:date="2017-04-17T09:57:00Z">
        <w:r w:rsidRPr="00C67286" w:rsidDel="005A08ED">
          <w:delText>r</w:delText>
        </w:r>
      </w:del>
      <w:r w:rsidRPr="00C67286">
        <w:t xml:space="preserve"> prescribed) medications, the </w:t>
      </w:r>
      <w:ins w:id="87" w:author="Jose Costa Teixeira" w:date="2017-04-02T13:18:00Z">
        <w:r w:rsidR="007F1599" w:rsidRPr="00C67286">
          <w:t xml:space="preserve">individual Administration </w:t>
        </w:r>
      </w:ins>
      <w:r w:rsidRPr="00C67286">
        <w:t>Request</w:t>
      </w:r>
      <w:ins w:id="88" w:author="Jose Costa Teixeira" w:date="2017-04-02T13:16:00Z">
        <w:r w:rsidR="007F1599" w:rsidRPr="00C67286">
          <w:t>s</w:t>
        </w:r>
      </w:ins>
      <w:del w:id="89" w:author="Jose Costa Teixeira" w:date="2017-04-02T13:16:00Z">
        <w:r w:rsidRPr="00C67286" w:rsidDel="007F1599">
          <w:delText xml:space="preserve"> placer</w:delText>
        </w:r>
      </w:del>
      <w:r w:rsidRPr="00C67286">
        <w:t xml:space="preserve"> do</w:t>
      </w:r>
      <w:del w:id="90" w:author="Jose Costa Teixeira" w:date="2017-04-02T13:16:00Z">
        <w:r w:rsidRPr="00C67286" w:rsidDel="007F1599">
          <w:delText>es</w:delText>
        </w:r>
      </w:del>
      <w:r w:rsidRPr="00C67286">
        <w:t xml:space="preserve"> not exist</w:t>
      </w:r>
      <w:r w:rsidR="00DB223F">
        <w:t>, neither a prescription</w:t>
      </w:r>
      <w:r w:rsidRPr="00C67286">
        <w:t>.</w:t>
      </w:r>
    </w:p>
    <w:p w14:paraId="4C19043E" w14:textId="77777777" w:rsidR="009902BF" w:rsidRPr="00C67286" w:rsidRDefault="009902BF" w:rsidP="009902BF">
      <w:pPr>
        <w:pStyle w:val="BodyText"/>
        <w:numPr>
          <w:ilvl w:val="1"/>
          <w:numId w:val="103"/>
        </w:numPr>
      </w:pPr>
      <w:r w:rsidRPr="00C67286">
        <w:lastRenderedPageBreak/>
        <w:t xml:space="preserve">Note: </w:t>
      </w:r>
      <w:ins w:id="91" w:author="Jose Costa Teixeira" w:date="2017-04-02T13:17:00Z">
        <w:r w:rsidR="007F1599" w:rsidRPr="00C67286">
          <w:t>For “</w:t>
        </w:r>
      </w:ins>
      <w:r w:rsidRPr="00C67286">
        <w:t>As needed</w:t>
      </w:r>
      <w:ins w:id="92" w:author="Jose Costa Teixeira" w:date="2017-04-02T13:17:00Z">
        <w:r w:rsidR="007F1599" w:rsidRPr="00C67286">
          <w:t>”</w:t>
        </w:r>
      </w:ins>
      <w:r w:rsidRPr="00C67286">
        <w:t xml:space="preserve"> </w:t>
      </w:r>
      <w:del w:id="93" w:author="Jose Costa Teixeira" w:date="2017-04-02T13:17:00Z">
        <w:r w:rsidR="005B570D" w:rsidRPr="00C67286" w:rsidDel="007F1599">
          <w:delText xml:space="preserve">prescribed </w:delText>
        </w:r>
      </w:del>
      <w:r w:rsidR="005B570D" w:rsidRPr="00C67286">
        <w:t xml:space="preserve">orders, </w:t>
      </w:r>
      <w:del w:id="94" w:author="Jose Costa Teixeira" w:date="2017-04-02T13:17:00Z">
        <w:r w:rsidR="005B570D" w:rsidRPr="00C67286" w:rsidDel="007F1599">
          <w:delText>WE NEED A NEW TRANSACTION</w:delText>
        </w:r>
      </w:del>
      <w:ins w:id="95" w:author="Jose Costa Teixeira" w:date="2017-04-02T13:17:00Z">
        <w:r w:rsidR="007F1599" w:rsidRPr="00C67286">
          <w:t xml:space="preserve">the </w:t>
        </w:r>
      </w:ins>
      <w:ins w:id="96" w:author="Jose Costa Teixeira" w:date="2017-04-02T13:18:00Z">
        <w:r w:rsidR="007F1599" w:rsidRPr="00C67286">
          <w:t xml:space="preserve">individual Administration Requests </w:t>
        </w:r>
      </w:ins>
      <w:ins w:id="97" w:author="Jose Costa Teixeira" w:date="2017-04-02T13:17:00Z">
        <w:r w:rsidR="007F1599" w:rsidRPr="00C67286">
          <w:t>do not exist</w:t>
        </w:r>
      </w:ins>
      <w:r w:rsidR="00DB223F">
        <w:t>, although a prescription may exist</w:t>
      </w:r>
      <w:r w:rsidR="005B570D" w:rsidRPr="00C67286">
        <w:t>.</w:t>
      </w:r>
    </w:p>
    <w:p w14:paraId="76C4925D" w14:textId="77777777" w:rsidR="009902BF" w:rsidRPr="00C67286" w:rsidRDefault="009902BF" w:rsidP="009902BF">
      <w:pPr>
        <w:pStyle w:val="BodyText"/>
        <w:numPr>
          <w:ilvl w:val="0"/>
          <w:numId w:val="103"/>
        </w:numPr>
      </w:pPr>
      <w:r w:rsidRPr="00C67286">
        <w:t>The Medication Administration Informer informs a Medication Administration Consumer about the performing of the administration activity (or its reported absence).</w:t>
      </w:r>
    </w:p>
    <w:p w14:paraId="6E3003CD" w14:textId="77777777" w:rsidR="00690C21" w:rsidRPr="00C67286" w:rsidRDefault="00690C21" w:rsidP="00690C21">
      <w:pPr>
        <w:pStyle w:val="BodyText"/>
        <w:numPr>
          <w:ilvl w:val="1"/>
          <w:numId w:val="103"/>
        </w:numPr>
        <w:rPr>
          <w:highlight w:val="yellow"/>
          <w:rPrChange w:id="98" w:author="Jose Costa Teixeira" w:date="2017-04-02T13:18:00Z">
            <w:rPr/>
          </w:rPrChange>
        </w:rPr>
      </w:pPr>
      <w:r w:rsidRPr="00C67286">
        <w:rPr>
          <w:highlight w:val="yellow"/>
          <w:rPrChange w:id="99" w:author="Jose Costa Teixeira" w:date="2017-04-02T13:18:00Z">
            <w:rPr/>
          </w:rPrChange>
        </w:rPr>
        <w:t>Is this a push or a pull? The server should n</w:t>
      </w:r>
      <w:r w:rsidR="005B570D" w:rsidRPr="00C67286">
        <w:rPr>
          <w:highlight w:val="yellow"/>
          <w:rPrChange w:id="100" w:author="Jose Costa Teixeira" w:date="2017-04-02T13:18:00Z">
            <w:rPr/>
          </w:rPrChange>
        </w:rPr>
        <w:t>ot be on the mobile side.</w:t>
      </w:r>
    </w:p>
    <w:p w14:paraId="430EBFCA" w14:textId="77777777" w:rsidR="009902BF" w:rsidRPr="00C67286" w:rsidDel="005A08ED" w:rsidRDefault="009902BF" w:rsidP="009902BF">
      <w:pPr>
        <w:pStyle w:val="BodyText"/>
        <w:rPr>
          <w:del w:id="101" w:author="Jose Costa Teixeira" w:date="2017-04-17T09:58:00Z"/>
        </w:rPr>
      </w:pPr>
    </w:p>
    <w:p w14:paraId="27E08D03" w14:textId="77777777" w:rsidR="009902BF" w:rsidRPr="00C67286" w:rsidDel="005A08ED" w:rsidRDefault="009902BF" w:rsidP="00E26EBB">
      <w:pPr>
        <w:pStyle w:val="BodyText"/>
        <w:rPr>
          <w:del w:id="102" w:author="Jose Costa Teixeira" w:date="2017-04-17T09:58:00Z"/>
        </w:rPr>
      </w:pPr>
    </w:p>
    <w:p w14:paraId="6C8E83C1" w14:textId="77777777" w:rsidR="009902BF" w:rsidRPr="00C67286" w:rsidDel="005A08ED" w:rsidRDefault="009902BF" w:rsidP="00E26EBB">
      <w:pPr>
        <w:pStyle w:val="BodyText"/>
        <w:rPr>
          <w:del w:id="103" w:author="Jose Costa Teixeira" w:date="2017-04-17T09:58:00Z"/>
        </w:rPr>
      </w:pPr>
    </w:p>
    <w:p w14:paraId="326170E2" w14:textId="77777777" w:rsidR="009902BF" w:rsidRPr="00C67286" w:rsidRDefault="009902BF" w:rsidP="00E26EBB">
      <w:pPr>
        <w:pStyle w:val="BodyText"/>
      </w:pPr>
    </w:p>
    <w:p w14:paraId="5F346BFC" w14:textId="77777777" w:rsidR="009902BF" w:rsidRDefault="009902BF" w:rsidP="00E26EBB">
      <w:pPr>
        <w:pStyle w:val="BodyText"/>
      </w:pPr>
    </w:p>
    <w:p w14:paraId="791F933C" w14:textId="77777777" w:rsidR="00335EBE" w:rsidRDefault="00335EBE" w:rsidP="00E26EBB">
      <w:pPr>
        <w:pStyle w:val="BodyText"/>
      </w:pPr>
    </w:p>
    <w:p w14:paraId="4B606C31" w14:textId="77777777" w:rsidR="00335EBE" w:rsidRDefault="00335EBE" w:rsidP="00E26EBB">
      <w:pPr>
        <w:pStyle w:val="BodyText"/>
      </w:pPr>
      <w:r w:rsidRPr="00335EBE">
        <w:rPr>
          <w:highlight w:val="yellow"/>
        </w:rPr>
        <w:t>HERE section about continuous administrations.</w:t>
      </w:r>
    </w:p>
    <w:p w14:paraId="4D237655" w14:textId="77777777" w:rsidR="00335EBE" w:rsidRDefault="00335EBE" w:rsidP="00E26EBB">
      <w:pPr>
        <w:pStyle w:val="BodyText"/>
      </w:pPr>
    </w:p>
    <w:p w14:paraId="647F6F3F" w14:textId="77777777" w:rsidR="00335EBE" w:rsidRDefault="00335EBE" w:rsidP="00E26EBB">
      <w:pPr>
        <w:pStyle w:val="BodyText"/>
      </w:pPr>
    </w:p>
    <w:p w14:paraId="07DBB1F6" w14:textId="77777777" w:rsidR="00335EBE" w:rsidRDefault="00335EBE" w:rsidP="00E26EBB">
      <w:pPr>
        <w:pStyle w:val="BodyText"/>
      </w:pPr>
    </w:p>
    <w:p w14:paraId="1246D754" w14:textId="77777777" w:rsidR="00335EBE" w:rsidRDefault="00335EBE" w:rsidP="00E26EBB">
      <w:pPr>
        <w:pStyle w:val="BodyText"/>
      </w:pPr>
    </w:p>
    <w:p w14:paraId="42BF6464" w14:textId="77777777" w:rsidR="00335EBE" w:rsidRPr="00C67286" w:rsidRDefault="00335EBE" w:rsidP="00E26EBB">
      <w:pPr>
        <w:pStyle w:val="BodyText"/>
        <w:rPr>
          <w:ins w:id="104" w:author="Jose Costa Teixeira" w:date="2016-06-27T20:55:00Z"/>
        </w:rPr>
      </w:pPr>
    </w:p>
    <w:p w14:paraId="437B36FB" w14:textId="77777777" w:rsidR="00A85861" w:rsidRPr="00C67286" w:rsidRDefault="00E26EBB" w:rsidP="00D91815">
      <w:pPr>
        <w:pStyle w:val="Heading2"/>
        <w:numPr>
          <w:ilvl w:val="0"/>
          <w:numId w:val="0"/>
        </w:numPr>
        <w:rPr>
          <w:noProof w:val="0"/>
        </w:rPr>
      </w:pPr>
      <w:bookmarkStart w:id="105" w:name="_Toc345074651"/>
      <w:bookmarkEnd w:id="74"/>
      <w:r w:rsidRPr="00C67286">
        <w:rPr>
          <w:noProof w:val="0"/>
        </w:rPr>
        <w:t>3</w:t>
      </w:r>
      <w:r w:rsidR="00CF283F" w:rsidRPr="00C67286">
        <w:rPr>
          <w:noProof w:val="0"/>
        </w:rPr>
        <w:t xml:space="preserve">.1 </w:t>
      </w:r>
      <w:r w:rsidR="009902BF" w:rsidRPr="00C67286">
        <w:rPr>
          <w:noProof w:val="0"/>
        </w:rPr>
        <w:t>MMA</w:t>
      </w:r>
      <w:r w:rsidRPr="00C67286">
        <w:rPr>
          <w:noProof w:val="0"/>
        </w:rPr>
        <w:t xml:space="preserve"> </w:t>
      </w:r>
      <w:r w:rsidR="00CF283F" w:rsidRPr="00C67286">
        <w:rPr>
          <w:noProof w:val="0"/>
        </w:rPr>
        <w:t>Actors</w:t>
      </w:r>
      <w:r w:rsidR="008608EF" w:rsidRPr="00C67286">
        <w:rPr>
          <w:noProof w:val="0"/>
        </w:rPr>
        <w:t xml:space="preserve">, </w:t>
      </w:r>
      <w:r w:rsidR="00CF283F" w:rsidRPr="00C67286">
        <w:rPr>
          <w:noProof w:val="0"/>
        </w:rPr>
        <w:t>Transactions</w:t>
      </w:r>
      <w:bookmarkEnd w:id="65"/>
      <w:bookmarkEnd w:id="66"/>
      <w:bookmarkEnd w:id="67"/>
      <w:bookmarkEnd w:id="68"/>
      <w:bookmarkEnd w:id="69"/>
      <w:bookmarkEnd w:id="70"/>
      <w:bookmarkEnd w:id="71"/>
      <w:bookmarkEnd w:id="72"/>
      <w:r w:rsidR="008608EF" w:rsidRPr="00C67286">
        <w:rPr>
          <w:noProof w:val="0"/>
        </w:rPr>
        <w:t>, and Content Modules</w:t>
      </w:r>
      <w:bookmarkStart w:id="106" w:name="_Toc473170359"/>
      <w:bookmarkStart w:id="107" w:name="_Toc504625756"/>
      <w:bookmarkStart w:id="108" w:name="_Toc530206509"/>
      <w:bookmarkStart w:id="109" w:name="_Toc1388429"/>
      <w:bookmarkStart w:id="110" w:name="_Toc1388583"/>
      <w:bookmarkStart w:id="111" w:name="_Toc1456610"/>
      <w:bookmarkStart w:id="112" w:name="_Toc37034635"/>
      <w:bookmarkStart w:id="113" w:name="_Toc38846113"/>
      <w:bookmarkEnd w:id="105"/>
    </w:p>
    <w:p w14:paraId="68F90F2D" w14:textId="77777777" w:rsidR="003B70A2" w:rsidRPr="00C67286" w:rsidRDefault="00323461" w:rsidP="00323461">
      <w:pPr>
        <w:pStyle w:val="BodyText"/>
      </w:pPr>
      <w:r w:rsidRPr="00C67286">
        <w:t>This section define</w:t>
      </w:r>
      <w:r w:rsidR="00E26EBB" w:rsidRPr="00C67286">
        <w:t>s the actors, transactions, and</w:t>
      </w:r>
      <w:r w:rsidRPr="00C67286">
        <w:t xml:space="preserve"> content modules </w:t>
      </w:r>
      <w:r w:rsidR="006D4881" w:rsidRPr="00C67286">
        <w:t xml:space="preserve">in this </w:t>
      </w:r>
      <w:r w:rsidRPr="00C67286">
        <w:t>profile</w:t>
      </w:r>
      <w:r w:rsidR="00887E40" w:rsidRPr="00C67286">
        <w:t xml:space="preserve">. </w:t>
      </w:r>
      <w:r w:rsidR="006C371A" w:rsidRPr="00C67286">
        <w:t>General definitions of actors</w:t>
      </w:r>
      <w:r w:rsidR="00BA1A91" w:rsidRPr="00C67286">
        <w:t xml:space="preserve"> </w:t>
      </w:r>
      <w:r w:rsidR="006C371A" w:rsidRPr="00C67286">
        <w:t xml:space="preserve">are given in the Technical Frameworks General Introduction </w:t>
      </w:r>
      <w:r w:rsidR="006514EA" w:rsidRPr="00C67286">
        <w:t>Appendix</w:t>
      </w:r>
      <w:r w:rsidR="00BA1A91" w:rsidRPr="00C67286">
        <w:t xml:space="preserve"> A </w:t>
      </w:r>
      <w:r w:rsidR="001134EB" w:rsidRPr="00C67286">
        <w:t xml:space="preserve">at </w:t>
      </w:r>
      <w:hyperlink r:id="rId22" w:history="1">
        <w:r w:rsidR="00594882" w:rsidRPr="00C67286">
          <w:rPr>
            <w:rStyle w:val="Hyperlink"/>
          </w:rPr>
          <w:t>http://www.ihe.net/Technical_Framework/index.cfm</w:t>
        </w:r>
      </w:hyperlink>
      <w:r w:rsidR="005672A9" w:rsidRPr="00C67286">
        <w:t>.</w:t>
      </w:r>
    </w:p>
    <w:p w14:paraId="35C822F1" w14:textId="77777777" w:rsidR="00E26EBB" w:rsidRPr="00C67286" w:rsidRDefault="00E26EBB">
      <w:pPr>
        <w:pStyle w:val="BodyText"/>
        <w:rPr>
          <w:i/>
        </w:rPr>
      </w:pPr>
    </w:p>
    <w:p w14:paraId="59F1391D" w14:textId="77777777" w:rsidR="003921A0" w:rsidRPr="00C67286" w:rsidRDefault="00E26EBB">
      <w:pPr>
        <w:pStyle w:val="BodyText"/>
        <w:rPr>
          <w:i/>
        </w:rPr>
      </w:pPr>
      <w:r w:rsidRPr="00C67286">
        <w:t>Figure 3</w:t>
      </w:r>
      <w:r w:rsidR="00CF283F" w:rsidRPr="00C67286">
        <w:t xml:space="preserve">.1-1 shows the actors directly involved in the </w:t>
      </w:r>
      <w:r w:rsidRPr="00C67286">
        <w:t xml:space="preserve">MADM </w:t>
      </w:r>
      <w:r w:rsidR="00CF283F" w:rsidRPr="00C67286">
        <w:t>Profile and the relevant transactions between them</w:t>
      </w:r>
      <w:r w:rsidR="0089769D" w:rsidRPr="00C67286">
        <w:t>.</w:t>
      </w:r>
    </w:p>
    <w:p w14:paraId="1628E4E8" w14:textId="77777777" w:rsidR="00D91815" w:rsidRPr="00C67286" w:rsidRDefault="00D91815" w:rsidP="00BB76BC">
      <w:pPr>
        <w:pStyle w:val="BodyText"/>
      </w:pPr>
    </w:p>
    <w:p w14:paraId="39E243D1" w14:textId="77777777" w:rsidR="00ED0083" w:rsidRPr="00C67286" w:rsidDel="005A08ED" w:rsidRDefault="005B570D">
      <w:pPr>
        <w:pStyle w:val="BodyText"/>
        <w:rPr>
          <w:del w:id="114" w:author="Jose Costa Teixeira" w:date="2017-04-17T10:02:00Z"/>
        </w:rPr>
      </w:pPr>
      <w:del w:id="115" w:author="Jose Costa Teixeira" w:date="2017-04-17T10:02:00Z">
        <w:r w:rsidRPr="00C67286" w:rsidDel="005A08ED">
          <w:object w:dxaOrig="6325" w:dyaOrig="3490" w14:anchorId="23E31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pt;height:174.05pt" o:ole="">
              <v:imagedata r:id="rId23" o:title=""/>
            </v:shape>
            <o:OLEObject Type="Embed" ProgID="Visio.Drawing.15" ShapeID="_x0000_i1025" DrawAspect="Content" ObjectID="_1559984365" r:id="rId24"/>
          </w:object>
        </w:r>
      </w:del>
    </w:p>
    <w:p w14:paraId="385070DC" w14:textId="77777777" w:rsidR="00BA70FC" w:rsidRPr="00C67286" w:rsidRDefault="00D77655" w:rsidP="00BA70FC">
      <w:pPr>
        <w:pStyle w:val="FigureTitle"/>
      </w:pPr>
      <w:r w:rsidRPr="00C67286">
        <w:rPr>
          <w:noProof/>
          <w:lang w:eastAsia="pt-PT"/>
        </w:rPr>
        <mc:AlternateContent>
          <mc:Choice Requires="wpc">
            <w:drawing>
              <wp:inline distT="0" distB="0" distL="0" distR="0" wp14:anchorId="5997D9E8" wp14:editId="318F8913">
                <wp:extent cx="5943600" cy="3004820"/>
                <wp:effectExtent l="0" t="0" r="0" b="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2" name="Group 42"/>
                        <wpg:cNvGrpSpPr>
                          <a:grpSpLocks/>
                        </wpg:cNvGrpSpPr>
                        <wpg:grpSpPr bwMode="auto">
                          <a:xfrm rot="5400000">
                            <a:off x="1311656" y="898269"/>
                            <a:ext cx="1398903" cy="1292735"/>
                            <a:chOff x="0" y="0"/>
                            <a:chExt cx="2205" cy="2222"/>
                          </a:xfrm>
                        </wpg:grpSpPr>
                        <wps:wsp>
                          <wps:cNvPr id="43" name="Line 201"/>
                          <wps:cNvCnPr>
                            <a:cxnSpLocks noChangeShapeType="1"/>
                          </wps:cNvCnPr>
                          <wps:spPr bwMode="auto">
                            <a:xfrm flipH="1" flipV="1">
                              <a:off x="0" y="2221"/>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rc 202"/>
                          <wps:cNvSpPr>
                            <a:spLocks/>
                          </wps:cNvSpPr>
                          <wps:spPr bwMode="auto">
                            <a:xfrm flipV="1">
                              <a:off x="1919" y="1949"/>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203"/>
                          <wps:cNvCnPr>
                            <a:cxnSpLocks noChangeShapeType="1"/>
                          </wps:cNvCnPr>
                          <wps:spPr bwMode="auto">
                            <a:xfrm>
                              <a:off x="2205" y="0"/>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wgp>
                        <wpg:cNvPr id="19" name="Group 200"/>
                        <wpg:cNvGrpSpPr>
                          <a:grpSpLocks/>
                        </wpg:cNvGrpSpPr>
                        <wpg:grpSpPr bwMode="auto">
                          <a:xfrm>
                            <a:off x="3143885" y="986790"/>
                            <a:ext cx="1398905" cy="1280795"/>
                            <a:chOff x="8698" y="8601"/>
                            <a:chExt cx="2205" cy="2222"/>
                          </a:xfrm>
                        </wpg:grpSpPr>
                        <wps:wsp>
                          <wps:cNvPr id="20" name="Line 201"/>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rc 202"/>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03"/>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24" name="Rectangle 205"/>
                        <wps:cNvSpPr>
                          <a:spLocks noChangeArrowheads="1"/>
                        </wps:cNvSpPr>
                        <wps:spPr bwMode="auto">
                          <a:xfrm>
                            <a:off x="1418590" y="1132500"/>
                            <a:ext cx="1560195" cy="602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B2A04" w14:textId="77777777" w:rsidR="008346B5" w:rsidRPr="00077324" w:rsidRDefault="008346B5"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2487AC14" w14:textId="77777777" w:rsidR="008346B5" w:rsidRDefault="008346B5" w:rsidP="00BA70FC"/>
                            <w:p w14:paraId="03E13FD4" w14:textId="77777777" w:rsidR="008346B5" w:rsidRPr="00077324" w:rsidRDefault="008346B5"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wps:txbx>
                        <wps:bodyPr rot="0" vert="horz" wrap="square" lIns="0" tIns="0" rIns="0" bIns="0" anchor="t" anchorCtr="0" upright="1">
                          <a:noAutofit/>
                        </wps:bodyPr>
                      </wps:wsp>
                      <wps:wsp>
                        <wps:cNvPr id="25" name="Text Box 206"/>
                        <wps:cNvSpPr txBox="1">
                          <a:spLocks noChangeArrowheads="1"/>
                        </wps:cNvSpPr>
                        <wps:spPr bwMode="auto">
                          <a:xfrm>
                            <a:off x="636270" y="277495"/>
                            <a:ext cx="1447800" cy="786765"/>
                          </a:xfrm>
                          <a:prstGeom prst="rect">
                            <a:avLst/>
                          </a:prstGeom>
                          <a:solidFill>
                            <a:srgbClr val="FFFFFF"/>
                          </a:solidFill>
                          <a:ln w="25400">
                            <a:solidFill>
                              <a:srgbClr val="000000"/>
                            </a:solidFill>
                            <a:miter lim="800000"/>
                            <a:headEnd/>
                            <a:tailEnd/>
                          </a:ln>
                        </wps:spPr>
                        <wps:txbx>
                          <w:txbxContent>
                            <w:p w14:paraId="6D9CD51F" w14:textId="77777777" w:rsidR="008346B5" w:rsidRDefault="008346B5" w:rsidP="00BA70FC">
                              <w:pPr>
                                <w:spacing w:after="120"/>
                                <w:jc w:val="center"/>
                              </w:pPr>
                              <w:r>
                                <w:t>Medication Administration Request Placer</w:t>
                              </w:r>
                            </w:p>
                            <w:p w14:paraId="34A9039E" w14:textId="77777777" w:rsidR="008346B5" w:rsidRDefault="008346B5" w:rsidP="00BA70FC"/>
                            <w:p w14:paraId="52FC99E4" w14:textId="77777777" w:rsidR="008346B5" w:rsidRDefault="008346B5" w:rsidP="00BA70FC">
                              <w:pPr>
                                <w:spacing w:after="120"/>
                                <w:jc w:val="center"/>
                              </w:pPr>
                              <w:r>
                                <w:t>Actor A</w:t>
                              </w:r>
                            </w:p>
                          </w:txbxContent>
                        </wps:txbx>
                        <wps:bodyPr rot="0" vert="horz" wrap="square" lIns="91440" tIns="45720" rIns="91440" bIns="45720" anchor="t" anchorCtr="0" upright="1">
                          <a:noAutofit/>
                        </wps:bodyPr>
                      </wps:wsp>
                      <wps:wsp>
                        <wps:cNvPr id="26" name="Text Box 207"/>
                        <wps:cNvSpPr txBox="1">
                          <a:spLocks noChangeArrowheads="1"/>
                        </wps:cNvSpPr>
                        <wps:spPr bwMode="auto">
                          <a:xfrm>
                            <a:off x="3947795" y="266700"/>
                            <a:ext cx="1186815" cy="786765"/>
                          </a:xfrm>
                          <a:prstGeom prst="rect">
                            <a:avLst/>
                          </a:prstGeom>
                          <a:solidFill>
                            <a:srgbClr val="FFFFFF"/>
                          </a:solidFill>
                          <a:ln w="25400">
                            <a:solidFill>
                              <a:srgbClr val="000000"/>
                            </a:solidFill>
                            <a:miter lim="800000"/>
                            <a:headEnd/>
                            <a:tailEnd/>
                          </a:ln>
                        </wps:spPr>
                        <wps:txbx>
                          <w:txbxContent>
                            <w:p w14:paraId="438ED61C" w14:textId="77777777" w:rsidR="008346B5" w:rsidRDefault="008346B5" w:rsidP="00BA70FC">
                              <w:pPr>
                                <w:spacing w:before="180" w:after="120"/>
                                <w:jc w:val="center"/>
                              </w:pPr>
                              <w:r>
                                <w:t>Medication Administration Consumer</w:t>
                              </w:r>
                            </w:p>
                            <w:p w14:paraId="59B8CF08" w14:textId="77777777" w:rsidR="008346B5" w:rsidRDefault="008346B5" w:rsidP="00BA70FC"/>
                            <w:p w14:paraId="21EB3E19" w14:textId="77777777" w:rsidR="008346B5" w:rsidRDefault="008346B5" w:rsidP="00BA70FC">
                              <w:pPr>
                                <w:spacing w:before="180" w:after="120"/>
                                <w:jc w:val="center"/>
                              </w:pPr>
                              <w:r>
                                <w:t>Actor B</w:t>
                              </w:r>
                            </w:p>
                          </w:txbxContent>
                        </wps:txbx>
                        <wps:bodyPr rot="0" vert="horz" wrap="square" lIns="91440" tIns="45720" rIns="91440" bIns="45720" anchor="t" anchorCtr="0" upright="1">
                          <a:noAutofit/>
                        </wps:bodyPr>
                      </wps:wsp>
                      <wpg:wgp>
                        <wpg:cNvPr id="27" name="Group 208"/>
                        <wpg:cNvGrpSpPr>
                          <a:grpSpLocks/>
                        </wpg:cNvGrpSpPr>
                        <wpg:grpSpPr bwMode="auto">
                          <a:xfrm>
                            <a:off x="1621155" y="1838960"/>
                            <a:ext cx="2644140" cy="795655"/>
                            <a:chOff x="3630" y="8745"/>
                            <a:chExt cx="2625" cy="900"/>
                          </a:xfrm>
                        </wpg:grpSpPr>
                        <wps:wsp>
                          <wps:cNvPr id="28" name="Text Box 209"/>
                          <wps:cNvSpPr txBox="1">
                            <a:spLocks noChangeArrowheads="1"/>
                          </wps:cNvSpPr>
                          <wps:spPr bwMode="auto">
                            <a:xfrm>
                              <a:off x="3630" y="8745"/>
                              <a:ext cx="1305" cy="900"/>
                            </a:xfrm>
                            <a:prstGeom prst="rect">
                              <a:avLst/>
                            </a:prstGeom>
                            <a:solidFill>
                              <a:srgbClr val="FFFFFF"/>
                            </a:solidFill>
                            <a:ln w="25400">
                              <a:solidFill>
                                <a:srgbClr val="000000"/>
                              </a:solidFill>
                              <a:miter lim="800000"/>
                              <a:headEnd/>
                              <a:tailEnd/>
                            </a:ln>
                          </wps:spPr>
                          <wps:txbx>
                            <w:txbxContent>
                              <w:p w14:paraId="760D833E" w14:textId="77777777" w:rsidR="008346B5" w:rsidRDefault="008346B5" w:rsidP="00BA70FC">
                                <w:pPr>
                                  <w:spacing w:after="120"/>
                                  <w:jc w:val="center"/>
                                </w:pPr>
                                <w:r>
                                  <w:t>Medication Administration Performer</w:t>
                                </w:r>
                              </w:p>
                              <w:p w14:paraId="7F70CDDE" w14:textId="77777777" w:rsidR="008346B5" w:rsidRDefault="008346B5" w:rsidP="00BA70FC"/>
                              <w:p w14:paraId="2596B0AA" w14:textId="77777777" w:rsidR="008346B5" w:rsidRDefault="008346B5" w:rsidP="00BA70FC">
                                <w:pPr>
                                  <w:spacing w:after="120"/>
                                  <w:jc w:val="center"/>
                                </w:pPr>
                                <w:r>
                                  <w:t>Actor D</w:t>
                                </w:r>
                              </w:p>
                            </w:txbxContent>
                          </wps:txbx>
                          <wps:bodyPr rot="0" vert="horz" wrap="square" lIns="91440" tIns="45720" rIns="91440" bIns="45720" anchor="t" anchorCtr="0" upright="1">
                            <a:noAutofit/>
                          </wps:bodyPr>
                        </wps:wsp>
                        <wps:wsp>
                          <wps:cNvPr id="29" name="Text Box 210"/>
                          <wps:cNvSpPr txBox="1">
                            <a:spLocks noChangeArrowheads="1"/>
                          </wps:cNvSpPr>
                          <wps:spPr bwMode="auto">
                            <a:xfrm>
                              <a:off x="4950" y="8745"/>
                              <a:ext cx="1305" cy="900"/>
                            </a:xfrm>
                            <a:prstGeom prst="rect">
                              <a:avLst/>
                            </a:prstGeom>
                            <a:solidFill>
                              <a:srgbClr val="FFFFFF"/>
                            </a:solidFill>
                            <a:ln w="25400">
                              <a:solidFill>
                                <a:srgbClr val="000000"/>
                              </a:solidFill>
                              <a:miter lim="800000"/>
                              <a:headEnd/>
                              <a:tailEnd/>
                            </a:ln>
                          </wps:spPr>
                          <wps:txbx>
                            <w:txbxContent>
                              <w:p w14:paraId="3A99A227" w14:textId="77777777" w:rsidR="008346B5" w:rsidRPr="001A4959" w:rsidRDefault="008346B5">
                                <w:r w:rsidRPr="001A4959">
                                  <w:t>Medication Administration Informer</w:t>
                                </w:r>
                              </w:p>
                            </w:txbxContent>
                          </wps:txbx>
                          <wps:bodyPr rot="0" vert="horz" wrap="square" lIns="91440" tIns="45720" rIns="91440" bIns="45720" anchor="t" anchorCtr="0" upright="1">
                            <a:noAutofit/>
                          </wps:bodyPr>
                        </wps:wsp>
                      </wpg:wgp>
                      <wps:wsp>
                        <wps:cNvPr id="46" name="Rectangle 46"/>
                        <wps:cNvSpPr>
                          <a:spLocks noChangeArrowheads="1"/>
                        </wps:cNvSpPr>
                        <wps:spPr bwMode="auto">
                          <a:xfrm>
                            <a:off x="4583430" y="1161074"/>
                            <a:ext cx="1122045" cy="805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C042F0" w14:textId="77777777" w:rsidR="008346B5" w:rsidRPr="00461E53" w:rsidRDefault="008346B5"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01D4A7AA" w14:textId="77777777" w:rsidR="008346B5" w:rsidRDefault="008346B5" w:rsidP="001A4959">
                              <w:pPr>
                                <w:pStyle w:val="NormalWeb"/>
                              </w:pPr>
                              <w:r>
                                <w:t> </w:t>
                              </w:r>
                            </w:p>
                            <w:p w14:paraId="5630DA41" w14:textId="77777777" w:rsidR="008346B5" w:rsidRDefault="008346B5" w:rsidP="001A4959">
                              <w:pPr>
                                <w:pStyle w:val="NormalWeb"/>
                              </w:pPr>
                              <w:r>
                                <w:rPr>
                                  <w:rFonts w:hAnsi="Symbol"/>
                                  <w:sz w:val="22"/>
                                  <w:szCs w:val="22"/>
                                </w:rPr>
                                <w:sym w:font="Symbol" w:char="F0AF"/>
                              </w:r>
                              <w:r>
                                <w:rPr>
                                  <w:sz w:val="22"/>
                                  <w:szCs w:val="22"/>
                                </w:rPr>
                                <w:t xml:space="preserve"> Transaction 2 [2]</w:t>
                              </w:r>
                            </w:p>
                          </w:txbxContent>
                        </wps:txbx>
                        <wps:bodyPr rot="0" vert="horz" wrap="square" lIns="0" tIns="0" rIns="0" bIns="0" anchor="t" anchorCtr="0" upright="1">
                          <a:noAutofit/>
                        </wps:bodyPr>
                      </wps:wsp>
                    </wpc:wpc>
                  </a:graphicData>
                </a:graphic>
              </wp:inline>
            </w:drawing>
          </mc:Choice>
          <mc:Fallback>
            <w:pict>
              <v:group w14:anchorId="5997D9E8" id="Canvas 198" o:spid="_x0000_s1027" editas="canvas" style="width:468pt;height:236.6pt;mso-position-horizontal-relative:char;mso-position-vertical-relative:line" coordsize="59436,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">
                <v:shape id="_x0000_s1028" type="#_x0000_t75" style="position:absolute;width:59436;height:30048;visibility:visible;mso-wrap-style:square">
                  <v:fill o:detectmouseclick="t"/>
                  <v:path o:connecttype="none"/>
                </v:shape>
                <v:group id="Group 42" o:spid="_x0000_s1029" style="position:absolute;left:13116;top:8982;width:13989;height:12927;rotation:90"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line id="Line 201" o:spid="_x0000_s1030" style="position:absolute;flip:x y;visibility:visible;mso-wrap-style:square" from="0,2221" to="2025,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" strokeweight="1.5pt"/>
                  <v:shape id="Arc 202" o:spid="_x0000_s1031" style="position:absolute;left:1919;top:1949;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2" style="position:absolute;visibility:visible;mso-wrap-style:square" from="2205,0" to="220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group>
                <v:group id="Group 200" o:spid="_x0000_s1033" style="position:absolute;left:31438;top:9867;width:13989;height:12808"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201" o:spid="_x0000_s1034"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" strokeweight="1.5pt"/>
                  <v:shape id="Arc 202" o:spid="_x0000_s1035"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6"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group>
                <v:rect id="Rectangle 205" o:spid="_x0000_s1037" style="position:absolute;left:14185;top:11325;width:15602;height:6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1EFB2A04" w14:textId="77777777" w:rsidR="008346B5" w:rsidRPr="00077324" w:rsidRDefault="008346B5"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2487AC14" w14:textId="77777777" w:rsidR="008346B5" w:rsidRDefault="008346B5" w:rsidP="00BA70FC"/>
                      <w:p w14:paraId="03E13FD4" w14:textId="77777777" w:rsidR="008346B5" w:rsidRPr="00077324" w:rsidRDefault="008346B5"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v:textbox>
                </v:rect>
                <v:shape id="Text Box 206" o:spid="_x0000_s1038" type="#_x0000_t202" style="position:absolute;left:6362;top:2774;width:14478;height:7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XWwgAAANsAAAAPAAAAZHJzL2Rvd25yZXYueG1sRI/disIw&#10;FITvhX2HcBb2TlOVV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B4YeXWwgAAANsAAAAPAAAA&#10;AAAAAAAAAAAAAAcCAABkcnMvZG93bnJldi54bWxQSwUGAAAAAAMAAwC3AAAA9gIAAAAA&#10;" strokeweight="2pt">
                  <v:textbox>
                    <w:txbxContent>
                      <w:p w14:paraId="6D9CD51F" w14:textId="77777777" w:rsidR="008346B5" w:rsidRDefault="008346B5" w:rsidP="00BA70FC">
                        <w:pPr>
                          <w:spacing w:after="120"/>
                          <w:jc w:val="center"/>
                        </w:pPr>
                        <w:r>
                          <w:t>Medication Administration Request Placer</w:t>
                        </w:r>
                      </w:p>
                      <w:p w14:paraId="34A9039E" w14:textId="77777777" w:rsidR="008346B5" w:rsidRDefault="008346B5" w:rsidP="00BA70FC"/>
                      <w:p w14:paraId="52FC99E4" w14:textId="77777777" w:rsidR="008346B5" w:rsidRDefault="008346B5" w:rsidP="00BA70FC">
                        <w:pPr>
                          <w:spacing w:after="120"/>
                          <w:jc w:val="center"/>
                        </w:pPr>
                        <w:r>
                          <w:t>Actor A</w:t>
                        </w:r>
                      </w:p>
                    </w:txbxContent>
                  </v:textbox>
                </v:shape>
                <v:shape id="Text Box 207" o:spid="_x0000_s1039" type="#_x0000_t202" style="position:absolute;left:39477;top:2667;width:11869;height:7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" strokeweight="2pt">
                  <v:textbox>
                    <w:txbxContent>
                      <w:p w14:paraId="438ED61C" w14:textId="77777777" w:rsidR="008346B5" w:rsidRDefault="008346B5" w:rsidP="00BA70FC">
                        <w:pPr>
                          <w:spacing w:before="180" w:after="120"/>
                          <w:jc w:val="center"/>
                        </w:pPr>
                        <w:r>
                          <w:t>Medication Administration Consumer</w:t>
                        </w:r>
                      </w:p>
                      <w:p w14:paraId="59B8CF08" w14:textId="77777777" w:rsidR="008346B5" w:rsidRDefault="008346B5" w:rsidP="00BA70FC"/>
                      <w:p w14:paraId="21EB3E19" w14:textId="77777777" w:rsidR="008346B5" w:rsidRDefault="008346B5" w:rsidP="00BA70FC">
                        <w:pPr>
                          <w:spacing w:before="180" w:after="120"/>
                          <w:jc w:val="center"/>
                        </w:pPr>
                        <w:r>
                          <w:t>Actor B</w:t>
                        </w:r>
                      </w:p>
                    </w:txbxContent>
                  </v:textbox>
                </v:shape>
                <v:group id="Group 208" o:spid="_x0000_s1040" style="position:absolute;left:16211;top:18389;width:26441;height:7957" coordorigin="3630,8745" coordsize="262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09" o:spid="_x0000_s1041" type="#_x0000_t202" style="position:absolute;left:363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" strokeweight="2pt">
                    <v:textbox>
                      <w:txbxContent>
                        <w:p w14:paraId="760D833E" w14:textId="77777777" w:rsidR="008346B5" w:rsidRDefault="008346B5" w:rsidP="00BA70FC">
                          <w:pPr>
                            <w:spacing w:after="120"/>
                            <w:jc w:val="center"/>
                          </w:pPr>
                          <w:r>
                            <w:t>Medication Administration Performer</w:t>
                          </w:r>
                        </w:p>
                        <w:p w14:paraId="7F70CDDE" w14:textId="77777777" w:rsidR="008346B5" w:rsidRDefault="008346B5" w:rsidP="00BA70FC"/>
                        <w:p w14:paraId="2596B0AA" w14:textId="77777777" w:rsidR="008346B5" w:rsidRDefault="008346B5" w:rsidP="00BA70FC">
                          <w:pPr>
                            <w:spacing w:after="120"/>
                            <w:jc w:val="center"/>
                          </w:pPr>
                          <w:r>
                            <w:t>Actor D</w:t>
                          </w:r>
                        </w:p>
                      </w:txbxContent>
                    </v:textbox>
                  </v:shape>
                  <v:shape id="Text Box 210" o:spid="_x0000_s1042" type="#_x0000_t202" style="position:absolute;left:495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" strokeweight="2pt">
                    <v:textbox>
                      <w:txbxContent>
                        <w:p w14:paraId="3A99A227" w14:textId="77777777" w:rsidR="008346B5" w:rsidRPr="001A4959" w:rsidRDefault="008346B5">
                          <w:r w:rsidRPr="001A4959">
                            <w:t>Medication Administration Informer</w:t>
                          </w:r>
                        </w:p>
                      </w:txbxContent>
                    </v:textbox>
                  </v:shape>
                </v:group>
                <v:rect id="Rectangle 46" o:spid="_x0000_s1043" style="position:absolute;left:45834;top:11610;width:11220;height:8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03C042F0" w14:textId="77777777" w:rsidR="008346B5" w:rsidRPr="00461E53" w:rsidRDefault="008346B5"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01D4A7AA" w14:textId="77777777" w:rsidR="008346B5" w:rsidRDefault="008346B5" w:rsidP="001A4959">
                        <w:pPr>
                          <w:pStyle w:val="NormalWeb"/>
                        </w:pPr>
                        <w:r>
                          <w:t> </w:t>
                        </w:r>
                      </w:p>
                      <w:p w14:paraId="5630DA41" w14:textId="77777777" w:rsidR="008346B5" w:rsidRDefault="008346B5" w:rsidP="001A4959">
                        <w:pPr>
                          <w:pStyle w:val="NormalWeb"/>
                        </w:pPr>
                        <w:r>
                          <w:rPr>
                            <w:rFonts w:hAnsi="Symbol"/>
                            <w:sz w:val="22"/>
                            <w:szCs w:val="22"/>
                          </w:rPr>
                          <w:sym w:font="Symbol" w:char="F0AF"/>
                        </w:r>
                        <w:r>
                          <w:rPr>
                            <w:sz w:val="22"/>
                            <w:szCs w:val="22"/>
                          </w:rPr>
                          <w:t xml:space="preserve"> Transaction 2 [2]</w:t>
                        </w:r>
                      </w:p>
                    </w:txbxContent>
                  </v:textbox>
                </v:rect>
                <w10:anchorlock/>
              </v:group>
            </w:pict>
          </mc:Fallback>
        </mc:AlternateContent>
      </w:r>
    </w:p>
    <w:p w14:paraId="010669CA" w14:textId="77777777" w:rsidR="00CF283F" w:rsidRPr="00C67286" w:rsidRDefault="00CF283F">
      <w:pPr>
        <w:pStyle w:val="FigureTitle"/>
      </w:pPr>
      <w:r w:rsidRPr="00C67286">
        <w:t>Figure X.1-1</w:t>
      </w:r>
      <w:r w:rsidR="00701B3A" w:rsidRPr="00C67286">
        <w:t xml:space="preserve">: </w:t>
      </w:r>
      <w:r w:rsidR="00ED64E6" w:rsidRPr="00C67286">
        <w:t xml:space="preserve">MADM </w:t>
      </w:r>
      <w:r w:rsidRPr="00C67286">
        <w:t>Actor Diagram</w:t>
      </w:r>
    </w:p>
    <w:p w14:paraId="6E1510E5" w14:textId="77777777" w:rsidR="000D2487" w:rsidRPr="00C67286" w:rsidRDefault="000D2487">
      <w:pPr>
        <w:pStyle w:val="BodyText"/>
      </w:pPr>
    </w:p>
    <w:p w14:paraId="393608F8" w14:textId="77777777" w:rsidR="00CF283F" w:rsidRPr="00C67286" w:rsidRDefault="00CF283F">
      <w:pPr>
        <w:pStyle w:val="BodyText"/>
      </w:pPr>
      <w:r w:rsidRPr="00C67286">
        <w:t xml:space="preserve">Table X.1-1 lists the transactions for each actor directly involved in the </w:t>
      </w:r>
      <w:r w:rsidR="00690C21" w:rsidRPr="00C67286">
        <w:t>MMA</w:t>
      </w:r>
      <w:r w:rsidR="00ED64E6" w:rsidRPr="00C67286">
        <w:t xml:space="preserve"> </w:t>
      </w:r>
      <w:r w:rsidRPr="00C67286">
        <w:t xml:space="preserve">Profile. </w:t>
      </w:r>
      <w:r w:rsidR="00F66C25" w:rsidRPr="00C67286">
        <w:t xml:space="preserve">To </w:t>
      </w:r>
      <w:r w:rsidRPr="00C67286">
        <w:t xml:space="preserve">claim </w:t>
      </w:r>
      <w:r w:rsidR="00F66C25" w:rsidRPr="00C67286">
        <w:t>compliance with this Profile, an actor shall support all re</w:t>
      </w:r>
      <w:r w:rsidRPr="00C67286">
        <w:t>qu</w:t>
      </w:r>
      <w:r w:rsidR="006A4160" w:rsidRPr="00C67286">
        <w:t>ired transactions (labeled “R”) and may support the optional t</w:t>
      </w:r>
      <w:r w:rsidRPr="00C67286">
        <w:t xml:space="preserve">ransactions </w:t>
      </w:r>
      <w:r w:rsidR="006A4160" w:rsidRPr="00C67286">
        <w:t>(</w:t>
      </w:r>
      <w:r w:rsidRPr="00C67286">
        <w:t>labeled “O”</w:t>
      </w:r>
      <w:r w:rsidR="006A4160" w:rsidRPr="00C67286">
        <w:t>)</w:t>
      </w:r>
      <w:r w:rsidR="00887E40" w:rsidRPr="00C67286">
        <w:t xml:space="preserve">. </w:t>
      </w:r>
    </w:p>
    <w:p w14:paraId="6902E723" w14:textId="77777777" w:rsidR="001B463C" w:rsidRPr="00C67286" w:rsidRDefault="001B463C" w:rsidP="0070762D">
      <w:pPr>
        <w:pStyle w:val="AuthorInstructions"/>
      </w:pPr>
    </w:p>
    <w:p w14:paraId="2F6A09C6" w14:textId="77777777" w:rsidR="00DE0504" w:rsidRPr="00C67286" w:rsidRDefault="00DE0504">
      <w:pPr>
        <w:pStyle w:val="BodyText"/>
      </w:pPr>
    </w:p>
    <w:p w14:paraId="1205C587" w14:textId="77777777" w:rsidR="00CF283F" w:rsidRPr="00C67286" w:rsidRDefault="00CF283F" w:rsidP="00C56183">
      <w:pPr>
        <w:pStyle w:val="TableTitle"/>
      </w:pPr>
      <w:r w:rsidRPr="00C67286">
        <w:t>Table X.1-1</w:t>
      </w:r>
      <w:r w:rsidR="001606A7" w:rsidRPr="00C67286">
        <w:t>:</w:t>
      </w:r>
      <w:r w:rsidRPr="00C67286">
        <w:t xml:space="preserve"> </w:t>
      </w:r>
      <w:r w:rsidR="001A4959" w:rsidRPr="00C67286">
        <w:t>MMA</w:t>
      </w:r>
      <w:r w:rsidRPr="00C67286">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44"/>
        <w:gridCol w:w="2681"/>
        <w:gridCol w:w="1454"/>
        <w:gridCol w:w="2799"/>
      </w:tblGrid>
      <w:tr w:rsidR="001606A7" w:rsidRPr="00C67286" w14:paraId="5C03863A" w14:textId="77777777" w:rsidTr="004F0278">
        <w:trPr>
          <w:cantSplit/>
          <w:tblHeader/>
          <w:jc w:val="center"/>
        </w:trPr>
        <w:tc>
          <w:tcPr>
            <w:tcW w:w="1544" w:type="dxa"/>
            <w:shd w:val="pct15" w:color="auto" w:fill="FFFFFF"/>
          </w:tcPr>
          <w:p w14:paraId="0277824C" w14:textId="77777777" w:rsidR="00CF283F" w:rsidRPr="00C67286" w:rsidRDefault="00CF283F" w:rsidP="00663624">
            <w:pPr>
              <w:pStyle w:val="TableEntryHeader"/>
            </w:pPr>
            <w:r w:rsidRPr="00C67286">
              <w:t>Actors</w:t>
            </w:r>
          </w:p>
        </w:tc>
        <w:tc>
          <w:tcPr>
            <w:tcW w:w="2681" w:type="dxa"/>
            <w:shd w:val="pct15" w:color="auto" w:fill="FFFFFF"/>
          </w:tcPr>
          <w:p w14:paraId="3DCE3E34" w14:textId="77777777" w:rsidR="00CF283F" w:rsidRPr="00C67286" w:rsidRDefault="00CF283F" w:rsidP="00663624">
            <w:pPr>
              <w:pStyle w:val="TableEntryHeader"/>
            </w:pPr>
            <w:r w:rsidRPr="00C67286">
              <w:t xml:space="preserve">Transactions </w:t>
            </w:r>
          </w:p>
        </w:tc>
        <w:tc>
          <w:tcPr>
            <w:tcW w:w="1454" w:type="dxa"/>
            <w:shd w:val="pct15" w:color="auto" w:fill="FFFFFF"/>
          </w:tcPr>
          <w:p w14:paraId="2C352B42" w14:textId="77777777" w:rsidR="00CF283F" w:rsidRPr="00C67286" w:rsidRDefault="00CF283F" w:rsidP="00663624">
            <w:pPr>
              <w:pStyle w:val="TableEntryHeader"/>
            </w:pPr>
            <w:r w:rsidRPr="00C67286">
              <w:t>Optionality</w:t>
            </w:r>
          </w:p>
        </w:tc>
        <w:tc>
          <w:tcPr>
            <w:tcW w:w="2799" w:type="dxa"/>
            <w:shd w:val="pct15" w:color="auto" w:fill="FFFFFF"/>
          </w:tcPr>
          <w:p w14:paraId="0EC94FB5" w14:textId="77777777" w:rsidR="001558DD" w:rsidRPr="00C67286" w:rsidRDefault="001558DD" w:rsidP="00EF1E77">
            <w:pPr>
              <w:pStyle w:val="TableEntryHeader"/>
              <w:rPr>
                <w:rFonts w:ascii="Times New Roman" w:hAnsi="Times New Roman"/>
                <w:b w:val="0"/>
                <w:i/>
              </w:rPr>
            </w:pPr>
            <w:r w:rsidRPr="00C67286">
              <w:t>Reference</w:t>
            </w:r>
          </w:p>
        </w:tc>
      </w:tr>
      <w:tr w:rsidR="001606A7" w:rsidRPr="00C67286" w14:paraId="5A4C8DA0" w14:textId="77777777" w:rsidTr="004F0278">
        <w:trPr>
          <w:cantSplit/>
          <w:jc w:val="center"/>
        </w:trPr>
        <w:tc>
          <w:tcPr>
            <w:tcW w:w="1544" w:type="dxa"/>
          </w:tcPr>
          <w:p w14:paraId="0E41571C" w14:textId="77777777" w:rsidR="00CF283F" w:rsidRPr="00C67286" w:rsidRDefault="00ED64E6" w:rsidP="00ED64E6">
            <w:pPr>
              <w:pStyle w:val="TableEntry"/>
            </w:pPr>
            <w:r w:rsidRPr="00C67286">
              <w:t xml:space="preserve">Administration </w:t>
            </w:r>
            <w:r w:rsidR="004F0278">
              <w:t xml:space="preserve">Request </w:t>
            </w:r>
            <w:r w:rsidR="00690C21" w:rsidRPr="00C67286">
              <w:t>Placer</w:t>
            </w:r>
          </w:p>
        </w:tc>
        <w:tc>
          <w:tcPr>
            <w:tcW w:w="2681" w:type="dxa"/>
          </w:tcPr>
          <w:p w14:paraId="7BB78032" w14:textId="77777777" w:rsidR="00CF283F" w:rsidRPr="00C67286" w:rsidRDefault="004F0278" w:rsidP="003579DA">
            <w:pPr>
              <w:pStyle w:val="TableEntry"/>
            </w:pPr>
            <w:r>
              <w:t>Query A</w:t>
            </w:r>
            <w:r w:rsidR="00ED64E6" w:rsidRPr="00C67286">
              <w:t>dministration Request</w:t>
            </w:r>
            <w:r>
              <w:t>s</w:t>
            </w:r>
          </w:p>
        </w:tc>
        <w:tc>
          <w:tcPr>
            <w:tcW w:w="1454" w:type="dxa"/>
          </w:tcPr>
          <w:p w14:paraId="49BDF2C1" w14:textId="77777777" w:rsidR="00CF283F" w:rsidRPr="00C67286" w:rsidRDefault="004F0278" w:rsidP="00017E09">
            <w:pPr>
              <w:pStyle w:val="TableEntry"/>
            </w:pPr>
            <w:r>
              <w:t>O</w:t>
            </w:r>
            <w:del w:id="116" w:author="Jose Costa Teixeira" w:date="2017-04-17T10:20:00Z">
              <w:r w:rsidR="004D7A56" w:rsidRPr="00C67286" w:rsidDel="00212D8A">
                <w:delText>R</w:delText>
              </w:r>
            </w:del>
          </w:p>
        </w:tc>
        <w:tc>
          <w:tcPr>
            <w:tcW w:w="2799" w:type="dxa"/>
          </w:tcPr>
          <w:p w14:paraId="1716A1DE" w14:textId="77777777" w:rsidR="00CF283F" w:rsidRPr="00C67286" w:rsidRDefault="00690C21" w:rsidP="00EF1E77">
            <w:pPr>
              <w:pStyle w:val="TableEntry"/>
            </w:pPr>
            <w:r w:rsidRPr="00C67286">
              <w:t>PHARM-M1 TF-2: 3.Y1</w:t>
            </w:r>
          </w:p>
        </w:tc>
      </w:tr>
      <w:tr w:rsidR="004D7A56" w:rsidRPr="00C67286" w14:paraId="52875A09" w14:textId="77777777" w:rsidTr="004F0278">
        <w:trPr>
          <w:cantSplit/>
          <w:jc w:val="center"/>
        </w:trPr>
        <w:tc>
          <w:tcPr>
            <w:tcW w:w="1544" w:type="dxa"/>
          </w:tcPr>
          <w:p w14:paraId="45E21402" w14:textId="77777777" w:rsidR="004D7A56" w:rsidRPr="00C67286" w:rsidRDefault="004D7A56" w:rsidP="005D69F9">
            <w:pPr>
              <w:pStyle w:val="TableEntry"/>
            </w:pPr>
            <w:r w:rsidRPr="00C67286">
              <w:t>Administration Performer</w:t>
            </w:r>
          </w:p>
        </w:tc>
        <w:tc>
          <w:tcPr>
            <w:tcW w:w="2681" w:type="dxa"/>
          </w:tcPr>
          <w:p w14:paraId="0D266540" w14:textId="77777777" w:rsidR="004D7A56" w:rsidRPr="00C67286" w:rsidRDefault="004F0278" w:rsidP="005D69F9">
            <w:pPr>
              <w:pStyle w:val="TableEntry"/>
            </w:pPr>
            <w:r>
              <w:t>Query A</w:t>
            </w:r>
            <w:r w:rsidRPr="00C67286">
              <w:t>dministration Request</w:t>
            </w:r>
            <w:r>
              <w:t>s</w:t>
            </w:r>
          </w:p>
        </w:tc>
        <w:tc>
          <w:tcPr>
            <w:tcW w:w="1454" w:type="dxa"/>
          </w:tcPr>
          <w:p w14:paraId="1506F788" w14:textId="77777777" w:rsidR="004D7A56" w:rsidRPr="00C67286" w:rsidRDefault="004F0278" w:rsidP="005D69F9">
            <w:pPr>
              <w:pStyle w:val="TableEntry"/>
            </w:pPr>
            <w:r>
              <w:t>O</w:t>
            </w:r>
            <w:del w:id="117" w:author="Jose Costa Teixeira" w:date="2017-04-17T10:20:00Z">
              <w:r w:rsidR="004D7A56" w:rsidRPr="00C67286" w:rsidDel="00212D8A">
                <w:delText>R</w:delText>
              </w:r>
            </w:del>
          </w:p>
        </w:tc>
        <w:tc>
          <w:tcPr>
            <w:tcW w:w="2799" w:type="dxa"/>
          </w:tcPr>
          <w:p w14:paraId="4752E77C" w14:textId="77777777" w:rsidR="004D7A56" w:rsidRPr="00C67286" w:rsidRDefault="00690C21" w:rsidP="005D69F9">
            <w:pPr>
              <w:pStyle w:val="TableEntry"/>
            </w:pPr>
            <w:r w:rsidRPr="00C67286">
              <w:t>PHARM-M1 TF-2: 3.Y1</w:t>
            </w:r>
          </w:p>
        </w:tc>
      </w:tr>
      <w:tr w:rsidR="00212D8A" w:rsidRPr="00C67286" w14:paraId="76C925C8" w14:textId="77777777" w:rsidTr="004F0278">
        <w:trPr>
          <w:cantSplit/>
          <w:jc w:val="center"/>
          <w:ins w:id="118" w:author="Jose Costa Teixeira" w:date="2017-04-17T10:20:00Z"/>
        </w:trPr>
        <w:tc>
          <w:tcPr>
            <w:tcW w:w="1544" w:type="dxa"/>
          </w:tcPr>
          <w:p w14:paraId="2D95EAE1" w14:textId="77777777" w:rsidR="00212D8A" w:rsidRPr="00C67286" w:rsidRDefault="00212D8A" w:rsidP="00B67812">
            <w:pPr>
              <w:pStyle w:val="TableEntry"/>
              <w:rPr>
                <w:ins w:id="119" w:author="Jose Costa Teixeira" w:date="2017-04-17T10:20:00Z"/>
                <w:highlight w:val="yellow"/>
              </w:rPr>
            </w:pPr>
            <w:ins w:id="120" w:author="Jose Costa Teixeira" w:date="2017-04-17T10:20:00Z">
              <w:r w:rsidRPr="00C67286">
                <w:t xml:space="preserve">Administration </w:t>
              </w:r>
            </w:ins>
            <w:r w:rsidR="004F0278">
              <w:t>Request</w:t>
            </w:r>
            <w:r w:rsidR="004F0278" w:rsidRPr="00C67286">
              <w:t xml:space="preserve"> </w:t>
            </w:r>
            <w:ins w:id="121" w:author="Jose Costa Teixeira" w:date="2017-04-17T10:20:00Z">
              <w:r w:rsidRPr="00C67286">
                <w:t>Placer</w:t>
              </w:r>
            </w:ins>
          </w:p>
        </w:tc>
        <w:tc>
          <w:tcPr>
            <w:tcW w:w="2681" w:type="dxa"/>
          </w:tcPr>
          <w:p w14:paraId="6B608AE2" w14:textId="77777777" w:rsidR="00212D8A" w:rsidRPr="00C67286" w:rsidRDefault="00CA12D0" w:rsidP="00B67812">
            <w:pPr>
              <w:pStyle w:val="TableEntry"/>
              <w:rPr>
                <w:ins w:id="122" w:author="Jose Costa Teixeira" w:date="2017-04-17T10:20:00Z"/>
                <w:highlight w:val="yellow"/>
              </w:rPr>
            </w:pPr>
            <w:r>
              <w:rPr>
                <w:highlight w:val="yellow"/>
              </w:rPr>
              <w:t xml:space="preserve">Send </w:t>
            </w:r>
            <w:ins w:id="123" w:author="Jose Costa Teixeira" w:date="2017-04-17T10:20:00Z">
              <w:r w:rsidR="00212D8A" w:rsidRPr="00C67286">
                <w:rPr>
                  <w:highlight w:val="yellow"/>
                </w:rPr>
                <w:t>Administration Request</w:t>
              </w:r>
            </w:ins>
          </w:p>
        </w:tc>
        <w:tc>
          <w:tcPr>
            <w:tcW w:w="1454" w:type="dxa"/>
          </w:tcPr>
          <w:p w14:paraId="71BCF570" w14:textId="77777777" w:rsidR="00212D8A" w:rsidRPr="00C67286" w:rsidRDefault="00212D8A" w:rsidP="00B67812">
            <w:pPr>
              <w:pStyle w:val="TableEntry"/>
              <w:rPr>
                <w:ins w:id="124" w:author="Jose Costa Teixeira" w:date="2017-04-17T10:20:00Z"/>
                <w:highlight w:val="yellow"/>
              </w:rPr>
            </w:pPr>
            <w:ins w:id="125" w:author="Jose Costa Teixeira" w:date="2017-04-17T10:20:00Z">
              <w:r w:rsidRPr="00C67286">
                <w:rPr>
                  <w:highlight w:val="yellow"/>
                </w:rPr>
                <w:t>O</w:t>
              </w:r>
            </w:ins>
          </w:p>
        </w:tc>
        <w:tc>
          <w:tcPr>
            <w:tcW w:w="2799" w:type="dxa"/>
          </w:tcPr>
          <w:p w14:paraId="7920B4E8" w14:textId="77777777" w:rsidR="00212D8A" w:rsidRPr="00C67286" w:rsidRDefault="00212D8A" w:rsidP="00B67812">
            <w:pPr>
              <w:pStyle w:val="TableEntry"/>
              <w:rPr>
                <w:ins w:id="126" w:author="Jose Costa Teixeira" w:date="2017-04-17T10:20:00Z"/>
              </w:rPr>
            </w:pPr>
            <w:ins w:id="127" w:author="Jose Costa Teixeira" w:date="2017-04-17T10:20:00Z">
              <w:r w:rsidRPr="00C67286">
                <w:t>PHARM-M1 TF-2: 3.Y2</w:t>
              </w:r>
            </w:ins>
          </w:p>
        </w:tc>
      </w:tr>
      <w:tr w:rsidR="003D5853" w:rsidRPr="00C67286" w14:paraId="6B253ED0" w14:textId="77777777" w:rsidTr="004F0278">
        <w:trPr>
          <w:cantSplit/>
          <w:jc w:val="center"/>
        </w:trPr>
        <w:tc>
          <w:tcPr>
            <w:tcW w:w="1544" w:type="dxa"/>
          </w:tcPr>
          <w:p w14:paraId="1DBB7374" w14:textId="77777777" w:rsidR="003D5853" w:rsidRPr="00C67286" w:rsidRDefault="003D5853" w:rsidP="005D69F9">
            <w:pPr>
              <w:pStyle w:val="TableEntry"/>
              <w:rPr>
                <w:highlight w:val="yellow"/>
              </w:rPr>
            </w:pPr>
            <w:r w:rsidRPr="00C67286">
              <w:rPr>
                <w:highlight w:val="yellow"/>
              </w:rPr>
              <w:t>Administration Performer</w:t>
            </w:r>
          </w:p>
        </w:tc>
        <w:tc>
          <w:tcPr>
            <w:tcW w:w="2681" w:type="dxa"/>
          </w:tcPr>
          <w:p w14:paraId="3B48DE1E" w14:textId="77777777" w:rsidR="003D5853" w:rsidRPr="00C67286" w:rsidRDefault="00CA12D0" w:rsidP="005D69F9">
            <w:pPr>
              <w:pStyle w:val="TableEntry"/>
              <w:rPr>
                <w:highlight w:val="yellow"/>
              </w:rPr>
            </w:pPr>
            <w:r>
              <w:rPr>
                <w:highlight w:val="yellow"/>
              </w:rPr>
              <w:t xml:space="preserve">Send </w:t>
            </w:r>
            <w:r w:rsidR="00212D8A" w:rsidRPr="00C67286">
              <w:rPr>
                <w:highlight w:val="yellow"/>
              </w:rPr>
              <w:t xml:space="preserve">Administration </w:t>
            </w:r>
            <w:r w:rsidR="001A4959" w:rsidRPr="00C67286">
              <w:rPr>
                <w:highlight w:val="yellow"/>
              </w:rPr>
              <w:t>Request</w:t>
            </w:r>
          </w:p>
        </w:tc>
        <w:tc>
          <w:tcPr>
            <w:tcW w:w="1454" w:type="dxa"/>
          </w:tcPr>
          <w:p w14:paraId="757DE87B" w14:textId="77777777" w:rsidR="003D5853" w:rsidRPr="00C67286" w:rsidRDefault="003D5853" w:rsidP="005D69F9">
            <w:pPr>
              <w:pStyle w:val="TableEntry"/>
              <w:rPr>
                <w:highlight w:val="yellow"/>
              </w:rPr>
            </w:pPr>
            <w:r w:rsidRPr="00C67286">
              <w:rPr>
                <w:highlight w:val="yellow"/>
              </w:rPr>
              <w:t>O</w:t>
            </w:r>
          </w:p>
        </w:tc>
        <w:tc>
          <w:tcPr>
            <w:tcW w:w="2799" w:type="dxa"/>
          </w:tcPr>
          <w:p w14:paraId="7A4CB0BD" w14:textId="77777777" w:rsidR="003D5853" w:rsidRPr="00C67286" w:rsidRDefault="003D5853" w:rsidP="005D69F9">
            <w:pPr>
              <w:pStyle w:val="TableEntry"/>
            </w:pPr>
            <w:r w:rsidRPr="00C67286">
              <w:t>PHARM-M1 TF-2: 3.Y2</w:t>
            </w:r>
          </w:p>
        </w:tc>
      </w:tr>
      <w:tr w:rsidR="004D7A56" w:rsidRPr="00C67286" w14:paraId="3F86323A" w14:textId="77777777" w:rsidTr="004F0278">
        <w:trPr>
          <w:cantSplit/>
          <w:jc w:val="center"/>
        </w:trPr>
        <w:tc>
          <w:tcPr>
            <w:tcW w:w="1544" w:type="dxa"/>
          </w:tcPr>
          <w:p w14:paraId="0EE7B105" w14:textId="77777777" w:rsidR="004D7A56" w:rsidRPr="00C67286" w:rsidRDefault="004D7A56" w:rsidP="004D7A56">
            <w:pPr>
              <w:pStyle w:val="TableEntry"/>
            </w:pPr>
            <w:r w:rsidRPr="00C67286">
              <w:t>Administration Informer</w:t>
            </w:r>
          </w:p>
        </w:tc>
        <w:tc>
          <w:tcPr>
            <w:tcW w:w="2681" w:type="dxa"/>
          </w:tcPr>
          <w:p w14:paraId="697EBF3E" w14:textId="77777777" w:rsidR="003D5853" w:rsidRPr="00C67286" w:rsidRDefault="004D7A56" w:rsidP="003D5853">
            <w:pPr>
              <w:pStyle w:val="TableEntry"/>
            </w:pPr>
            <w:r w:rsidRPr="00C67286">
              <w:t>Administration Report</w:t>
            </w:r>
          </w:p>
        </w:tc>
        <w:tc>
          <w:tcPr>
            <w:tcW w:w="1454" w:type="dxa"/>
          </w:tcPr>
          <w:p w14:paraId="3E7B90BB" w14:textId="77777777" w:rsidR="004D7A56" w:rsidRPr="00C67286" w:rsidRDefault="004D7A56" w:rsidP="005D69F9">
            <w:pPr>
              <w:pStyle w:val="TableEntry"/>
            </w:pPr>
            <w:r w:rsidRPr="00C67286">
              <w:t>R</w:t>
            </w:r>
          </w:p>
        </w:tc>
        <w:tc>
          <w:tcPr>
            <w:tcW w:w="2799" w:type="dxa"/>
          </w:tcPr>
          <w:p w14:paraId="256C1C4B" w14:textId="77777777" w:rsidR="004D7A56" w:rsidRPr="00C67286" w:rsidRDefault="00690C21" w:rsidP="005D69F9">
            <w:pPr>
              <w:pStyle w:val="TableEntry"/>
            </w:pPr>
            <w:r w:rsidRPr="00C67286">
              <w:t>PHARM-M2 TF-2: 3.Y</w:t>
            </w:r>
            <w:r w:rsidR="003D5853" w:rsidRPr="00C67286">
              <w:t>3</w:t>
            </w:r>
          </w:p>
        </w:tc>
      </w:tr>
      <w:tr w:rsidR="001606A7" w:rsidRPr="00C67286" w14:paraId="52FF6A6C" w14:textId="77777777" w:rsidTr="004F0278">
        <w:trPr>
          <w:cantSplit/>
          <w:jc w:val="center"/>
        </w:trPr>
        <w:tc>
          <w:tcPr>
            <w:tcW w:w="1544" w:type="dxa"/>
          </w:tcPr>
          <w:p w14:paraId="1A41B1C4" w14:textId="77777777" w:rsidR="00CF283F" w:rsidRPr="00C67286" w:rsidRDefault="004D7A56" w:rsidP="004D7A56">
            <w:pPr>
              <w:pStyle w:val="TableEntry"/>
            </w:pPr>
            <w:r w:rsidRPr="00C67286">
              <w:t>Administration Consumer</w:t>
            </w:r>
          </w:p>
        </w:tc>
        <w:tc>
          <w:tcPr>
            <w:tcW w:w="2681" w:type="dxa"/>
          </w:tcPr>
          <w:p w14:paraId="654D65BF" w14:textId="77777777" w:rsidR="00CF283F" w:rsidRPr="00C67286" w:rsidRDefault="00ED64E6" w:rsidP="004D7A56">
            <w:pPr>
              <w:pStyle w:val="TableEntry"/>
            </w:pPr>
            <w:r w:rsidRPr="00C67286">
              <w:t xml:space="preserve">Administration </w:t>
            </w:r>
            <w:r w:rsidR="004D7A56" w:rsidRPr="00C67286">
              <w:t>Re</w:t>
            </w:r>
            <w:r w:rsidR="00690C21" w:rsidRPr="00C67286">
              <w:t>port</w:t>
            </w:r>
          </w:p>
        </w:tc>
        <w:tc>
          <w:tcPr>
            <w:tcW w:w="1454" w:type="dxa"/>
          </w:tcPr>
          <w:p w14:paraId="65453D68" w14:textId="77777777" w:rsidR="00CF283F" w:rsidRPr="00C67286" w:rsidRDefault="004D7A56" w:rsidP="00017E09">
            <w:pPr>
              <w:pStyle w:val="TableEntry"/>
            </w:pPr>
            <w:r w:rsidRPr="00C67286">
              <w:t>R</w:t>
            </w:r>
          </w:p>
        </w:tc>
        <w:tc>
          <w:tcPr>
            <w:tcW w:w="2799" w:type="dxa"/>
          </w:tcPr>
          <w:p w14:paraId="2C51A3A3" w14:textId="77777777" w:rsidR="00CF283F" w:rsidRPr="00C67286" w:rsidRDefault="00690C21" w:rsidP="00EF1E77">
            <w:pPr>
              <w:pStyle w:val="TableEntry"/>
            </w:pPr>
            <w:r w:rsidRPr="00C67286">
              <w:t>PHARM-M2</w:t>
            </w:r>
            <w:r w:rsidR="003D5853" w:rsidRPr="00C67286">
              <w:t xml:space="preserve"> TF-2: 3.Y3</w:t>
            </w:r>
          </w:p>
        </w:tc>
      </w:tr>
      <w:tr w:rsidR="001606A7" w:rsidRPr="00C67286" w14:paraId="7751767A" w14:textId="77777777" w:rsidTr="004F0278">
        <w:trPr>
          <w:cantSplit/>
          <w:jc w:val="center"/>
        </w:trPr>
        <w:tc>
          <w:tcPr>
            <w:tcW w:w="1544" w:type="dxa"/>
            <w:tcBorders>
              <w:left w:val="single" w:sz="4" w:space="0" w:color="auto"/>
              <w:right w:val="single" w:sz="4" w:space="0" w:color="auto"/>
            </w:tcBorders>
          </w:tcPr>
          <w:p w14:paraId="2BA292A5" w14:textId="77777777" w:rsidR="00CF283F" w:rsidRPr="00C67286" w:rsidRDefault="00CF283F" w:rsidP="00BB76BC">
            <w:pPr>
              <w:pStyle w:val="TableEntry"/>
            </w:pPr>
          </w:p>
        </w:tc>
        <w:tc>
          <w:tcPr>
            <w:tcW w:w="2681" w:type="dxa"/>
            <w:tcBorders>
              <w:left w:val="nil"/>
            </w:tcBorders>
          </w:tcPr>
          <w:p w14:paraId="16E07C84" w14:textId="77777777" w:rsidR="00CF283F" w:rsidRPr="00C67286" w:rsidRDefault="00CF283F" w:rsidP="00BB76BC">
            <w:pPr>
              <w:pStyle w:val="TableEntry"/>
            </w:pPr>
          </w:p>
        </w:tc>
        <w:tc>
          <w:tcPr>
            <w:tcW w:w="1454" w:type="dxa"/>
          </w:tcPr>
          <w:p w14:paraId="3D158CC0" w14:textId="77777777" w:rsidR="00CF283F" w:rsidRPr="00C67286" w:rsidRDefault="00CF283F" w:rsidP="00BB76BC">
            <w:pPr>
              <w:pStyle w:val="TableEntry"/>
            </w:pPr>
          </w:p>
        </w:tc>
        <w:tc>
          <w:tcPr>
            <w:tcW w:w="2799" w:type="dxa"/>
          </w:tcPr>
          <w:p w14:paraId="7EC56F72" w14:textId="77777777" w:rsidR="00CF283F" w:rsidRPr="00C67286" w:rsidRDefault="00CF283F" w:rsidP="00BB76BC">
            <w:pPr>
              <w:pStyle w:val="TableEntry"/>
            </w:pPr>
          </w:p>
        </w:tc>
      </w:tr>
    </w:tbl>
    <w:p w14:paraId="0B3B0F26" w14:textId="77777777" w:rsidR="00CF283F" w:rsidRPr="00C67286" w:rsidRDefault="00CF283F" w:rsidP="00597DB2">
      <w:pPr>
        <w:pStyle w:val="Note"/>
      </w:pPr>
      <w:r w:rsidRPr="003A5F64">
        <w:rPr>
          <w:highlight w:val="yellow"/>
        </w:rPr>
        <w:t>Note</w:t>
      </w:r>
      <w:r w:rsidR="004818E8" w:rsidRPr="003A5F64">
        <w:rPr>
          <w:highlight w:val="yellow"/>
        </w:rPr>
        <w:t xml:space="preserve"> 1</w:t>
      </w:r>
      <w:r w:rsidR="00212D8A" w:rsidRPr="003A5F64">
        <w:rPr>
          <w:highlight w:val="yellow"/>
        </w:rPr>
        <w:t xml:space="preserve">: The Administration Performer must be able to get the list of planned administrations, either by querying (Pull) or receiving (Push). Therefore, either </w:t>
      </w:r>
      <w:r w:rsidR="001F7A35" w:rsidRPr="003A5F64">
        <w:rPr>
          <w:highlight w:val="yellow"/>
        </w:rPr>
        <w:t xml:space="preserve">Transaction </w:t>
      </w:r>
      <w:r w:rsidR="004B4EF3" w:rsidRPr="003A5F64">
        <w:rPr>
          <w:highlight w:val="yellow"/>
        </w:rPr>
        <w:t>Y</w:t>
      </w:r>
      <w:r w:rsidR="00212D8A" w:rsidRPr="003A5F64">
        <w:rPr>
          <w:highlight w:val="yellow"/>
        </w:rPr>
        <w:t>1</w:t>
      </w:r>
      <w:r w:rsidR="001F7A35" w:rsidRPr="003A5F64">
        <w:rPr>
          <w:highlight w:val="yellow"/>
        </w:rPr>
        <w:t xml:space="preserve"> or Transaction </w:t>
      </w:r>
      <w:r w:rsidR="004B4EF3" w:rsidRPr="003A5F64">
        <w:rPr>
          <w:highlight w:val="yellow"/>
        </w:rPr>
        <w:t>Y</w:t>
      </w:r>
      <w:r w:rsidR="00212D8A" w:rsidRPr="003A5F64">
        <w:rPr>
          <w:highlight w:val="yellow"/>
        </w:rPr>
        <w:t>2</w:t>
      </w:r>
      <w:r w:rsidR="001F7A35" w:rsidRPr="003A5F64">
        <w:rPr>
          <w:highlight w:val="yellow"/>
        </w:rPr>
        <w:t xml:space="preserve"> </w:t>
      </w:r>
      <w:ins w:id="128" w:author="Jose Costa Teixeira" w:date="2017-04-17T11:47:00Z">
        <w:r w:rsidR="002049BB" w:rsidRPr="003A5F64">
          <w:rPr>
            <w:highlight w:val="yellow"/>
          </w:rPr>
          <w:t xml:space="preserve">(or both) </w:t>
        </w:r>
      </w:ins>
      <w:r w:rsidR="001F7A35" w:rsidRPr="003A5F64">
        <w:rPr>
          <w:highlight w:val="yellow"/>
        </w:rPr>
        <w:t xml:space="preserve">shall be implemented for </w:t>
      </w:r>
      <w:r w:rsidR="00212D8A" w:rsidRPr="003A5F64">
        <w:rPr>
          <w:highlight w:val="yellow"/>
        </w:rPr>
        <w:t xml:space="preserve">Administration </w:t>
      </w:r>
      <w:del w:id="129" w:author="Jose Costa Teixeira" w:date="2017-04-17T10:25:00Z">
        <w:r w:rsidR="00212D8A" w:rsidRPr="003A5F64" w:rsidDel="00212D8A">
          <w:rPr>
            <w:highlight w:val="yellow"/>
          </w:rPr>
          <w:delText xml:space="preserve">Order </w:delText>
        </w:r>
      </w:del>
      <w:ins w:id="130" w:author="Jose Costa Teixeira" w:date="2017-04-17T10:25:00Z">
        <w:r w:rsidR="00212D8A" w:rsidRPr="003A5F64">
          <w:rPr>
            <w:highlight w:val="yellow"/>
          </w:rPr>
          <w:t xml:space="preserve">Request </w:t>
        </w:r>
      </w:ins>
      <w:r w:rsidR="00212D8A" w:rsidRPr="003A5F64">
        <w:rPr>
          <w:highlight w:val="yellow"/>
        </w:rPr>
        <w:t>Placer / Administration Performer.</w:t>
      </w:r>
      <w:r w:rsidR="00212D8A" w:rsidRPr="00C67286" w:rsidDel="00212D8A">
        <w:t xml:space="preserve"> </w:t>
      </w:r>
    </w:p>
    <w:bookmarkEnd w:id="106"/>
    <w:bookmarkEnd w:id="107"/>
    <w:bookmarkEnd w:id="108"/>
    <w:bookmarkEnd w:id="109"/>
    <w:bookmarkEnd w:id="110"/>
    <w:bookmarkEnd w:id="111"/>
    <w:bookmarkEnd w:id="112"/>
    <w:bookmarkEnd w:id="113"/>
    <w:p w14:paraId="73C0DCC6" w14:textId="77777777" w:rsidR="000D2487" w:rsidRPr="008346B5" w:rsidRDefault="000D2487" w:rsidP="005360E4">
      <w:pPr>
        <w:pStyle w:val="BodyText"/>
        <w:rPr>
          <w:highlight w:val="yellow"/>
        </w:rPr>
      </w:pPr>
    </w:p>
    <w:p w14:paraId="48E28C11" w14:textId="77777777" w:rsidR="000D2487" w:rsidRPr="00C67286" w:rsidRDefault="000D2487" w:rsidP="00597DB2">
      <w:pPr>
        <w:pStyle w:val="BodyText"/>
      </w:pPr>
    </w:p>
    <w:p w14:paraId="362456FF" w14:textId="77777777" w:rsidR="00FF4C4E" w:rsidRPr="00C67286" w:rsidRDefault="00FF4C4E" w:rsidP="00503AE1">
      <w:pPr>
        <w:pStyle w:val="Heading3"/>
        <w:numPr>
          <w:ilvl w:val="0"/>
          <w:numId w:val="0"/>
        </w:numPr>
        <w:rPr>
          <w:bCs/>
          <w:noProof w:val="0"/>
        </w:rPr>
      </w:pPr>
      <w:bookmarkStart w:id="131" w:name="_Toc345074652"/>
      <w:r w:rsidRPr="00C67286">
        <w:rPr>
          <w:bCs/>
          <w:noProof w:val="0"/>
        </w:rPr>
        <w:t>X.1.1</w:t>
      </w:r>
      <w:r w:rsidR="00503AE1" w:rsidRPr="00C67286">
        <w:rPr>
          <w:bCs/>
          <w:noProof w:val="0"/>
        </w:rPr>
        <w:t xml:space="preserve"> Actor Descriptions and </w:t>
      </w:r>
      <w:r w:rsidR="006A4160" w:rsidRPr="00C67286">
        <w:rPr>
          <w:bCs/>
          <w:noProof w:val="0"/>
        </w:rPr>
        <w:t xml:space="preserve">Actor </w:t>
      </w:r>
      <w:r w:rsidR="00ED0083" w:rsidRPr="00C67286">
        <w:rPr>
          <w:bCs/>
          <w:noProof w:val="0"/>
        </w:rPr>
        <w:t xml:space="preserve">Profile </w:t>
      </w:r>
      <w:r w:rsidR="00503AE1" w:rsidRPr="00C67286">
        <w:rPr>
          <w:bCs/>
          <w:noProof w:val="0"/>
        </w:rPr>
        <w:t>Requirements</w:t>
      </w:r>
      <w:bookmarkEnd w:id="131"/>
    </w:p>
    <w:p w14:paraId="2B2A40EA" w14:textId="77777777" w:rsidR="005B7BFB" w:rsidRPr="00C67286" w:rsidRDefault="002D5B69" w:rsidP="006A4160">
      <w:pPr>
        <w:pStyle w:val="BodyText"/>
        <w:rPr>
          <w:ins w:id="132" w:author="Jose Costa Teixeira" w:date="2017-04-02T13:41:00Z"/>
        </w:rPr>
      </w:pPr>
      <w:r w:rsidRPr="00C67286">
        <w:t>Most requirements are documented in Transactions (Volume 2). This section documents any additional requirements on profile’s actors.</w:t>
      </w:r>
    </w:p>
    <w:p w14:paraId="0F092767" w14:textId="77777777" w:rsidR="0081747F" w:rsidRPr="00C67286" w:rsidRDefault="0081747F" w:rsidP="006A4160">
      <w:pPr>
        <w:pStyle w:val="BodyText"/>
        <w:rPr>
          <w:ins w:id="133" w:author="Jose Costa Teixeira" w:date="2017-04-02T13:43:00Z"/>
        </w:rPr>
      </w:pPr>
      <w:ins w:id="134" w:author="Jose Costa Teixeira" w:date="2017-04-02T13:41:00Z">
        <w:r w:rsidRPr="00C67286">
          <w:t xml:space="preserve">In a typical implementation, </w:t>
        </w:r>
      </w:ins>
      <w:ins w:id="135" w:author="Jose Costa Teixeira" w:date="2017-04-17T10:16:00Z">
        <w:r w:rsidR="001A4959" w:rsidRPr="00C67286">
          <w:t xml:space="preserve">after </w:t>
        </w:r>
      </w:ins>
      <w:ins w:id="136" w:author="Jose Costa Teixeira" w:date="2017-04-02T13:41:00Z">
        <w:r w:rsidRPr="00C67286">
          <w:t>the Medication is prescribed</w:t>
        </w:r>
      </w:ins>
      <w:ins w:id="137" w:author="Jose Costa Teixeira" w:date="2017-04-17T10:16:00Z">
        <w:r w:rsidR="001A4959" w:rsidRPr="00C67286">
          <w:t>, the administrations are scheduled and administration events (</w:t>
        </w:r>
      </w:ins>
      <w:ins w:id="138" w:author="Jose Costa Teixeira" w:date="2017-04-02T13:41:00Z">
        <w:r w:rsidRPr="00C67286">
          <w:t>instance orders</w:t>
        </w:r>
      </w:ins>
      <w:ins w:id="139" w:author="Jose Costa Teixeira" w:date="2017-04-17T10:17:00Z">
        <w:r w:rsidR="001A4959" w:rsidRPr="00C67286">
          <w:t>)</w:t>
        </w:r>
      </w:ins>
      <w:ins w:id="140" w:author="Jose Costa Teixeira" w:date="2017-04-02T13:41:00Z">
        <w:r w:rsidRPr="00C67286">
          <w:t xml:space="preserve"> are defined, for example </w:t>
        </w:r>
      </w:ins>
      <w:ins w:id="141" w:author="Jose Costa Teixeira" w:date="2017-04-02T13:42:00Z">
        <w:r w:rsidRPr="00C67286">
          <w:t>in</w:t>
        </w:r>
      </w:ins>
      <w:ins w:id="142" w:author="Jose Costa Teixeira" w:date="2017-04-02T13:41:00Z">
        <w:r w:rsidRPr="00C67286">
          <w:t xml:space="preserve"> an EHR </w:t>
        </w:r>
      </w:ins>
      <w:ins w:id="143" w:author="Jose Costa Teixeira" w:date="2017-04-02T13:42:00Z">
        <w:r w:rsidRPr="00C67286">
          <w:t xml:space="preserve">in a </w:t>
        </w:r>
        <w:r w:rsidR="00212D8A" w:rsidRPr="00C67286">
          <w:t>hospital. Such system</w:t>
        </w:r>
      </w:ins>
      <w:ins w:id="144" w:author="Jose Costa Teixeira" w:date="2017-04-17T10:17:00Z">
        <w:r w:rsidR="00212D8A" w:rsidRPr="00C67286">
          <w:t>s</w:t>
        </w:r>
      </w:ins>
      <w:ins w:id="145" w:author="Jose Costa Teixeira" w:date="2017-04-02T13:42:00Z">
        <w:r w:rsidR="00212D8A" w:rsidRPr="00C67286">
          <w:t xml:space="preserve"> implement</w:t>
        </w:r>
        <w:r w:rsidRPr="00C67286">
          <w:t xml:space="preserve"> the Medication Administration Order Placer.</w:t>
        </w:r>
      </w:ins>
      <w:ins w:id="146" w:author="Jose Costa Teixeira" w:date="2017-04-02T13:43:00Z">
        <w:r w:rsidRPr="00C67286">
          <w:t xml:space="preserve"> </w:t>
        </w:r>
      </w:ins>
    </w:p>
    <w:p w14:paraId="6D395E73" w14:textId="77777777" w:rsidR="0081747F" w:rsidRPr="00C67286" w:rsidRDefault="0081747F" w:rsidP="006A4160">
      <w:pPr>
        <w:pStyle w:val="BodyText"/>
        <w:rPr>
          <w:ins w:id="147" w:author="Jose Costa Teixeira" w:date="2017-04-02T13:44:00Z"/>
        </w:rPr>
      </w:pPr>
      <w:ins w:id="148" w:author="Jose Costa Teixeira" w:date="2017-04-02T13:43:00Z">
        <w:r w:rsidRPr="00C67286">
          <w:t>The medication orders are then consulted in a nurse’s or a patient’s mobile application</w:t>
        </w:r>
      </w:ins>
      <w:ins w:id="149" w:author="Jose Costa Teixeira" w:date="2017-04-02T13:44:00Z">
        <w:r w:rsidRPr="00C67286">
          <w:t>, for the purpose of performing these administrations. This system thus implements the Medication Administration Performer</w:t>
        </w:r>
      </w:ins>
      <w:ins w:id="150" w:author="Jose Costa Teixeira" w:date="2017-04-02T13:45:00Z">
        <w:r w:rsidRPr="00C67286">
          <w:t xml:space="preserve"> actor</w:t>
        </w:r>
      </w:ins>
      <w:ins w:id="151" w:author="Jose Costa Teixeira" w:date="2017-04-02T13:44:00Z">
        <w:r w:rsidRPr="00C67286">
          <w:t>.</w:t>
        </w:r>
      </w:ins>
    </w:p>
    <w:p w14:paraId="4CE95F48" w14:textId="77777777" w:rsidR="0081747F" w:rsidRPr="00C67286" w:rsidRDefault="0081747F" w:rsidP="006A4160">
      <w:pPr>
        <w:pStyle w:val="BodyText"/>
        <w:rPr>
          <w:ins w:id="152" w:author="Jose Costa Teixeira" w:date="2017-04-02T13:42:00Z"/>
        </w:rPr>
      </w:pPr>
      <w:ins w:id="153" w:author="Jose Costa Teixeira" w:date="2017-04-02T13:45:00Z">
        <w:r w:rsidRPr="00C67286">
          <w:t>After administration, the same system inform</w:t>
        </w:r>
      </w:ins>
      <w:ins w:id="154" w:author="Jose Costa Teixeira" w:date="2017-04-17T10:17:00Z">
        <w:r w:rsidR="00212D8A" w:rsidRPr="00C67286">
          <w:t>s</w:t>
        </w:r>
      </w:ins>
      <w:ins w:id="155" w:author="Jose Costa Teixeira" w:date="2017-04-02T13:45:00Z">
        <w:r w:rsidRPr="00C67286">
          <w:t xml:space="preserve"> about the status of administrations – This system thus implements the Medication Administration Informer actor. The administration is </w:t>
        </w:r>
      </w:ins>
      <w:ins w:id="156" w:author="Jose Costa Teixeira" w:date="2017-04-02T13:46:00Z">
        <w:r w:rsidRPr="00C67286">
          <w:t xml:space="preserve">for example </w:t>
        </w:r>
      </w:ins>
      <w:ins w:id="157" w:author="Jose Costa Teixeira" w:date="2017-04-02T13:45:00Z">
        <w:r w:rsidRPr="00C67286">
          <w:t>received by t</w:t>
        </w:r>
      </w:ins>
      <w:ins w:id="158" w:author="Jose Costa Teixeira" w:date="2017-04-02T13:46:00Z">
        <w:r w:rsidRPr="00C67286">
          <w:t>he EHR, which then also implements the Administration Consumer actor.</w:t>
        </w:r>
      </w:ins>
    </w:p>
    <w:p w14:paraId="2FF93096" w14:textId="77777777" w:rsidR="0081747F" w:rsidRPr="00C67286" w:rsidDel="0081747F" w:rsidRDefault="0081747F" w:rsidP="006A4160">
      <w:pPr>
        <w:pStyle w:val="BodyText"/>
        <w:rPr>
          <w:del w:id="159" w:author="Jose Costa Teixeira" w:date="2017-04-02T13:46:00Z"/>
        </w:rPr>
      </w:pPr>
    </w:p>
    <w:p w14:paraId="05C9C5C2" w14:textId="77777777" w:rsidR="0038429E" w:rsidRPr="00C67286" w:rsidRDefault="0038429E" w:rsidP="00597DB2">
      <w:pPr>
        <w:pStyle w:val="AuthorInstructions"/>
      </w:pPr>
    </w:p>
    <w:p w14:paraId="28B46018" w14:textId="77777777" w:rsidR="0038429E" w:rsidRPr="00C67286" w:rsidDel="00212D8A" w:rsidRDefault="0038429E" w:rsidP="00597DB2">
      <w:pPr>
        <w:pStyle w:val="AuthorInstructions"/>
        <w:rPr>
          <w:del w:id="160" w:author="Jose Costa Teixeira" w:date="2017-04-17T10:17:00Z"/>
        </w:rPr>
      </w:pPr>
      <w:del w:id="161" w:author="Jose Costa Teixeira" w:date="2017-04-17T10:17:00Z">
        <w:r w:rsidRPr="00C67286" w:rsidDel="00212D8A">
          <w:delText>&lt;Do not repeat the definitions of the Actors that are maintained in the TF General Introduction Appendix A (Actor Definitions). Include text in this section to describe the Actor in the context of this Profile.&gt;</w:delText>
        </w:r>
      </w:del>
    </w:p>
    <w:p w14:paraId="2AD75089" w14:textId="77777777" w:rsidR="003A09FE" w:rsidRPr="00C67286" w:rsidDel="00212D8A" w:rsidRDefault="003A09FE" w:rsidP="00597DB2">
      <w:pPr>
        <w:pStyle w:val="AuthorInstructions"/>
        <w:rPr>
          <w:del w:id="162" w:author="Jose Costa Teixeira" w:date="2017-04-17T10:17:00Z"/>
        </w:rPr>
      </w:pPr>
      <w:del w:id="163" w:author="Jose Costa Teixeira" w:date="2017-04-17T10:17:00Z">
        <w:r w:rsidRPr="00C67286" w:rsidDel="00212D8A">
          <w:delText>&lt;This section is empty unless there is a need for specific descriptions or requirements</w:delText>
        </w:r>
        <w:r w:rsidR="00F0665F" w:rsidRPr="00C67286" w:rsidDel="00212D8A">
          <w:delText xml:space="preserve">. </w:delText>
        </w:r>
        <w:r w:rsidRPr="00C67286" w:rsidDel="00212D8A">
          <w:delText>Actors without additional requirements or elaborate descriptions need not be listed here.&gt;</w:delText>
        </w:r>
      </w:del>
    </w:p>
    <w:p w14:paraId="21396D1D" w14:textId="77777777" w:rsidR="00ED0083" w:rsidRPr="00C67286" w:rsidDel="00212D8A" w:rsidRDefault="006A4160" w:rsidP="00597DB2">
      <w:pPr>
        <w:pStyle w:val="AuthorInstructions"/>
        <w:rPr>
          <w:del w:id="164" w:author="Jose Costa Teixeira" w:date="2017-04-17T10:17:00Z"/>
        </w:rPr>
      </w:pPr>
      <w:del w:id="165" w:author="Jose Costa Teixeira" w:date="2017-04-17T10:17:00Z">
        <w:r w:rsidRPr="00C67286" w:rsidDel="00212D8A">
          <w:delText>&lt;</w:delText>
        </w:r>
        <w:r w:rsidR="00ED0083" w:rsidRPr="00C67286" w:rsidDel="00212D8A">
          <w:delText xml:space="preserve">If this is a Workflow Profile the sequence of transactions often require data from an inbound transaction to be carried forward to subsequent transactions </w:delText>
        </w:r>
        <w:r w:rsidR="00F0665F" w:rsidRPr="00C67286" w:rsidDel="00212D8A">
          <w:delText xml:space="preserve">. </w:delText>
        </w:r>
        <w:r w:rsidR="00ED0083" w:rsidRPr="00C67286" w:rsidDel="00212D8A">
          <w:delText>Individual transactions, which are designed to be reusable, do not define this data mapping and it must be documented here</w:delText>
        </w:r>
        <w:r w:rsidR="00F0665F" w:rsidRPr="00C67286" w:rsidDel="00212D8A">
          <w:delText xml:space="preserve">. </w:delText>
        </w:r>
        <w:r w:rsidR="00ED0083" w:rsidRPr="00C67286" w:rsidDel="00212D8A">
          <w:delText>If this is a long technical mapping, consider including this mat</w:delText>
        </w:r>
        <w:r w:rsidRPr="00C67286" w:rsidDel="00212D8A">
          <w:delText>erial in an appendix to Volume 2</w:delText>
        </w:r>
        <w:r w:rsidR="00F0665F" w:rsidRPr="00C67286" w:rsidDel="00212D8A">
          <w:delText xml:space="preserve">. </w:delText>
        </w:r>
        <w:r w:rsidRPr="00C67286" w:rsidDel="00212D8A">
          <w:delText>For an example, see Radiology Scheduled Workflow RAD TF-2: Appendix A.&gt;</w:delText>
        </w:r>
      </w:del>
    </w:p>
    <w:p w14:paraId="331BC71B" w14:textId="77777777" w:rsidR="009D0CDF" w:rsidRPr="00C67286" w:rsidDel="00212D8A" w:rsidRDefault="009D0CDF" w:rsidP="009D0CDF">
      <w:pPr>
        <w:pStyle w:val="AuthorInstructions"/>
        <w:rPr>
          <w:del w:id="166" w:author="Jose Costa Teixeira" w:date="2017-04-17T10:17:00Z"/>
        </w:rPr>
      </w:pPr>
      <w:del w:id="167" w:author="Jose Costa Teixeira" w:date="2017-04-17T10:17:00Z">
        <w:r w:rsidRPr="00C67286" w:rsidDel="00212D8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4BB21AEB" w14:textId="77777777" w:rsidR="009D0CDF" w:rsidRPr="00C67286" w:rsidDel="00212D8A" w:rsidRDefault="009D0CDF" w:rsidP="009D0CDF">
      <w:pPr>
        <w:pStyle w:val="AuthorInstructions"/>
        <w:rPr>
          <w:del w:id="168" w:author="Jose Costa Teixeira" w:date="2017-04-17T10:17:00Z"/>
        </w:rPr>
      </w:pPr>
      <w:del w:id="169" w:author="Jose Costa Teixeira" w:date="2017-04-17T10:17:00Z">
        <w:r w:rsidRPr="00C67286" w:rsidDel="00212D8A">
          <w:delText>&lt;Note that for content modules, bindings to other transport or workflow modules are referenced in the Required Actor Groupings section below. &gt;</w:delText>
        </w:r>
      </w:del>
    </w:p>
    <w:p w14:paraId="0ABF877C" w14:textId="77777777" w:rsidR="009D0CDF" w:rsidRPr="00C67286" w:rsidRDefault="009D0CDF" w:rsidP="009D0CDF">
      <w:pPr>
        <w:pStyle w:val="Heading4"/>
        <w:numPr>
          <w:ilvl w:val="0"/>
          <w:numId w:val="0"/>
        </w:numPr>
        <w:rPr>
          <w:noProof w:val="0"/>
        </w:rPr>
      </w:pPr>
      <w:bookmarkStart w:id="170" w:name="_Toc345074653"/>
      <w:r w:rsidRPr="00C67286">
        <w:rPr>
          <w:noProof w:val="0"/>
        </w:rPr>
        <w:t xml:space="preserve">X.1.1.1 </w:t>
      </w:r>
      <w:bookmarkEnd w:id="170"/>
      <w:r w:rsidR="00CE70C1" w:rsidRPr="00C67286">
        <w:rPr>
          <w:noProof w:val="0"/>
        </w:rPr>
        <w:t>Medication Administration Order Placer</w:t>
      </w:r>
    </w:p>
    <w:p w14:paraId="70BD58EA" w14:textId="77777777" w:rsidR="003A09FE" w:rsidRPr="00C67286" w:rsidRDefault="00CE70C1" w:rsidP="00665A0A">
      <w:pPr>
        <w:pStyle w:val="AuthorInstructions"/>
        <w:rPr>
          <w:i w:val="0"/>
        </w:rPr>
      </w:pPr>
      <w:r w:rsidRPr="00C67286">
        <w:rPr>
          <w:i w:val="0"/>
        </w:rPr>
        <w:t>The Medication Administration Order Placer contains the instance orders for each planned medication administration. It responds to a FHIR search request from the Medication Administration Performer</w:t>
      </w:r>
      <w:ins w:id="171" w:author="Jose Costa Teixeira" w:date="2017-04-02T13:22:00Z">
        <w:r w:rsidR="007F1599" w:rsidRPr="00C67286">
          <w:rPr>
            <w:i w:val="0"/>
          </w:rPr>
          <w:t>.</w:t>
        </w:r>
      </w:ins>
    </w:p>
    <w:p w14:paraId="2B09040B" w14:textId="77777777" w:rsidR="00CE70C1" w:rsidRPr="00C67286" w:rsidRDefault="00CE70C1" w:rsidP="00CE70C1">
      <w:pPr>
        <w:pStyle w:val="Heading4"/>
        <w:numPr>
          <w:ilvl w:val="0"/>
          <w:numId w:val="0"/>
        </w:numPr>
        <w:rPr>
          <w:noProof w:val="0"/>
        </w:rPr>
      </w:pPr>
      <w:bookmarkStart w:id="172" w:name="_Toc345074655"/>
      <w:r w:rsidRPr="00C67286">
        <w:rPr>
          <w:noProof w:val="0"/>
        </w:rPr>
        <w:t>X.1.1.2 Medication Administration Performer</w:t>
      </w:r>
    </w:p>
    <w:p w14:paraId="13ECD75E" w14:textId="77777777" w:rsidR="00CE70C1" w:rsidRPr="00C67286" w:rsidRDefault="00CE70C1" w:rsidP="00CE70C1">
      <w:pPr>
        <w:pStyle w:val="AuthorInstructions"/>
        <w:rPr>
          <w:i w:val="0"/>
        </w:rPr>
      </w:pPr>
      <w:r w:rsidRPr="00C67286">
        <w:rPr>
          <w:i w:val="0"/>
        </w:rPr>
        <w:t xml:space="preserve">The Medication Administration Performer invokes a FHIR search for the planned administrations that are relevant for the context of the Medication Administration Performer. This context can be </w:t>
      </w:r>
      <w:r w:rsidR="008540DF" w:rsidRPr="00C67286">
        <w:rPr>
          <w:i w:val="0"/>
        </w:rPr>
        <w:t>a combination of any of the following:</w:t>
      </w:r>
    </w:p>
    <w:p w14:paraId="000EDB90" w14:textId="77777777" w:rsidR="008540DF" w:rsidRPr="00C67286" w:rsidRDefault="003D5853" w:rsidP="008540DF">
      <w:pPr>
        <w:pStyle w:val="AuthorInstructions"/>
        <w:numPr>
          <w:ilvl w:val="0"/>
          <w:numId w:val="102"/>
        </w:numPr>
        <w:rPr>
          <w:i w:val="0"/>
        </w:rPr>
      </w:pPr>
      <w:r w:rsidRPr="00C67286">
        <w:rPr>
          <w:i w:val="0"/>
        </w:rPr>
        <w:t xml:space="preserve">A specific </w:t>
      </w:r>
      <w:r w:rsidR="008540DF" w:rsidRPr="00C67286">
        <w:rPr>
          <w:i w:val="0"/>
        </w:rPr>
        <w:t>nurse that is planned to perform the administrations (in case for example of a mobile app for a nurse)</w:t>
      </w:r>
      <w:ins w:id="173" w:author="Jose Costa Teixeira" w:date="2017-04-02T13:22:00Z">
        <w:r w:rsidR="003165C4" w:rsidRPr="00C67286">
          <w:rPr>
            <w:i w:val="0"/>
          </w:rPr>
          <w:t>;</w:t>
        </w:r>
      </w:ins>
    </w:p>
    <w:p w14:paraId="5509CF72" w14:textId="77777777" w:rsidR="003D5853" w:rsidRPr="00C67286" w:rsidRDefault="003D5853" w:rsidP="003D5853">
      <w:pPr>
        <w:pStyle w:val="AuthorInstructions"/>
        <w:numPr>
          <w:ilvl w:val="0"/>
          <w:numId w:val="102"/>
        </w:numPr>
        <w:rPr>
          <w:i w:val="0"/>
        </w:rPr>
      </w:pPr>
      <w:r w:rsidRPr="00C67286">
        <w:rPr>
          <w:i w:val="0"/>
        </w:rPr>
        <w:t>A specific care team that is planned to perform the administrations (in case for example of a mobile app for a care team</w:t>
      </w:r>
      <w:ins w:id="174" w:author="Jose Costa Teixeira" w:date="2017-04-17T10:23:00Z">
        <w:r w:rsidR="00212D8A" w:rsidRPr="00C67286">
          <w:rPr>
            <w:i w:val="0"/>
          </w:rPr>
          <w:t xml:space="preserve"> in a hospital ward</w:t>
        </w:r>
      </w:ins>
      <w:r w:rsidRPr="00C67286">
        <w:rPr>
          <w:i w:val="0"/>
        </w:rPr>
        <w:t>)</w:t>
      </w:r>
      <w:ins w:id="175" w:author="Jose Costa Teixeira" w:date="2017-04-02T13:22:00Z">
        <w:r w:rsidR="003165C4" w:rsidRPr="00C67286">
          <w:rPr>
            <w:i w:val="0"/>
          </w:rPr>
          <w:t>;</w:t>
        </w:r>
      </w:ins>
    </w:p>
    <w:p w14:paraId="746821BA" w14:textId="77777777" w:rsidR="008540DF" w:rsidRPr="00C67286" w:rsidRDefault="008540DF" w:rsidP="003D5853">
      <w:pPr>
        <w:pStyle w:val="AuthorInstructions"/>
        <w:numPr>
          <w:ilvl w:val="0"/>
          <w:numId w:val="102"/>
        </w:numPr>
        <w:rPr>
          <w:i w:val="0"/>
        </w:rPr>
      </w:pPr>
      <w:r w:rsidRPr="00C67286">
        <w:rPr>
          <w:i w:val="0"/>
        </w:rPr>
        <w:t>The patient for which the administration is planned</w:t>
      </w:r>
      <w:ins w:id="176" w:author="Jose Costa Teixeira" w:date="2017-04-02T13:22:00Z">
        <w:r w:rsidR="003165C4" w:rsidRPr="00C67286">
          <w:rPr>
            <w:i w:val="0"/>
          </w:rPr>
          <w:t>;</w:t>
        </w:r>
      </w:ins>
    </w:p>
    <w:p w14:paraId="59E2D7D3" w14:textId="77777777" w:rsidR="008540DF" w:rsidRPr="00C67286" w:rsidRDefault="008540DF" w:rsidP="008540DF">
      <w:pPr>
        <w:pStyle w:val="AuthorInstructions"/>
        <w:numPr>
          <w:ilvl w:val="0"/>
          <w:numId w:val="102"/>
        </w:numPr>
        <w:rPr>
          <w:i w:val="0"/>
        </w:rPr>
      </w:pPr>
      <w:r w:rsidRPr="00C67286">
        <w:rPr>
          <w:i w:val="0"/>
        </w:rPr>
        <w:t>The time of administration (e.g. only the administrations for a given day, or a given shift)</w:t>
      </w:r>
      <w:ins w:id="177" w:author="Jose Costa Teixeira" w:date="2017-04-02T13:22:00Z">
        <w:r w:rsidR="007F1599" w:rsidRPr="00C67286">
          <w:rPr>
            <w:i w:val="0"/>
          </w:rPr>
          <w:t>.</w:t>
        </w:r>
      </w:ins>
    </w:p>
    <w:p w14:paraId="6E7EB236" w14:textId="77777777" w:rsidR="008540DF" w:rsidRPr="00C67286" w:rsidRDefault="008540DF" w:rsidP="008540DF">
      <w:pPr>
        <w:pStyle w:val="AuthorInstructions"/>
        <w:numPr>
          <w:ilvl w:val="0"/>
          <w:numId w:val="102"/>
        </w:numPr>
        <w:rPr>
          <w:i w:val="0"/>
        </w:rPr>
      </w:pPr>
      <w:r w:rsidRPr="00C67286">
        <w:rPr>
          <w:i w:val="0"/>
        </w:rPr>
        <w:t>…</w:t>
      </w:r>
    </w:p>
    <w:p w14:paraId="0D87A56D" w14:textId="77777777" w:rsidR="008540DF" w:rsidRPr="00C67286" w:rsidRDefault="008540DF" w:rsidP="00CE70C1">
      <w:pPr>
        <w:pStyle w:val="AuthorInstructions"/>
        <w:rPr>
          <w:i w:val="0"/>
        </w:rPr>
      </w:pPr>
    </w:p>
    <w:p w14:paraId="27E1F7FA" w14:textId="77777777" w:rsidR="00CE70C1" w:rsidRPr="00C67286" w:rsidRDefault="00CE70C1" w:rsidP="00CE70C1">
      <w:pPr>
        <w:pStyle w:val="AuthorInstructions"/>
        <w:rPr>
          <w:i w:val="0"/>
        </w:rPr>
      </w:pPr>
    </w:p>
    <w:p w14:paraId="22F30033" w14:textId="77777777" w:rsidR="00CE70C1" w:rsidRPr="00C67286" w:rsidRDefault="00CE70C1" w:rsidP="00CE70C1">
      <w:pPr>
        <w:pStyle w:val="Heading4"/>
        <w:numPr>
          <w:ilvl w:val="0"/>
          <w:numId w:val="0"/>
        </w:numPr>
        <w:rPr>
          <w:noProof w:val="0"/>
        </w:rPr>
      </w:pPr>
      <w:r w:rsidRPr="00C67286">
        <w:rPr>
          <w:noProof w:val="0"/>
        </w:rPr>
        <w:lastRenderedPageBreak/>
        <w:t>X.1.1.3 Medication Administration Informer</w:t>
      </w:r>
    </w:p>
    <w:p w14:paraId="5F5B57DA" w14:textId="77777777" w:rsidR="00CE70C1" w:rsidRPr="00C67286" w:rsidRDefault="00CE70C1" w:rsidP="00CE70C1">
      <w:pPr>
        <w:pStyle w:val="AuthorInstructions"/>
        <w:rPr>
          <w:i w:val="0"/>
        </w:rPr>
      </w:pPr>
      <w:r w:rsidRPr="00C67286">
        <w:rPr>
          <w:i w:val="0"/>
        </w:rPr>
        <w:t>The Medication Administration Informer</w:t>
      </w:r>
      <w:r w:rsidR="00F31FD6" w:rsidRPr="00C67286">
        <w:rPr>
          <w:i w:val="0"/>
        </w:rPr>
        <w:t xml:space="preserve"> provides, by pushing a FHIR resource</w:t>
      </w:r>
      <w:del w:id="178" w:author="Jose Costa Teixeira" w:date="2017-04-02T13:39:00Z">
        <w:r w:rsidR="00F31FD6" w:rsidRPr="00C67286" w:rsidDel="0081747F">
          <w:rPr>
            <w:i w:val="0"/>
          </w:rPr>
          <w:delText>)</w:delText>
        </w:r>
      </w:del>
      <w:r w:rsidR="00F31FD6" w:rsidRPr="00C67286">
        <w:rPr>
          <w:i w:val="0"/>
        </w:rPr>
        <w:t>, a report of the outcome of a planned administration: whether the administration was effectively performed, and the actual time of administration, the performer, any additional information, etc.</w:t>
      </w:r>
    </w:p>
    <w:p w14:paraId="4E46304B" w14:textId="77777777" w:rsidR="003D5853" w:rsidRPr="00C67286" w:rsidRDefault="003D5853" w:rsidP="00CE70C1">
      <w:pPr>
        <w:pStyle w:val="AuthorInstructions"/>
        <w:rPr>
          <w:ins w:id="179" w:author="Jose Costa Teixeira" w:date="2017-04-02T13:40:00Z"/>
          <w:i w:val="0"/>
        </w:rPr>
      </w:pPr>
      <w:r w:rsidRPr="00C67286">
        <w:rPr>
          <w:i w:val="0"/>
        </w:rPr>
        <w:t>It also publishes a report of unplanned administrations</w:t>
      </w:r>
      <w:ins w:id="180" w:author="Jose Costa Teixeira" w:date="2017-04-02T13:40:00Z">
        <w:r w:rsidR="0081747F" w:rsidRPr="00C67286">
          <w:rPr>
            <w:i w:val="0"/>
          </w:rPr>
          <w:t xml:space="preserve"> if such unplanned administrations occur</w:t>
        </w:r>
      </w:ins>
      <w:del w:id="181" w:author="Jose Costa Teixeira" w:date="2017-04-02T13:40:00Z">
        <w:r w:rsidRPr="00C67286" w:rsidDel="0081747F">
          <w:rPr>
            <w:i w:val="0"/>
          </w:rPr>
          <w:delText>.</w:delText>
        </w:r>
      </w:del>
    </w:p>
    <w:p w14:paraId="75B78EE0" w14:textId="77777777" w:rsidR="0081747F" w:rsidRPr="00C67286" w:rsidDel="0081747F" w:rsidRDefault="0081747F" w:rsidP="00CE70C1">
      <w:pPr>
        <w:pStyle w:val="AuthorInstructions"/>
        <w:rPr>
          <w:del w:id="182" w:author="Jose Costa Teixeira" w:date="2017-04-02T13:41:00Z"/>
          <w:i w:val="0"/>
        </w:rPr>
      </w:pPr>
    </w:p>
    <w:p w14:paraId="1DF11B37" w14:textId="77777777" w:rsidR="00CE70C1" w:rsidRPr="00C67286" w:rsidRDefault="00CE70C1" w:rsidP="00CE70C1">
      <w:pPr>
        <w:pStyle w:val="Heading4"/>
        <w:numPr>
          <w:ilvl w:val="0"/>
          <w:numId w:val="0"/>
        </w:numPr>
        <w:rPr>
          <w:noProof w:val="0"/>
        </w:rPr>
      </w:pPr>
      <w:r w:rsidRPr="00C67286">
        <w:rPr>
          <w:noProof w:val="0"/>
        </w:rPr>
        <w:t>X.1.1.4 Medication Administration Consumer</w:t>
      </w:r>
    </w:p>
    <w:p w14:paraId="45ADDFED" w14:textId="77777777" w:rsidR="00CE70C1" w:rsidRPr="00C67286" w:rsidRDefault="00CE70C1" w:rsidP="00CE70C1">
      <w:pPr>
        <w:pStyle w:val="AuthorInstructions"/>
        <w:rPr>
          <w:i w:val="0"/>
        </w:rPr>
      </w:pPr>
      <w:r w:rsidRPr="00C67286">
        <w:rPr>
          <w:i w:val="0"/>
        </w:rPr>
        <w:t>The Medication Administration Consumer</w:t>
      </w:r>
      <w:r w:rsidR="00F31FD6" w:rsidRPr="00C67286">
        <w:rPr>
          <w:i w:val="0"/>
        </w:rPr>
        <w:t xml:space="preserve"> receives the information about the Medication Administrati</w:t>
      </w:r>
      <w:r w:rsidR="003D5853" w:rsidRPr="00C67286">
        <w:rPr>
          <w:i w:val="0"/>
        </w:rPr>
        <w:t>o</w:t>
      </w:r>
      <w:r w:rsidR="00F31FD6" w:rsidRPr="00C67286">
        <w:rPr>
          <w:i w:val="0"/>
        </w:rPr>
        <w:t>n.</w:t>
      </w:r>
    </w:p>
    <w:p w14:paraId="3A7463DC" w14:textId="77777777" w:rsidR="00CE70C1" w:rsidRPr="00C67286" w:rsidRDefault="00CE70C1" w:rsidP="00CE70C1">
      <w:pPr>
        <w:pStyle w:val="AuthorInstructions"/>
        <w:rPr>
          <w:i w:val="0"/>
        </w:rPr>
      </w:pPr>
    </w:p>
    <w:p w14:paraId="1E27C3D1" w14:textId="77777777" w:rsidR="00CE70C1" w:rsidRPr="00C67286" w:rsidRDefault="00CE70C1" w:rsidP="00CE70C1">
      <w:pPr>
        <w:pStyle w:val="AuthorInstructions"/>
        <w:rPr>
          <w:i w:val="0"/>
        </w:rPr>
      </w:pPr>
    </w:p>
    <w:p w14:paraId="768FFB0B" w14:textId="77777777" w:rsidR="00CF283F" w:rsidRPr="00C67286" w:rsidRDefault="00CE70C1" w:rsidP="00CE70C1">
      <w:pPr>
        <w:pStyle w:val="Heading4"/>
        <w:numPr>
          <w:ilvl w:val="0"/>
          <w:numId w:val="0"/>
        </w:numPr>
        <w:rPr>
          <w:noProof w:val="0"/>
        </w:rPr>
      </w:pPr>
      <w:r w:rsidRPr="00C67286">
        <w:rPr>
          <w:noProof w:val="0"/>
        </w:rPr>
        <w:t xml:space="preserve"> </w:t>
      </w:r>
      <w:r w:rsidR="00173657">
        <w:rPr>
          <w:noProof w:val="0"/>
        </w:rPr>
        <w:t>X.2 MMA</w:t>
      </w:r>
      <w:r w:rsidR="00104BE6" w:rsidRPr="00C67286">
        <w:rPr>
          <w:noProof w:val="0"/>
        </w:rPr>
        <w:t xml:space="preserve"> Actor</w:t>
      </w:r>
      <w:r w:rsidR="00CF283F" w:rsidRPr="00C67286">
        <w:rPr>
          <w:noProof w:val="0"/>
        </w:rPr>
        <w:t xml:space="preserve"> Options</w:t>
      </w:r>
      <w:bookmarkEnd w:id="172"/>
    </w:p>
    <w:p w14:paraId="0C9ED833" w14:textId="77777777" w:rsidR="00255821" w:rsidRPr="00C67286" w:rsidRDefault="003A09FE" w:rsidP="00597DB2">
      <w:pPr>
        <w:pStyle w:val="AuthorInstructions"/>
      </w:pPr>
      <w:r w:rsidRPr="00C67286">
        <w:t>&lt;Modify the following Table listing the actors in this profile, the options available for each, and references to sections that state requirements for compliance to each Option</w:t>
      </w:r>
      <w:r w:rsidR="00F0665F" w:rsidRPr="00C67286">
        <w:t xml:space="preserve">. </w:t>
      </w:r>
      <w:r w:rsidRPr="00C67286">
        <w:t>For actors with no options, state “No options defined” in the Options column.</w:t>
      </w:r>
      <w:r w:rsidR="00255821" w:rsidRPr="00C67286">
        <w:t>&gt;</w:t>
      </w:r>
    </w:p>
    <w:p w14:paraId="44D8D21A" w14:textId="77777777" w:rsidR="001E206E" w:rsidRPr="00C67286" w:rsidRDefault="001E206E" w:rsidP="00597DB2">
      <w:pPr>
        <w:pStyle w:val="AuthorInstructions"/>
      </w:pPr>
      <w:r w:rsidRPr="00C67286">
        <w:t xml:space="preserve">&lt;Note: </w:t>
      </w:r>
      <w:r w:rsidR="00665A0A" w:rsidRPr="00C67286">
        <w:t>Options are directly carried over to the Integration</w:t>
      </w:r>
      <w:r w:rsidRPr="00C67286">
        <w:t xml:space="preserve"> Statements which are published</w:t>
      </w:r>
      <w:r w:rsidR="00665A0A" w:rsidRPr="00C67286">
        <w:t xml:space="preserve"> by vendors for review by buyers. Too many options can be confusing for readers.</w:t>
      </w:r>
      <w:r w:rsidRPr="00C67286">
        <w:t>&gt;</w:t>
      </w:r>
    </w:p>
    <w:p w14:paraId="4D01046A" w14:textId="77777777" w:rsidR="003A09FE" w:rsidRPr="00C67286" w:rsidRDefault="00255821" w:rsidP="00597DB2">
      <w:pPr>
        <w:pStyle w:val="AuthorInstructions"/>
      </w:pPr>
      <w:r w:rsidRPr="00C67286">
        <w:t>&lt;</w:t>
      </w:r>
      <w:r w:rsidR="00F82F74" w:rsidRPr="00C67286">
        <w:t xml:space="preserve"> Try to </w:t>
      </w:r>
      <w:r w:rsidR="00F82F74" w:rsidRPr="00C67286">
        <w:rPr>
          <w:b/>
          <w:u w:val="single"/>
        </w:rPr>
        <w:t>minimize</w:t>
      </w:r>
      <w:r w:rsidR="00F82F74" w:rsidRPr="00C67286">
        <w:t xml:space="preserve"> options for Actors and only use if necessary.</w:t>
      </w:r>
      <w:r w:rsidR="003A09FE" w:rsidRPr="00C67286">
        <w:t>&gt;</w:t>
      </w:r>
    </w:p>
    <w:p w14:paraId="3B132F99" w14:textId="77777777" w:rsidR="009C10D5" w:rsidRPr="00C67286" w:rsidRDefault="009C10D5" w:rsidP="00597DB2">
      <w:pPr>
        <w:pStyle w:val="AuthorInstructions"/>
      </w:pPr>
      <w:r w:rsidRPr="00C67286">
        <w:t>&lt;</w:t>
      </w:r>
      <w:r w:rsidR="00665A0A" w:rsidRPr="00C67286">
        <w:t>Several options for Content</w:t>
      </w:r>
      <w:r w:rsidRPr="00C67286">
        <w:t xml:space="preserve"> </w:t>
      </w:r>
      <w:r w:rsidR="00665A0A" w:rsidRPr="00C67286">
        <w:t>Consumers are</w:t>
      </w:r>
      <w:r w:rsidRPr="00C67286">
        <w:t xml:space="preserve"> defined in PCC TF-2 section </w:t>
      </w:r>
      <w:r w:rsidR="00A174B6" w:rsidRPr="00C67286">
        <w:t>3.1.1-3.1</w:t>
      </w:r>
      <w:r w:rsidR="00E8520F" w:rsidRPr="00C67286">
        <w:t>.4</w:t>
      </w:r>
      <w:r w:rsidR="00887E40" w:rsidRPr="00C67286">
        <w:t xml:space="preserve">. </w:t>
      </w:r>
      <w:r w:rsidR="001E206E" w:rsidRPr="00C67286">
        <w:t xml:space="preserve">It is recommended that these </w:t>
      </w:r>
      <w:r w:rsidRPr="00C67286">
        <w:t xml:space="preserve">options </w:t>
      </w:r>
      <w:r w:rsidR="001E206E" w:rsidRPr="00C67286">
        <w:t>are</w:t>
      </w:r>
      <w:r w:rsidRPr="00C67286">
        <w:t xml:space="preserve"> reused for content module definition</w:t>
      </w:r>
      <w:r w:rsidR="001E206E" w:rsidRPr="00C67286">
        <w:t>s</w:t>
      </w:r>
      <w:r w:rsidRPr="00C67286">
        <w:t>, but read the option definitions thoroughly to be certain that they apply</w:t>
      </w:r>
      <w:r w:rsidR="00887E40" w:rsidRPr="00C67286">
        <w:t xml:space="preserve">. </w:t>
      </w:r>
      <w:r w:rsidRPr="00C67286">
        <w:t xml:space="preserve">If they do apply in their entirety, you will need to define a </w:t>
      </w:r>
      <w:r w:rsidR="00665A0A" w:rsidRPr="00C67286">
        <w:t>corresponding o</w:t>
      </w:r>
      <w:r w:rsidRPr="00C67286">
        <w:t>ption in this profile</w:t>
      </w:r>
      <w:r w:rsidR="00887E40" w:rsidRPr="00C67286">
        <w:t xml:space="preserve">. </w:t>
      </w:r>
      <w:r w:rsidR="00863C8B" w:rsidRPr="00C67286">
        <w:t>The recommended naming convention for a similar, but different, option is, for example, “View Option - &lt;profile acronym&gt;, etc</w:t>
      </w:r>
      <w:r w:rsidR="00665A0A" w:rsidRPr="00C67286">
        <w:t>.</w:t>
      </w:r>
      <w:r w:rsidR="00863C8B" w:rsidRPr="00C67286">
        <w:t>, “View Option – CIRC”.</w:t>
      </w:r>
      <w:r w:rsidRPr="00C67286">
        <w:t>&gt;</w:t>
      </w:r>
    </w:p>
    <w:p w14:paraId="6A15D94B" w14:textId="77777777" w:rsidR="00CF283F" w:rsidRPr="00C67286" w:rsidRDefault="00CF283F" w:rsidP="008E0275">
      <w:pPr>
        <w:pStyle w:val="BodyText"/>
      </w:pPr>
      <w:r w:rsidRPr="00C67286">
        <w:t>Options that may be selected for</w:t>
      </w:r>
      <w:r w:rsidR="00323461" w:rsidRPr="00C67286">
        <w:t xml:space="preserve"> each actor in</w:t>
      </w:r>
      <w:r w:rsidRPr="00C67286">
        <w:t xml:space="preserve"> this </w:t>
      </w:r>
      <w:r w:rsidR="00323461" w:rsidRPr="00C67286">
        <w:t>p</w:t>
      </w:r>
      <w:r w:rsidRPr="00C67286">
        <w:t>rofile</w:t>
      </w:r>
      <w:r w:rsidR="00323461" w:rsidRPr="00C67286">
        <w:t>, if any,</w:t>
      </w:r>
      <w:r w:rsidRPr="00C67286">
        <w:t xml:space="preserve"> are listed in the table X.2-1</w:t>
      </w:r>
      <w:r w:rsidR="00F0665F" w:rsidRPr="00C67286">
        <w:t xml:space="preserve">. </w:t>
      </w:r>
      <w:r w:rsidRPr="00C67286">
        <w:t>Dependencies between options when applicable are specified in notes.</w:t>
      </w:r>
    </w:p>
    <w:p w14:paraId="633E14D8" w14:textId="77777777" w:rsidR="006514EA" w:rsidRPr="00C67286" w:rsidRDefault="006514EA" w:rsidP="008E0275">
      <w:pPr>
        <w:pStyle w:val="BodyText"/>
      </w:pPr>
    </w:p>
    <w:p w14:paraId="5FB2934F" w14:textId="77777777" w:rsidR="00CF283F" w:rsidRPr="00C67286" w:rsidRDefault="00CF283F" w:rsidP="00C56183">
      <w:pPr>
        <w:pStyle w:val="TableTitle"/>
      </w:pPr>
      <w:r w:rsidRPr="00C67286">
        <w:t>Table X.2-1</w:t>
      </w:r>
      <w:r w:rsidR="00701B3A" w:rsidRPr="00C67286">
        <w:t xml:space="preserve">: </w:t>
      </w:r>
      <w:r w:rsidR="00F37D13">
        <w:t>Mobile Medication Administration</w:t>
      </w:r>
      <w:r w:rsidRPr="00C67286">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183">
          <w:tblGrid>
            <w:gridCol w:w="2891"/>
            <w:gridCol w:w="3130"/>
            <w:gridCol w:w="3438"/>
          </w:tblGrid>
        </w:tblGridChange>
      </w:tblGrid>
      <w:tr w:rsidR="00991D63" w:rsidRPr="00C67286" w14:paraId="68374A6B" w14:textId="77777777" w:rsidTr="00212D8A">
        <w:trPr>
          <w:cantSplit/>
          <w:tblHeader/>
          <w:jc w:val="center"/>
        </w:trPr>
        <w:tc>
          <w:tcPr>
            <w:tcW w:w="2891" w:type="dxa"/>
            <w:shd w:val="pct15" w:color="auto" w:fill="FFFFFF"/>
          </w:tcPr>
          <w:p w14:paraId="60CA2CAB" w14:textId="77777777" w:rsidR="00991D63" w:rsidRPr="00C67286" w:rsidRDefault="00991D63" w:rsidP="00663624">
            <w:pPr>
              <w:pStyle w:val="TableEntryHeader"/>
            </w:pPr>
            <w:r w:rsidRPr="00C67286">
              <w:t>Actor</w:t>
            </w:r>
          </w:p>
        </w:tc>
        <w:tc>
          <w:tcPr>
            <w:tcW w:w="3130" w:type="dxa"/>
            <w:shd w:val="pct15" w:color="auto" w:fill="FFFFFF"/>
          </w:tcPr>
          <w:p w14:paraId="47207656" w14:textId="77777777" w:rsidR="00991D63" w:rsidRPr="00C67286" w:rsidRDefault="00991D63" w:rsidP="00E007E6">
            <w:pPr>
              <w:pStyle w:val="TableEntryHeader"/>
            </w:pPr>
            <w:r w:rsidRPr="00C67286">
              <w:t>Option Name</w:t>
            </w:r>
          </w:p>
        </w:tc>
        <w:tc>
          <w:tcPr>
            <w:tcW w:w="3438" w:type="dxa"/>
            <w:shd w:val="pct15" w:color="auto" w:fill="FFFFFF"/>
          </w:tcPr>
          <w:p w14:paraId="43688F64" w14:textId="77777777" w:rsidR="00991D63" w:rsidRPr="00C67286" w:rsidRDefault="00907134" w:rsidP="00663624">
            <w:pPr>
              <w:pStyle w:val="TableEntryHeader"/>
            </w:pPr>
            <w:r w:rsidRPr="00C67286">
              <w:t>Reference</w:t>
            </w:r>
          </w:p>
          <w:p w14:paraId="1D51DA7A" w14:textId="77777777" w:rsidR="00787B2D" w:rsidRPr="00C67286" w:rsidRDefault="00787B2D" w:rsidP="00AD069D">
            <w:pPr>
              <w:pStyle w:val="TableEntryHeader"/>
              <w:rPr>
                <w:rFonts w:ascii="Times New Roman" w:hAnsi="Times New Roman"/>
                <w:b w:val="0"/>
                <w:i/>
              </w:rPr>
            </w:pPr>
            <w:r w:rsidRPr="00C67286">
              <w:rPr>
                <w:rFonts w:ascii="Times New Roman" w:hAnsi="Times New Roman"/>
                <w:b w:val="0"/>
                <w:i/>
              </w:rPr>
              <w:t>&lt;either reference TF-3 or the applicable X.2.x subsection below table&gt;</w:t>
            </w:r>
          </w:p>
        </w:tc>
      </w:tr>
      <w:tr w:rsidR="00991D63" w:rsidRPr="00C67286" w:rsidDel="004B2216" w14:paraId="0C4F2534" w14:textId="77777777" w:rsidTr="00212D8A">
        <w:trPr>
          <w:cantSplit/>
          <w:trHeight w:val="332"/>
          <w:jc w:val="center"/>
          <w:del w:id="184" w:author="Jose Costa Teixeira" w:date="2017-04-17T10:27:00Z"/>
        </w:trPr>
        <w:tc>
          <w:tcPr>
            <w:tcW w:w="2891" w:type="dxa"/>
          </w:tcPr>
          <w:p w14:paraId="2C2ECB61" w14:textId="77777777" w:rsidR="00991D63" w:rsidRPr="00C67286" w:rsidDel="004B2216" w:rsidRDefault="00991D63" w:rsidP="00663624">
            <w:pPr>
              <w:pStyle w:val="TableEntry"/>
              <w:rPr>
                <w:del w:id="185" w:author="Jose Costa Teixeira" w:date="2017-04-17T10:27:00Z"/>
              </w:rPr>
            </w:pPr>
            <w:del w:id="186" w:author="Jose Costa Teixeira" w:date="2017-04-17T10:26:00Z">
              <w:r w:rsidRPr="00C67286" w:rsidDel="00212D8A">
                <w:delText>Actor A</w:delText>
              </w:r>
            </w:del>
          </w:p>
        </w:tc>
        <w:tc>
          <w:tcPr>
            <w:tcW w:w="3130" w:type="dxa"/>
          </w:tcPr>
          <w:p w14:paraId="1A3D2048" w14:textId="77777777" w:rsidR="00991D63" w:rsidRPr="00C67286" w:rsidDel="004B2216" w:rsidRDefault="00991D63" w:rsidP="008358E5">
            <w:pPr>
              <w:pStyle w:val="TableEntry"/>
              <w:rPr>
                <w:del w:id="187" w:author="Jose Costa Teixeira" w:date="2017-04-17T10:27:00Z"/>
              </w:rPr>
            </w:pPr>
            <w:del w:id="188" w:author="Jose Costa Teixeira" w:date="2017-04-17T10:27:00Z">
              <w:r w:rsidRPr="00C67286" w:rsidDel="004B2216">
                <w:delText xml:space="preserve">No options defined </w:delText>
              </w:r>
            </w:del>
          </w:p>
        </w:tc>
        <w:tc>
          <w:tcPr>
            <w:tcW w:w="3438" w:type="dxa"/>
          </w:tcPr>
          <w:p w14:paraId="360C2E0B" w14:textId="77777777" w:rsidR="00991D63" w:rsidRPr="00C67286" w:rsidDel="004B2216" w:rsidRDefault="00787B2D" w:rsidP="00B92EA1">
            <w:pPr>
              <w:pStyle w:val="TableEntry"/>
              <w:rPr>
                <w:del w:id="189" w:author="Jose Costa Teixeira" w:date="2017-04-17T10:27:00Z"/>
              </w:rPr>
            </w:pPr>
            <w:del w:id="190" w:author="Jose Costa Teixeira" w:date="2017-04-17T10:27:00Z">
              <w:r w:rsidRPr="00C67286" w:rsidDel="004B2216">
                <w:delText>--</w:delText>
              </w:r>
            </w:del>
          </w:p>
        </w:tc>
      </w:tr>
      <w:tr w:rsidR="00991D63" w:rsidRPr="00C67286" w:rsidDel="004B2216" w14:paraId="01ED987F" w14:textId="77777777" w:rsidTr="00212D8A">
        <w:trPr>
          <w:cantSplit/>
          <w:trHeight w:val="233"/>
          <w:jc w:val="center"/>
          <w:del w:id="191" w:author="Jose Costa Teixeira" w:date="2017-04-17T10:27:00Z"/>
        </w:trPr>
        <w:tc>
          <w:tcPr>
            <w:tcW w:w="2891" w:type="dxa"/>
          </w:tcPr>
          <w:p w14:paraId="53530120" w14:textId="77777777" w:rsidR="00991D63" w:rsidRPr="00C67286" w:rsidDel="004B2216" w:rsidRDefault="00991D63" w:rsidP="00663624">
            <w:pPr>
              <w:pStyle w:val="TableEntry"/>
              <w:rPr>
                <w:del w:id="192" w:author="Jose Costa Teixeira" w:date="2017-04-17T10:27:00Z"/>
              </w:rPr>
            </w:pPr>
            <w:del w:id="193" w:author="Jose Costa Teixeira" w:date="2017-04-17T10:26:00Z">
              <w:r w:rsidRPr="00C67286" w:rsidDel="00212D8A">
                <w:delText>Actor B</w:delText>
              </w:r>
            </w:del>
          </w:p>
        </w:tc>
        <w:tc>
          <w:tcPr>
            <w:tcW w:w="3130" w:type="dxa"/>
          </w:tcPr>
          <w:p w14:paraId="325EFC2C" w14:textId="77777777" w:rsidR="00991D63" w:rsidRPr="00C67286" w:rsidDel="004B2216" w:rsidRDefault="00991D63" w:rsidP="008358E5">
            <w:pPr>
              <w:pStyle w:val="TableEntry"/>
              <w:rPr>
                <w:del w:id="194" w:author="Jose Costa Teixeira" w:date="2017-04-17T10:27:00Z"/>
              </w:rPr>
            </w:pPr>
            <w:del w:id="195" w:author="Jose Costa Teixeira" w:date="2017-04-17T10:27:00Z">
              <w:r w:rsidRPr="00C67286" w:rsidDel="004B2216">
                <w:delText xml:space="preserve">No options defined </w:delText>
              </w:r>
            </w:del>
          </w:p>
        </w:tc>
        <w:tc>
          <w:tcPr>
            <w:tcW w:w="3438" w:type="dxa"/>
          </w:tcPr>
          <w:p w14:paraId="00FCEBC5" w14:textId="77777777" w:rsidR="00991D63" w:rsidRPr="00C67286" w:rsidDel="004B2216" w:rsidRDefault="00787B2D" w:rsidP="00B92EA1">
            <w:pPr>
              <w:pStyle w:val="TableEntry"/>
              <w:rPr>
                <w:del w:id="196" w:author="Jose Costa Teixeira" w:date="2017-04-17T10:27:00Z"/>
              </w:rPr>
            </w:pPr>
            <w:del w:id="197" w:author="Jose Costa Teixeira" w:date="2017-04-17T10:27:00Z">
              <w:r w:rsidRPr="00C67286" w:rsidDel="004B2216">
                <w:delText>--</w:delText>
              </w:r>
            </w:del>
          </w:p>
        </w:tc>
      </w:tr>
      <w:tr w:rsidR="00991D63" w:rsidRPr="00C67286" w14:paraId="1DE4EEED" w14:textId="77777777" w:rsidTr="00212D8A">
        <w:trPr>
          <w:cantSplit/>
          <w:trHeight w:val="521"/>
          <w:jc w:val="center"/>
        </w:trPr>
        <w:tc>
          <w:tcPr>
            <w:tcW w:w="2891" w:type="dxa"/>
            <w:vMerge w:val="restart"/>
          </w:tcPr>
          <w:p w14:paraId="12FFEEE5" w14:textId="77777777" w:rsidR="00991D63" w:rsidRPr="00C67286" w:rsidRDefault="00212D8A" w:rsidP="00663624">
            <w:pPr>
              <w:pStyle w:val="TableEntry"/>
            </w:pPr>
            <w:ins w:id="198" w:author="Jose Costa Teixeira" w:date="2017-04-17T10:25:00Z">
              <w:r w:rsidRPr="00C67286">
                <w:t>Administration Request Placer / Administration Performer</w:t>
              </w:r>
            </w:ins>
            <w:del w:id="199" w:author="Jose Costa Teixeira" w:date="2017-04-17T10:25:00Z">
              <w:r w:rsidR="00991D63" w:rsidRPr="00C67286" w:rsidDel="00212D8A">
                <w:delText>Actor C/Actor D</w:delText>
              </w:r>
            </w:del>
          </w:p>
        </w:tc>
        <w:tc>
          <w:tcPr>
            <w:tcW w:w="3130" w:type="dxa"/>
          </w:tcPr>
          <w:p w14:paraId="7F7C935A" w14:textId="77777777" w:rsidR="00991D63" w:rsidRPr="00C67286" w:rsidRDefault="00991D63" w:rsidP="008358E5">
            <w:pPr>
              <w:pStyle w:val="TableEntry"/>
            </w:pPr>
            <w:del w:id="200" w:author="Jose Costa Teixeira" w:date="2017-04-17T10:25:00Z">
              <w:r w:rsidRPr="00C67286" w:rsidDel="00212D8A">
                <w:delText>No options defined</w:delText>
              </w:r>
            </w:del>
            <w:ins w:id="201" w:author="Jose Costa Teixeira" w:date="2017-04-17T10:25:00Z">
              <w:r w:rsidR="00212D8A" w:rsidRPr="00C67286">
                <w:t>PULL</w:t>
              </w:r>
            </w:ins>
            <w:r w:rsidRPr="00C67286">
              <w:t xml:space="preserve"> </w:t>
            </w:r>
            <w:ins w:id="202" w:author="Jose Costa Teixeira" w:date="2017-04-17T11:45:00Z">
              <w:r w:rsidR="0030398A" w:rsidRPr="00C67286">
                <w:t>requests</w:t>
              </w:r>
            </w:ins>
          </w:p>
        </w:tc>
        <w:tc>
          <w:tcPr>
            <w:tcW w:w="3438" w:type="dxa"/>
          </w:tcPr>
          <w:p w14:paraId="692DD22D" w14:textId="77777777" w:rsidR="00991D63" w:rsidRPr="00C67286" w:rsidRDefault="00787B2D" w:rsidP="00B92EA1">
            <w:pPr>
              <w:pStyle w:val="TableEntry"/>
            </w:pPr>
            <w:del w:id="203" w:author="Jose Costa Teixeira" w:date="2017-04-17T10:27:00Z">
              <w:r w:rsidRPr="00C67286" w:rsidDel="004B2216">
                <w:delText>--</w:delText>
              </w:r>
            </w:del>
          </w:p>
        </w:tc>
      </w:tr>
      <w:tr w:rsidR="00991D63" w:rsidRPr="00C67286" w14:paraId="64042C7C" w14:textId="77777777" w:rsidTr="00212D8A">
        <w:trPr>
          <w:cantSplit/>
          <w:jc w:val="center"/>
        </w:trPr>
        <w:tc>
          <w:tcPr>
            <w:tcW w:w="2891" w:type="dxa"/>
            <w:vMerge/>
            <w:tcBorders>
              <w:bottom w:val="single" w:sz="4" w:space="0" w:color="auto"/>
            </w:tcBorders>
          </w:tcPr>
          <w:p w14:paraId="72AEC71F" w14:textId="77777777" w:rsidR="00991D63" w:rsidRPr="00C67286" w:rsidRDefault="00991D63" w:rsidP="00663624">
            <w:pPr>
              <w:pStyle w:val="TableEntry"/>
            </w:pPr>
          </w:p>
        </w:tc>
        <w:tc>
          <w:tcPr>
            <w:tcW w:w="3130" w:type="dxa"/>
          </w:tcPr>
          <w:p w14:paraId="3619E5FA" w14:textId="77777777" w:rsidR="00991D63" w:rsidRPr="00C67286" w:rsidRDefault="00991D63" w:rsidP="008358E5">
            <w:pPr>
              <w:pStyle w:val="TableEntry"/>
            </w:pPr>
            <w:del w:id="204" w:author="Jose Costa Teixeira" w:date="2017-04-17T10:25:00Z">
              <w:r w:rsidRPr="00C67286" w:rsidDel="00212D8A">
                <w:delText xml:space="preserve">No options defined </w:delText>
              </w:r>
            </w:del>
            <w:ins w:id="205" w:author="Jose Costa Teixeira" w:date="2017-04-17T10:25:00Z">
              <w:r w:rsidR="00212D8A" w:rsidRPr="00C67286">
                <w:t>PUSH</w:t>
              </w:r>
            </w:ins>
            <w:ins w:id="206" w:author="Jose Costa Teixeira" w:date="2017-04-17T11:45:00Z">
              <w:r w:rsidR="0030398A" w:rsidRPr="00C67286">
                <w:t xml:space="preserve"> requests</w:t>
              </w:r>
            </w:ins>
          </w:p>
        </w:tc>
        <w:tc>
          <w:tcPr>
            <w:tcW w:w="3438" w:type="dxa"/>
          </w:tcPr>
          <w:p w14:paraId="1A986916" w14:textId="77777777" w:rsidR="00991D63" w:rsidRPr="00C67286" w:rsidRDefault="00787B2D" w:rsidP="00B92EA1">
            <w:pPr>
              <w:pStyle w:val="TableEntry"/>
            </w:pPr>
            <w:del w:id="207" w:author="Jose Costa Teixeira" w:date="2017-04-17T10:27:00Z">
              <w:r w:rsidRPr="00C67286" w:rsidDel="004B2216">
                <w:delText>--</w:delText>
              </w:r>
            </w:del>
          </w:p>
        </w:tc>
      </w:tr>
      <w:tr w:rsidR="00212D8A" w:rsidRPr="00C67286" w14:paraId="429C6126"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208"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02"/>
          <w:jc w:val="center"/>
          <w:ins w:id="209" w:author="Jose Costa Teixeira" w:date="2017-04-17T10:26:00Z"/>
          <w:trPrChange w:id="210" w:author="Jose Costa Teixeira" w:date="2017-04-17T10:27:00Z">
            <w:trPr>
              <w:cantSplit/>
              <w:trHeight w:val="586"/>
              <w:jc w:val="center"/>
            </w:trPr>
          </w:trPrChange>
        </w:trPr>
        <w:tc>
          <w:tcPr>
            <w:tcW w:w="2891" w:type="dxa"/>
            <w:tcPrChange w:id="211" w:author="Jose Costa Teixeira" w:date="2017-04-17T10:27:00Z">
              <w:tcPr>
                <w:tcW w:w="2891" w:type="dxa"/>
              </w:tcPr>
            </w:tcPrChange>
          </w:tcPr>
          <w:p w14:paraId="0F2B736E" w14:textId="77777777" w:rsidR="00212D8A" w:rsidRPr="00C67286" w:rsidRDefault="00212D8A" w:rsidP="00B67812">
            <w:pPr>
              <w:pStyle w:val="TableEntry"/>
              <w:ind w:left="0"/>
              <w:rPr>
                <w:ins w:id="212" w:author="Jose Costa Teixeira" w:date="2017-04-17T10:26:00Z"/>
              </w:rPr>
            </w:pPr>
            <w:ins w:id="213" w:author="Jose Costa Teixeira" w:date="2017-04-17T10:26:00Z">
              <w:r w:rsidRPr="00C67286">
                <w:t>Administration Informer</w:t>
              </w:r>
            </w:ins>
          </w:p>
        </w:tc>
        <w:tc>
          <w:tcPr>
            <w:tcW w:w="3130" w:type="dxa"/>
            <w:tcPrChange w:id="214" w:author="Jose Costa Teixeira" w:date="2017-04-17T10:27:00Z">
              <w:tcPr>
                <w:tcW w:w="3130" w:type="dxa"/>
              </w:tcPr>
            </w:tcPrChange>
          </w:tcPr>
          <w:p w14:paraId="10F80966" w14:textId="77777777" w:rsidR="00212D8A" w:rsidRPr="00C67286" w:rsidRDefault="00212D8A" w:rsidP="00B67812">
            <w:pPr>
              <w:pStyle w:val="TableEntry"/>
              <w:rPr>
                <w:ins w:id="215" w:author="Jose Costa Teixeira" w:date="2017-04-17T10:26:00Z"/>
              </w:rPr>
            </w:pPr>
            <w:ins w:id="216" w:author="Jose Costa Teixeira" w:date="2017-04-17T10:27:00Z">
              <w:r w:rsidRPr="00C67286">
                <w:t>No options defined</w:t>
              </w:r>
            </w:ins>
          </w:p>
        </w:tc>
        <w:tc>
          <w:tcPr>
            <w:tcW w:w="3438" w:type="dxa"/>
            <w:tcPrChange w:id="217" w:author="Jose Costa Teixeira" w:date="2017-04-17T10:27:00Z">
              <w:tcPr>
                <w:tcW w:w="3438" w:type="dxa"/>
              </w:tcPr>
            </w:tcPrChange>
          </w:tcPr>
          <w:p w14:paraId="168D37A5" w14:textId="77777777" w:rsidR="00212D8A" w:rsidRPr="00C67286" w:rsidRDefault="004B2216" w:rsidP="00B67812">
            <w:pPr>
              <w:pStyle w:val="TableEntry"/>
              <w:rPr>
                <w:ins w:id="218" w:author="Jose Costa Teixeira" w:date="2017-04-17T10:26:00Z"/>
              </w:rPr>
            </w:pPr>
            <w:ins w:id="219" w:author="Jose Costa Teixeira" w:date="2017-04-17T10:27:00Z">
              <w:r w:rsidRPr="00C67286">
                <w:t>--</w:t>
              </w:r>
            </w:ins>
          </w:p>
        </w:tc>
      </w:tr>
      <w:tr w:rsidR="00212D8A" w:rsidRPr="00C67286" w14:paraId="37F70043"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220"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265"/>
          <w:jc w:val="center"/>
          <w:ins w:id="221" w:author="Jose Costa Teixeira" w:date="2017-04-17T10:26:00Z"/>
          <w:trPrChange w:id="222" w:author="Jose Costa Teixeira" w:date="2017-04-17T10:27:00Z">
            <w:trPr>
              <w:cantSplit/>
              <w:trHeight w:val="586"/>
              <w:jc w:val="center"/>
            </w:trPr>
          </w:trPrChange>
        </w:trPr>
        <w:tc>
          <w:tcPr>
            <w:tcW w:w="2891" w:type="dxa"/>
            <w:tcPrChange w:id="223" w:author="Jose Costa Teixeira" w:date="2017-04-17T10:27:00Z">
              <w:tcPr>
                <w:tcW w:w="2891" w:type="dxa"/>
              </w:tcPr>
            </w:tcPrChange>
          </w:tcPr>
          <w:p w14:paraId="0447CF17" w14:textId="77777777" w:rsidR="00212D8A" w:rsidRPr="00C67286" w:rsidRDefault="00212D8A" w:rsidP="00B67812">
            <w:pPr>
              <w:pStyle w:val="TableEntry"/>
              <w:ind w:left="0"/>
              <w:rPr>
                <w:ins w:id="224" w:author="Jose Costa Teixeira" w:date="2017-04-17T10:26:00Z"/>
              </w:rPr>
            </w:pPr>
            <w:ins w:id="225" w:author="Jose Costa Teixeira" w:date="2017-04-17T10:26:00Z">
              <w:r w:rsidRPr="00C67286">
                <w:t>Administration Consumer</w:t>
              </w:r>
            </w:ins>
          </w:p>
        </w:tc>
        <w:tc>
          <w:tcPr>
            <w:tcW w:w="3130" w:type="dxa"/>
            <w:tcPrChange w:id="226" w:author="Jose Costa Teixeira" w:date="2017-04-17T10:27:00Z">
              <w:tcPr>
                <w:tcW w:w="3130" w:type="dxa"/>
              </w:tcPr>
            </w:tcPrChange>
          </w:tcPr>
          <w:p w14:paraId="51E0687E" w14:textId="77777777" w:rsidR="00212D8A" w:rsidRPr="00C67286" w:rsidRDefault="00212D8A" w:rsidP="00B67812">
            <w:pPr>
              <w:pStyle w:val="TableEntry"/>
              <w:rPr>
                <w:ins w:id="227" w:author="Jose Costa Teixeira" w:date="2017-04-17T10:26:00Z"/>
              </w:rPr>
            </w:pPr>
            <w:ins w:id="228" w:author="Jose Costa Teixeira" w:date="2017-04-17T10:27:00Z">
              <w:r w:rsidRPr="00C67286">
                <w:t>No options defined</w:t>
              </w:r>
            </w:ins>
          </w:p>
        </w:tc>
        <w:tc>
          <w:tcPr>
            <w:tcW w:w="3438" w:type="dxa"/>
            <w:tcPrChange w:id="229" w:author="Jose Costa Teixeira" w:date="2017-04-17T10:27:00Z">
              <w:tcPr>
                <w:tcW w:w="3438" w:type="dxa"/>
              </w:tcPr>
            </w:tcPrChange>
          </w:tcPr>
          <w:p w14:paraId="29157A06" w14:textId="77777777" w:rsidR="00212D8A" w:rsidRPr="00C67286" w:rsidRDefault="004B2216" w:rsidP="00B67812">
            <w:pPr>
              <w:pStyle w:val="TableEntry"/>
              <w:rPr>
                <w:ins w:id="230" w:author="Jose Costa Teixeira" w:date="2017-04-17T10:26:00Z"/>
              </w:rPr>
            </w:pPr>
            <w:ins w:id="231" w:author="Jose Costa Teixeira" w:date="2017-04-17T10:27:00Z">
              <w:r w:rsidRPr="00C67286">
                <w:t>--</w:t>
              </w:r>
            </w:ins>
          </w:p>
        </w:tc>
      </w:tr>
      <w:tr w:rsidR="00991D63" w:rsidRPr="00C67286" w:rsidDel="00212D8A" w14:paraId="5182A554" w14:textId="77777777" w:rsidTr="00212D8A">
        <w:trPr>
          <w:cantSplit/>
          <w:trHeight w:val="586"/>
          <w:jc w:val="center"/>
          <w:del w:id="232" w:author="Jose Costa Teixeira" w:date="2017-04-17T10:26:00Z"/>
        </w:trPr>
        <w:tc>
          <w:tcPr>
            <w:tcW w:w="2891" w:type="dxa"/>
          </w:tcPr>
          <w:p w14:paraId="19D1DA24" w14:textId="77777777" w:rsidR="00991D63" w:rsidRPr="00C67286" w:rsidDel="00212D8A" w:rsidRDefault="00991D63" w:rsidP="008358E5">
            <w:pPr>
              <w:pStyle w:val="TableEntry"/>
              <w:ind w:left="0"/>
              <w:rPr>
                <w:del w:id="233" w:author="Jose Costa Teixeira" w:date="2017-04-17T10:26:00Z"/>
              </w:rPr>
            </w:pPr>
            <w:del w:id="234" w:author="Jose Costa Teixeira" w:date="2017-04-17T10:26:00Z">
              <w:r w:rsidRPr="00C67286" w:rsidDel="00212D8A">
                <w:delText>Actor E</w:delText>
              </w:r>
              <w:r w:rsidR="00940FC7" w:rsidRPr="00C67286" w:rsidDel="00212D8A">
                <w:delText xml:space="preserve"> </w:delText>
              </w:r>
              <w:r w:rsidR="00A05A12" w:rsidRPr="00C67286" w:rsidDel="00212D8A">
                <w:rPr>
                  <w:i/>
                </w:rPr>
                <w:delText>&lt;</w:delText>
              </w:r>
              <w:r w:rsidRPr="00C67286" w:rsidDel="00212D8A">
                <w:rPr>
                  <w:i/>
                </w:rPr>
                <w:delText>e.g., Content Consumer</w:delText>
              </w:r>
              <w:r w:rsidR="00A05A12" w:rsidRPr="00C67286" w:rsidDel="00212D8A">
                <w:rPr>
                  <w:i/>
                </w:rPr>
                <w:delText>&gt;</w:delText>
              </w:r>
            </w:del>
          </w:p>
        </w:tc>
        <w:tc>
          <w:tcPr>
            <w:tcW w:w="3130" w:type="dxa"/>
          </w:tcPr>
          <w:p w14:paraId="22AA5BB7" w14:textId="77777777" w:rsidR="00991D63" w:rsidRPr="00C67286" w:rsidDel="00212D8A" w:rsidRDefault="00991D63" w:rsidP="00AD069D">
            <w:pPr>
              <w:pStyle w:val="TableEntry"/>
              <w:rPr>
                <w:del w:id="235" w:author="Jose Costa Teixeira" w:date="2017-04-17T10:26:00Z"/>
              </w:rPr>
            </w:pPr>
            <w:del w:id="236" w:author="Jose Costa Teixeira" w:date="2017-04-17T10:26:00Z">
              <w:r w:rsidRPr="00C67286" w:rsidDel="00212D8A">
                <w:delText>View Option</w:delText>
              </w:r>
              <w:r w:rsidR="00940FC7" w:rsidRPr="00C67286" w:rsidDel="00212D8A">
                <w:delText xml:space="preserve"> </w:delText>
              </w:r>
              <w:r w:rsidRPr="00C67286" w:rsidDel="00212D8A">
                <w:delText xml:space="preserve">(see </w:delText>
              </w:r>
              <w:r w:rsidR="00EF6962" w:rsidRPr="00C67286" w:rsidDel="00212D8A">
                <w:delText xml:space="preserve">section </w:delText>
              </w:r>
              <w:r w:rsidRPr="00C67286" w:rsidDel="00212D8A">
                <w:delText>X.2.1)</w:delText>
              </w:r>
            </w:del>
          </w:p>
        </w:tc>
        <w:tc>
          <w:tcPr>
            <w:tcW w:w="3438" w:type="dxa"/>
          </w:tcPr>
          <w:p w14:paraId="7C8D3DA4" w14:textId="77777777" w:rsidR="00991D63" w:rsidRPr="00C67286" w:rsidDel="00212D8A" w:rsidRDefault="00991D63" w:rsidP="00AD069D">
            <w:pPr>
              <w:pStyle w:val="TableEntry"/>
              <w:rPr>
                <w:del w:id="237" w:author="Jose Costa Teixeira" w:date="2017-04-17T10:26:00Z"/>
              </w:rPr>
            </w:pPr>
            <w:del w:id="238"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3.1.1</w:delText>
              </w:r>
            </w:del>
          </w:p>
        </w:tc>
      </w:tr>
      <w:tr w:rsidR="00991D63" w:rsidRPr="00C67286" w:rsidDel="00212D8A" w14:paraId="6EF633E3" w14:textId="77777777" w:rsidTr="00212D8A">
        <w:trPr>
          <w:cantSplit/>
          <w:trHeight w:val="242"/>
          <w:jc w:val="center"/>
          <w:del w:id="239" w:author="Jose Costa Teixeira" w:date="2017-04-17T10:26:00Z"/>
        </w:trPr>
        <w:tc>
          <w:tcPr>
            <w:tcW w:w="2891" w:type="dxa"/>
          </w:tcPr>
          <w:p w14:paraId="1C0D5EF6" w14:textId="77777777" w:rsidR="00991D63" w:rsidRPr="00C67286" w:rsidDel="00212D8A" w:rsidRDefault="00991D63" w:rsidP="00663624">
            <w:pPr>
              <w:pStyle w:val="TableEntry"/>
              <w:rPr>
                <w:del w:id="240" w:author="Jose Costa Teixeira" w:date="2017-04-17T10:26:00Z"/>
              </w:rPr>
            </w:pPr>
          </w:p>
        </w:tc>
        <w:tc>
          <w:tcPr>
            <w:tcW w:w="3130" w:type="dxa"/>
          </w:tcPr>
          <w:p w14:paraId="4800B5DE" w14:textId="77777777" w:rsidR="00991D63" w:rsidRPr="00C67286" w:rsidDel="00212D8A" w:rsidRDefault="00991D63" w:rsidP="008358E5">
            <w:pPr>
              <w:pStyle w:val="TableEntry"/>
              <w:rPr>
                <w:del w:id="241" w:author="Jose Costa Teixeira" w:date="2017-04-17T10:26:00Z"/>
              </w:rPr>
            </w:pPr>
            <w:del w:id="242" w:author="Jose Costa Teixeira" w:date="2017-04-17T10:26:00Z">
              <w:r w:rsidRPr="00C67286" w:rsidDel="00212D8A">
                <w:delText>Discrete Data Import Option</w:delText>
              </w:r>
            </w:del>
          </w:p>
        </w:tc>
        <w:tc>
          <w:tcPr>
            <w:tcW w:w="3438" w:type="dxa"/>
          </w:tcPr>
          <w:p w14:paraId="5E4DEFD2" w14:textId="77777777" w:rsidR="00991D63" w:rsidRPr="00C67286" w:rsidDel="00212D8A" w:rsidRDefault="00991D63" w:rsidP="00AD069D">
            <w:pPr>
              <w:pStyle w:val="TableEntry"/>
              <w:rPr>
                <w:del w:id="243" w:author="Jose Costa Teixeira" w:date="2017-04-17T10:26:00Z"/>
              </w:rPr>
            </w:pPr>
            <w:del w:id="244"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3.1.4</w:delText>
              </w:r>
            </w:del>
          </w:p>
        </w:tc>
      </w:tr>
    </w:tbl>
    <w:p w14:paraId="76317B2E" w14:textId="77777777" w:rsidR="009D6A32" w:rsidRPr="00C67286" w:rsidRDefault="00DA1854" w:rsidP="00597DB2">
      <w:pPr>
        <w:pStyle w:val="Note"/>
      </w:pPr>
      <w:r w:rsidRPr="00C67286">
        <w:lastRenderedPageBreak/>
        <w:t>Note:</w:t>
      </w:r>
      <w:r w:rsidR="000C5467" w:rsidRPr="00C67286">
        <w:t xml:space="preserve"> </w:t>
      </w:r>
      <w:r w:rsidRPr="00C67286">
        <w:rPr>
          <w:i/>
          <w:iCs/>
        </w:rPr>
        <w:t xml:space="preserve">&lt;Conditional or required options must be described in this </w:t>
      </w:r>
      <w:r w:rsidR="004C10B4" w:rsidRPr="00C67286">
        <w:rPr>
          <w:i/>
          <w:iCs/>
        </w:rPr>
        <w:t xml:space="preserve">SHORT </w:t>
      </w:r>
      <w:r w:rsidRPr="00C67286">
        <w:rPr>
          <w:i/>
          <w:iCs/>
        </w:rPr>
        <w:t>note</w:t>
      </w:r>
      <w:r w:rsidR="00A05A12" w:rsidRPr="00C67286">
        <w:rPr>
          <w:i/>
          <w:iCs/>
        </w:rPr>
        <w:t>, f</w:t>
      </w:r>
      <w:r w:rsidR="004C10B4" w:rsidRPr="00C67286">
        <w:rPr>
          <w:i/>
          <w:iCs/>
        </w:rPr>
        <w:t xml:space="preserve">or longer notes use </w:t>
      </w:r>
      <w:r w:rsidR="00A05A12" w:rsidRPr="00C67286">
        <w:rPr>
          <w:i/>
          <w:iCs/>
        </w:rPr>
        <w:t xml:space="preserve">section </w:t>
      </w:r>
      <w:r w:rsidR="004C10B4" w:rsidRPr="00C67286">
        <w:rPr>
          <w:i/>
          <w:iCs/>
        </w:rPr>
        <w:t>X.2.1</w:t>
      </w:r>
      <w:r w:rsidRPr="00C67286">
        <w:rPr>
          <w:i/>
          <w:iCs/>
        </w:rPr>
        <w:t>.&gt;</w:t>
      </w:r>
      <w:r w:rsidR="000C5467" w:rsidRPr="00C67286">
        <w:rPr>
          <w:i/>
          <w:iCs/>
        </w:rPr>
        <w:t>,</w:t>
      </w:r>
    </w:p>
    <w:p w14:paraId="634F8D51" w14:textId="77777777" w:rsidR="006116E2" w:rsidRPr="00C67286" w:rsidRDefault="006116E2" w:rsidP="00597DB2">
      <w:pPr>
        <w:pStyle w:val="BodyText"/>
      </w:pPr>
    </w:p>
    <w:p w14:paraId="7DED5522" w14:textId="77777777" w:rsidR="00CF283F" w:rsidRPr="00C67286" w:rsidRDefault="00323461" w:rsidP="0097454A">
      <w:pPr>
        <w:pStyle w:val="Heading3"/>
        <w:numPr>
          <w:ilvl w:val="0"/>
          <w:numId w:val="0"/>
        </w:numPr>
        <w:ind w:left="720" w:hanging="720"/>
        <w:rPr>
          <w:noProof w:val="0"/>
        </w:rPr>
      </w:pPr>
      <w:bookmarkStart w:id="245" w:name="_Toc345074656"/>
      <w:r w:rsidRPr="00C67286">
        <w:rPr>
          <w:noProof w:val="0"/>
        </w:rPr>
        <w:t xml:space="preserve">X.2.1 </w:t>
      </w:r>
      <w:ins w:id="246" w:author="Jose Costa Teixeira" w:date="2017-04-17T11:45:00Z">
        <w:r w:rsidR="0030398A" w:rsidRPr="00C67286">
          <w:rPr>
            <w:noProof w:val="0"/>
          </w:rPr>
          <w:t>PULL requests</w:t>
        </w:r>
      </w:ins>
      <w:del w:id="247" w:author="Jose Costa Teixeira" w:date="2017-04-17T11:45:00Z">
        <w:r w:rsidRPr="00C67286" w:rsidDel="0030398A">
          <w:rPr>
            <w:noProof w:val="0"/>
          </w:rPr>
          <w:delText>&lt;</w:delText>
        </w:r>
        <w:r w:rsidR="0095196C" w:rsidRPr="00C67286" w:rsidDel="0030398A">
          <w:rPr>
            <w:noProof w:val="0"/>
          </w:rPr>
          <w:delText>Option Name</w:delText>
        </w:r>
        <w:r w:rsidRPr="00C67286" w:rsidDel="0030398A">
          <w:rPr>
            <w:noProof w:val="0"/>
          </w:rPr>
          <w:delText>&gt;</w:delText>
        </w:r>
      </w:del>
      <w:bookmarkEnd w:id="245"/>
    </w:p>
    <w:p w14:paraId="14E7EB18" w14:textId="77777777" w:rsidR="0095196C" w:rsidRPr="00C67286" w:rsidDel="0030398A" w:rsidRDefault="00323461" w:rsidP="00597DB2">
      <w:pPr>
        <w:pStyle w:val="AuthorInstructions"/>
        <w:rPr>
          <w:del w:id="248" w:author="Jose Costa Teixeira" w:date="2017-04-17T11:46:00Z"/>
          <w:i w:val="0"/>
          <w:rPrChange w:id="249" w:author="Jose Costa Teixeira" w:date="2017-04-17T11:46:00Z">
            <w:rPr>
              <w:del w:id="250" w:author="Jose Costa Teixeira" w:date="2017-04-17T11:46:00Z"/>
            </w:rPr>
          </w:rPrChange>
        </w:rPr>
      </w:pPr>
      <w:del w:id="251" w:author="Jose Costa Teixeira" w:date="2017-04-17T11:46:00Z">
        <w:r w:rsidRPr="00C67286" w:rsidDel="0030398A">
          <w:delText>&lt;</w:delText>
        </w:r>
        <w:r w:rsidR="00665A0A" w:rsidRPr="00C67286" w:rsidDel="0030398A">
          <w:delText>Consider including</w:delText>
        </w:r>
        <w:r w:rsidRPr="00C67286" w:rsidDel="0030398A">
          <w:delText xml:space="preserve"> </w:delText>
        </w:r>
        <w:r w:rsidR="000807AC" w:rsidRPr="00C67286" w:rsidDel="0030398A">
          <w:delText xml:space="preserve">a </w:delText>
        </w:r>
        <w:r w:rsidRPr="00C67286" w:rsidDel="0030398A">
          <w:delText>high level description of the option.&gt;</w:delText>
        </w:r>
      </w:del>
    </w:p>
    <w:p w14:paraId="2032C75F" w14:textId="77777777" w:rsidR="006116E2" w:rsidRPr="00C67286" w:rsidRDefault="006116E2" w:rsidP="00597DB2">
      <w:pPr>
        <w:pStyle w:val="AuthorInstructions"/>
        <w:rPr>
          <w:ins w:id="252" w:author="Jose Costa Teixeira" w:date="2017-04-17T11:48:00Z"/>
          <w:i w:val="0"/>
        </w:rPr>
      </w:pPr>
      <w:del w:id="253" w:author="Jose Costa Teixeira" w:date="2017-04-17T11:46:00Z">
        <w:r w:rsidRPr="00C67286" w:rsidDel="0030398A">
          <w:rPr>
            <w:i w:val="0"/>
            <w:rPrChange w:id="254" w:author="Jose Costa Teixeira" w:date="2017-04-17T11:46:00Z">
              <w:rPr/>
            </w:rPrChange>
          </w:rPr>
          <w:delText>&lt;e.g., The Content Consumer actor is required to support at least one of the View or Discrete Data Import options</w:delText>
        </w:r>
        <w:r w:rsidR="00887E40" w:rsidRPr="00C67286" w:rsidDel="0030398A">
          <w:rPr>
            <w:i w:val="0"/>
            <w:rPrChange w:id="255" w:author="Jose Costa Teixeira" w:date="2017-04-17T11:46:00Z">
              <w:rPr/>
            </w:rPrChange>
          </w:rPr>
          <w:delText xml:space="preserve">. </w:delText>
        </w:r>
        <w:r w:rsidRPr="00C67286" w:rsidDel="0030398A">
          <w:rPr>
            <w:i w:val="0"/>
            <w:rPrChange w:id="256" w:author="Jose Costa Teixeira" w:date="2017-04-17T11:46:00Z">
              <w:rPr/>
            </w:rPrChange>
          </w:rPr>
          <w:delText>The Document Import and Section Import options also require the View option.&gt;</w:delText>
        </w:r>
      </w:del>
      <w:ins w:id="257" w:author="Jose Costa Teixeira" w:date="2017-04-17T11:46:00Z">
        <w:r w:rsidR="0030398A" w:rsidRPr="00C67286">
          <w:rPr>
            <w:i w:val="0"/>
            <w:rPrChange w:id="258" w:author="Jose Costa Teixeira" w:date="2017-04-17T11:46:00Z">
              <w:rPr/>
            </w:rPrChange>
          </w:rPr>
          <w:t xml:space="preserve">The </w:t>
        </w:r>
        <w:r w:rsidR="0030398A" w:rsidRPr="00C67286">
          <w:rPr>
            <w:i w:val="0"/>
          </w:rPr>
          <w:t xml:space="preserve">PULL option is used when the </w:t>
        </w:r>
        <w:r w:rsidR="002049BB" w:rsidRPr="00C67286">
          <w:rPr>
            <w:i w:val="0"/>
          </w:rPr>
          <w:t>administration performer (e.g. the nurse</w:t>
        </w:r>
      </w:ins>
      <w:ins w:id="259" w:author="Jose Costa Teixeira" w:date="2017-04-17T11:47:00Z">
        <w:r w:rsidR="002049BB" w:rsidRPr="00C67286">
          <w:rPr>
            <w:i w:val="0"/>
          </w:rPr>
          <w:t xml:space="preserve">’s mobile app) </w:t>
        </w:r>
      </w:ins>
      <w:ins w:id="260" w:author="Jose Costa Teixeira" w:date="2017-04-17T11:48:00Z">
        <w:r w:rsidR="002049BB" w:rsidRPr="00C67286">
          <w:rPr>
            <w:i w:val="0"/>
          </w:rPr>
          <w:t xml:space="preserve">triggers the request for medication orders. This is typically the case when the context information (e.g. which medications to pull, for which period, for which patient) </w:t>
        </w:r>
      </w:ins>
      <w:ins w:id="261" w:author="Jose Costa Teixeira" w:date="2017-04-17T11:49:00Z">
        <w:r w:rsidR="002049BB" w:rsidRPr="00C67286">
          <w:rPr>
            <w:i w:val="0"/>
          </w:rPr>
          <w:t>is defined at the Medication Administration Informer.</w:t>
        </w:r>
      </w:ins>
    </w:p>
    <w:p w14:paraId="57173E35" w14:textId="77777777" w:rsidR="002049BB" w:rsidRPr="00C67286" w:rsidRDefault="002049BB" w:rsidP="00597DB2">
      <w:pPr>
        <w:pStyle w:val="AuthorInstructions"/>
        <w:rPr>
          <w:ins w:id="262" w:author="Jose Costa Teixeira" w:date="2017-04-17T11:49:00Z"/>
          <w:i w:val="0"/>
        </w:rPr>
      </w:pPr>
    </w:p>
    <w:p w14:paraId="31BA6806" w14:textId="77777777" w:rsidR="002049BB" w:rsidRPr="00C67286" w:rsidRDefault="002049BB" w:rsidP="00597DB2">
      <w:pPr>
        <w:pStyle w:val="AuthorInstructions"/>
        <w:rPr>
          <w:ins w:id="263" w:author="Jose Costa Teixeira" w:date="2017-04-17T11:49:00Z"/>
          <w:i w:val="0"/>
        </w:rPr>
      </w:pPr>
    </w:p>
    <w:p w14:paraId="57356FD1" w14:textId="77777777" w:rsidR="002049BB" w:rsidRPr="00C67286" w:rsidRDefault="002049BB" w:rsidP="002049BB">
      <w:pPr>
        <w:pStyle w:val="Heading3"/>
        <w:numPr>
          <w:ilvl w:val="0"/>
          <w:numId w:val="0"/>
        </w:numPr>
        <w:ind w:left="720" w:hanging="720"/>
        <w:rPr>
          <w:ins w:id="264" w:author="Jose Costa Teixeira" w:date="2017-04-17T11:49:00Z"/>
          <w:noProof w:val="0"/>
        </w:rPr>
      </w:pPr>
      <w:ins w:id="265" w:author="Jose Costa Teixeira" w:date="2017-04-17T11:49:00Z">
        <w:r w:rsidRPr="00C67286">
          <w:rPr>
            <w:noProof w:val="0"/>
          </w:rPr>
          <w:t>X.2.1 PUSH requests</w:t>
        </w:r>
      </w:ins>
    </w:p>
    <w:p w14:paraId="380F8343" w14:textId="77777777" w:rsidR="002049BB" w:rsidRPr="00C67286" w:rsidRDefault="002049BB" w:rsidP="002049BB">
      <w:pPr>
        <w:pStyle w:val="AuthorInstructions"/>
        <w:rPr>
          <w:ins w:id="266" w:author="Jose Costa Teixeira" w:date="2017-04-17T11:49:00Z"/>
          <w:i w:val="0"/>
        </w:rPr>
      </w:pPr>
      <w:ins w:id="267" w:author="Jose Costa Teixeira" w:date="2017-04-17T11:49:00Z">
        <w:r w:rsidRPr="00C67286">
          <w:rPr>
            <w:i w:val="0"/>
          </w:rPr>
          <w:t xml:space="preserve">The PSH option is used when the </w:t>
        </w:r>
      </w:ins>
      <w:ins w:id="268" w:author="Jose Costa Teixeira" w:date="2017-04-17T11:50:00Z">
        <w:r w:rsidRPr="00C67286">
          <w:rPr>
            <w:i w:val="0"/>
          </w:rPr>
          <w:t>A</w:t>
        </w:r>
      </w:ins>
      <w:ins w:id="269" w:author="Jose Costa Teixeira" w:date="2017-04-17T11:49:00Z">
        <w:r w:rsidRPr="00C67286">
          <w:rPr>
            <w:i w:val="0"/>
          </w:rPr>
          <w:t xml:space="preserve">dministration </w:t>
        </w:r>
      </w:ins>
      <w:ins w:id="270" w:author="Jose Costa Teixeira" w:date="2017-04-17T11:50:00Z">
        <w:r w:rsidRPr="00C67286">
          <w:rPr>
            <w:i w:val="0"/>
          </w:rPr>
          <w:t>Re</w:t>
        </w:r>
      </w:ins>
      <w:ins w:id="271" w:author="Jose Costa Teixeira" w:date="2017-04-17T11:49:00Z">
        <w:r w:rsidRPr="00C67286">
          <w:rPr>
            <w:i w:val="0"/>
          </w:rPr>
          <w:t xml:space="preserve">quest </w:t>
        </w:r>
      </w:ins>
      <w:ins w:id="272" w:author="Jose Costa Teixeira" w:date="2017-04-17T11:50:00Z">
        <w:r w:rsidRPr="00C67286">
          <w:rPr>
            <w:i w:val="0"/>
          </w:rPr>
          <w:t>P</w:t>
        </w:r>
      </w:ins>
      <w:ins w:id="273" w:author="Jose Costa Teixeira" w:date="2017-04-17T11:49:00Z">
        <w:r w:rsidRPr="00C67286">
          <w:rPr>
            <w:i w:val="0"/>
          </w:rPr>
          <w:t xml:space="preserve">lacer (e.g. the EHR) sends a set of medication requests </w:t>
        </w:r>
      </w:ins>
      <w:ins w:id="274" w:author="Jose Costa Teixeira" w:date="2017-04-17T11:50:00Z">
        <w:r w:rsidRPr="00C67286">
          <w:rPr>
            <w:i w:val="0"/>
          </w:rPr>
          <w:t>to the Administration Performer</w:t>
        </w:r>
      </w:ins>
      <w:ins w:id="275" w:author="Jose Costa Teixeira" w:date="2017-04-17T11:49:00Z">
        <w:r w:rsidRPr="00C67286">
          <w:rPr>
            <w:i w:val="0"/>
          </w:rPr>
          <w:t xml:space="preserve">. This is typically the case when the context information (e.g. which medications to pull, for which period, for which patient) is defined at the Administration </w:t>
        </w:r>
      </w:ins>
      <w:ins w:id="276" w:author="Jose Costa Teixeira" w:date="2017-04-17T11:50:00Z">
        <w:r w:rsidRPr="00C67286">
          <w:rPr>
            <w:i w:val="0"/>
          </w:rPr>
          <w:t>Request Placer, like a central scheduling system that assigns patients to care teams</w:t>
        </w:r>
      </w:ins>
      <w:ins w:id="277" w:author="Jose Costa Teixeira" w:date="2017-04-17T11:51:00Z">
        <w:r w:rsidRPr="00C67286">
          <w:rPr>
            <w:i w:val="0"/>
          </w:rPr>
          <w:t xml:space="preserve">, and there is an interest and ability to centrally control the distribution of medication requests – for example to ensure that each care team only gets their own </w:t>
        </w:r>
      </w:ins>
      <w:ins w:id="278" w:author="Jose Costa Teixeira" w:date="2017-04-17T11:52:00Z">
        <w:r w:rsidRPr="00C67286">
          <w:rPr>
            <w:i w:val="0"/>
          </w:rPr>
          <w:t>requests and cannot query beyond that</w:t>
        </w:r>
      </w:ins>
      <w:ins w:id="279" w:author="Jose Costa Teixeira" w:date="2017-04-17T11:49:00Z">
        <w:r w:rsidRPr="00C67286">
          <w:rPr>
            <w:i w:val="0"/>
          </w:rPr>
          <w:t>.</w:t>
        </w:r>
      </w:ins>
    </w:p>
    <w:p w14:paraId="462B6F1E" w14:textId="77777777" w:rsidR="002049BB" w:rsidRPr="00C67286" w:rsidRDefault="002049BB" w:rsidP="00597DB2">
      <w:pPr>
        <w:pStyle w:val="AuthorInstructions"/>
        <w:rPr>
          <w:i w:val="0"/>
          <w:rPrChange w:id="280" w:author="Jose Costa Teixeira" w:date="2017-04-17T11:46:00Z">
            <w:rPr/>
          </w:rPrChange>
        </w:rPr>
      </w:pPr>
    </w:p>
    <w:p w14:paraId="0B529A35" w14:textId="77777777" w:rsidR="00787B2D" w:rsidRPr="00C67286" w:rsidDel="002049BB" w:rsidRDefault="00787B2D" w:rsidP="00597DB2">
      <w:pPr>
        <w:pStyle w:val="AuthorInstructions"/>
        <w:rPr>
          <w:del w:id="281" w:author="Jose Costa Teixeira" w:date="2017-04-17T11:49:00Z"/>
        </w:rPr>
      </w:pPr>
      <w:del w:id="282" w:author="Jose Costa Teixeira" w:date="2017-04-17T11:49:00Z">
        <w:r w:rsidRPr="00C67286" w:rsidDel="002049BB">
          <w:delText>&lt;Repeat this section (and increment numbering) as needed for additional options.&gt;</w:delText>
        </w:r>
      </w:del>
    </w:p>
    <w:p w14:paraId="7AF2A197" w14:textId="77777777" w:rsidR="005F21E7" w:rsidRPr="00C67286" w:rsidRDefault="000B2210" w:rsidP="00303E20">
      <w:pPr>
        <w:pStyle w:val="Heading2"/>
        <w:numPr>
          <w:ilvl w:val="0"/>
          <w:numId w:val="0"/>
        </w:numPr>
        <w:rPr>
          <w:noProof w:val="0"/>
        </w:rPr>
      </w:pPr>
      <w:bookmarkStart w:id="283" w:name="_Toc345074657"/>
      <w:bookmarkStart w:id="284" w:name="_Toc37034636"/>
      <w:bookmarkStart w:id="285" w:name="_Toc38846114"/>
      <w:bookmarkStart w:id="286" w:name="_Toc504625757"/>
      <w:bookmarkStart w:id="287" w:name="_Toc530206510"/>
      <w:bookmarkStart w:id="288" w:name="_Toc1388430"/>
      <w:bookmarkStart w:id="289" w:name="_Toc1388584"/>
      <w:bookmarkStart w:id="290" w:name="_Toc1456611"/>
      <w:r>
        <w:rPr>
          <w:noProof w:val="0"/>
        </w:rPr>
        <w:t>X.3 MMA</w:t>
      </w:r>
      <w:r w:rsidR="005F21E7" w:rsidRPr="00C67286">
        <w:rPr>
          <w:noProof w:val="0"/>
        </w:rPr>
        <w:t xml:space="preserve"> </w:t>
      </w:r>
      <w:r w:rsidR="001579E7" w:rsidRPr="00C67286">
        <w:rPr>
          <w:noProof w:val="0"/>
        </w:rPr>
        <w:t xml:space="preserve">Required </w:t>
      </w:r>
      <w:r w:rsidR="00C158E0" w:rsidRPr="00C67286">
        <w:rPr>
          <w:noProof w:val="0"/>
        </w:rPr>
        <w:t>Actor</w:t>
      </w:r>
      <w:r w:rsidR="005F21E7" w:rsidRPr="00C67286">
        <w:rPr>
          <w:noProof w:val="0"/>
        </w:rPr>
        <w:t xml:space="preserve"> Groupings</w:t>
      </w:r>
      <w:bookmarkEnd w:id="283"/>
      <w:r w:rsidR="005F21E7" w:rsidRPr="00C67286">
        <w:rPr>
          <w:noProof w:val="0"/>
        </w:rPr>
        <w:t xml:space="preserve"> </w:t>
      </w:r>
    </w:p>
    <w:p w14:paraId="492E22DA" w14:textId="77777777" w:rsidR="00FC278A" w:rsidRPr="00C67286" w:rsidDel="002049BB" w:rsidRDefault="00761469" w:rsidP="00761469">
      <w:pPr>
        <w:pStyle w:val="BodyText"/>
        <w:rPr>
          <w:del w:id="291" w:author="Jose Costa Teixeira" w:date="2017-04-17T11:52:00Z"/>
          <w:i/>
          <w:iCs/>
        </w:rPr>
      </w:pPr>
      <w:del w:id="292" w:author="Jose Costa Teixeira" w:date="2017-04-17T11:52:00Z">
        <w:r w:rsidRPr="00C67286" w:rsidDel="002049BB">
          <w:rPr>
            <w:i/>
            <w:iCs/>
          </w:rPr>
          <w:delText xml:space="preserve">&lt;Describe any requirements for actors in this profile </w:delText>
        </w:r>
        <w:r w:rsidR="00CD44D7" w:rsidRPr="00C67286" w:rsidDel="002049BB">
          <w:rPr>
            <w:i/>
            <w:iCs/>
          </w:rPr>
          <w:delText>to be grouped with other actors.</w:delText>
        </w:r>
        <w:r w:rsidR="00FC278A" w:rsidRPr="00C67286" w:rsidDel="002049BB">
          <w:rPr>
            <w:i/>
            <w:iCs/>
          </w:rPr>
          <w:delText>&gt;</w:delText>
        </w:r>
        <w:r w:rsidRPr="00C67286" w:rsidDel="002049BB">
          <w:rPr>
            <w:i/>
            <w:iCs/>
          </w:rPr>
          <w:delText xml:space="preserve"> </w:delText>
        </w:r>
      </w:del>
    </w:p>
    <w:p w14:paraId="09FBEEEC" w14:textId="77777777" w:rsidR="00761469" w:rsidRPr="00C67286" w:rsidDel="002049BB" w:rsidRDefault="00FC278A" w:rsidP="00761469">
      <w:pPr>
        <w:pStyle w:val="BodyText"/>
        <w:rPr>
          <w:del w:id="293" w:author="Jose Costa Teixeira" w:date="2017-04-17T11:52:00Z"/>
          <w:i/>
          <w:iCs/>
        </w:rPr>
      </w:pPr>
      <w:del w:id="294" w:author="Jose Costa Teixeira" w:date="2017-04-17T11:52:00Z">
        <w:r w:rsidRPr="00C67286" w:rsidDel="002049BB">
          <w:rPr>
            <w:i/>
            <w:iCs/>
          </w:rPr>
          <w:delText>&lt;</w:delText>
        </w:r>
        <w:r w:rsidR="00607529" w:rsidRPr="00C67286" w:rsidDel="002049BB">
          <w:rPr>
            <w:i/>
            <w:iCs/>
          </w:rPr>
          <w:delText>Note that t</w:delText>
        </w:r>
        <w:r w:rsidR="00761469" w:rsidRPr="00C67286" w:rsidDel="002049BB">
          <w:rPr>
            <w:i/>
            <w:iCs/>
          </w:rPr>
          <w:delText>his section effectively combines the previous “Profile Dependencies” Section (formerly Vol</w:delText>
        </w:r>
        <w:r w:rsidR="006514EA" w:rsidRPr="00C67286" w:rsidDel="002049BB">
          <w:rPr>
            <w:i/>
            <w:iCs/>
          </w:rPr>
          <w:delText>.</w:delText>
        </w:r>
        <w:r w:rsidR="00761469" w:rsidRPr="00C67286" w:rsidDel="002049BB">
          <w:rPr>
            <w:i/>
            <w:iCs/>
          </w:rPr>
          <w:delText xml:space="preserve"> 1, Section 2.1) and the previous “Groupings” section.&gt;</w:delText>
        </w:r>
      </w:del>
    </w:p>
    <w:p w14:paraId="21099287" w14:textId="77777777" w:rsidR="00761469" w:rsidRPr="00C67286" w:rsidDel="002049BB" w:rsidRDefault="00761469" w:rsidP="00761469">
      <w:pPr>
        <w:pStyle w:val="BodyText"/>
        <w:rPr>
          <w:del w:id="295" w:author="Jose Costa Teixeira" w:date="2017-04-17T11:52:00Z"/>
          <w:i/>
          <w:iCs/>
        </w:rPr>
      </w:pPr>
      <w:del w:id="296" w:author="Jose Costa Teixeira" w:date="2017-04-17T11:52:00Z">
        <w:r w:rsidRPr="00C67286" w:rsidDel="002049BB">
          <w:rPr>
            <w:i/>
            <w:iCs/>
          </w:rPr>
          <w:delText>&lt;</w:delText>
        </w:r>
        <w:r w:rsidR="00665A0A" w:rsidRPr="00C67286" w:rsidDel="002049BB">
          <w:rPr>
            <w:i/>
            <w:iCs/>
          </w:rPr>
          <w:delText xml:space="preserve">This section </w:delText>
        </w:r>
        <w:r w:rsidRPr="00C67286" w:rsidDel="002049BB">
          <w:rPr>
            <w:i/>
            <w:iCs/>
          </w:rPr>
          <w:delText>is for REQUIRED Actor Groupings (although “required” sometimes allows for a selection of one of several)</w:delText>
        </w:r>
        <w:r w:rsidR="00887E40" w:rsidRPr="00C67286" w:rsidDel="002049BB">
          <w:rPr>
            <w:i/>
            <w:iCs/>
          </w:rPr>
          <w:delText xml:space="preserve">. </w:delText>
        </w:r>
        <w:r w:rsidR="0020453A" w:rsidRPr="00C67286" w:rsidDel="002049BB">
          <w:rPr>
            <w:i/>
            <w:iCs/>
          </w:rPr>
          <w:delText>To suggest other</w:delText>
        </w:r>
        <w:r w:rsidRPr="00C67286" w:rsidDel="002049BB">
          <w:rPr>
            <w:i/>
            <w:iCs/>
          </w:rPr>
          <w:delText xml:space="preserve"> profile groupings or helpful references for other profiles to consider, use Section X.6 Cross Profile Considerations</w:delText>
        </w:r>
        <w:r w:rsidR="00887E40" w:rsidRPr="00C67286" w:rsidDel="002049BB">
          <w:rPr>
            <w:i/>
            <w:iCs/>
          </w:rPr>
          <w:delText xml:space="preserve">. </w:delText>
        </w:r>
        <w:r w:rsidRPr="00C67286" w:rsidDel="002049BB">
          <w:rPr>
            <w:i/>
            <w:iCs/>
          </w:rPr>
          <w:delText xml:space="preserve">Use X.5 </w:delText>
        </w:r>
        <w:r w:rsidR="0020453A" w:rsidRPr="00C67286" w:rsidDel="002049BB">
          <w:rPr>
            <w:i/>
            <w:iCs/>
          </w:rPr>
          <w:delText>for security</w:delText>
        </w:r>
        <w:r w:rsidRPr="00C67286" w:rsidDel="002049BB">
          <w:rPr>
            <w:i/>
            <w:iCs/>
          </w:rPr>
          <w:delText xml:space="preserve"> profile recommendations.&gt;</w:delText>
        </w:r>
      </w:del>
    </w:p>
    <w:p w14:paraId="074700C4" w14:textId="77777777" w:rsidR="00607529" w:rsidRPr="00C67286" w:rsidRDefault="00761469" w:rsidP="005360E4">
      <w:pPr>
        <w:pStyle w:val="BodyText"/>
      </w:pPr>
      <w:r w:rsidRPr="00C67286">
        <w:t xml:space="preserve">An Actor from this profile (Column 1) </w:t>
      </w:r>
      <w:r w:rsidR="0020453A" w:rsidRPr="00C67286">
        <w:t xml:space="preserve">shall </w:t>
      </w:r>
      <w:r w:rsidRPr="00C67286">
        <w:t xml:space="preserve">implement all of the required transactions and/or content modules in this profile </w:t>
      </w:r>
      <w:r w:rsidRPr="00C67286">
        <w:rPr>
          <w:b/>
          <w:i/>
        </w:rPr>
        <w:t>in addition to</w:t>
      </w:r>
      <w:r w:rsidRPr="00C67286">
        <w:t xml:space="preserve"> all of the transactions required for the grouped actor (Column 2)</w:t>
      </w:r>
      <w:r w:rsidR="00887E40" w:rsidRPr="00C67286">
        <w:t xml:space="preserve">. </w:t>
      </w:r>
    </w:p>
    <w:p w14:paraId="49F509C3" w14:textId="77777777" w:rsidR="00761469" w:rsidRPr="00C67286" w:rsidRDefault="00761469" w:rsidP="00761469">
      <w:pPr>
        <w:pStyle w:val="BodyText"/>
      </w:pPr>
    </w:p>
    <w:p w14:paraId="58845E45" w14:textId="77777777" w:rsidR="00761469" w:rsidRPr="00C67286" w:rsidRDefault="00761469" w:rsidP="00761469">
      <w:pPr>
        <w:pStyle w:val="TableTitle"/>
      </w:pPr>
      <w:r w:rsidRPr="00C67286">
        <w:t>Table X.3-1</w:t>
      </w:r>
      <w:r w:rsidR="00701B3A" w:rsidRPr="00C67286">
        <w:t xml:space="preserve">: </w:t>
      </w:r>
      <w:r w:rsidRPr="00C67286">
        <w:t>&lt;Profile Name&gt;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67286" w14:paraId="29AFE8DC" w14:textId="77777777" w:rsidTr="00BB76BC">
        <w:trPr>
          <w:cantSplit/>
          <w:tblHeader/>
          <w:jc w:val="center"/>
        </w:trPr>
        <w:tc>
          <w:tcPr>
            <w:tcW w:w="2326" w:type="dxa"/>
            <w:shd w:val="pct15" w:color="auto" w:fill="FFFFFF"/>
          </w:tcPr>
          <w:p w14:paraId="69217480" w14:textId="77777777" w:rsidR="00761469" w:rsidRPr="00C67286" w:rsidRDefault="00761469" w:rsidP="00DB186B">
            <w:pPr>
              <w:pStyle w:val="TableEntryHeader"/>
            </w:pPr>
            <w:r w:rsidRPr="00C67286">
              <w:t>&lt;this Profile Acronym&gt; Actor</w:t>
            </w:r>
          </w:p>
        </w:tc>
        <w:tc>
          <w:tcPr>
            <w:tcW w:w="1980" w:type="dxa"/>
            <w:shd w:val="pct15" w:color="auto" w:fill="FFFFFF"/>
          </w:tcPr>
          <w:p w14:paraId="437F40DF" w14:textId="77777777" w:rsidR="00761469" w:rsidRPr="00C67286" w:rsidRDefault="00761469" w:rsidP="00DB186B">
            <w:pPr>
              <w:pStyle w:val="TableEntryHeader"/>
            </w:pPr>
            <w:r w:rsidRPr="00C67286">
              <w:t>Actor to be grouped with</w:t>
            </w:r>
          </w:p>
        </w:tc>
        <w:tc>
          <w:tcPr>
            <w:tcW w:w="2160" w:type="dxa"/>
            <w:shd w:val="pct15" w:color="auto" w:fill="FFFFFF"/>
          </w:tcPr>
          <w:p w14:paraId="03E873D9" w14:textId="77777777" w:rsidR="00761469" w:rsidRPr="00C67286" w:rsidRDefault="00CD44D7" w:rsidP="00DB186B">
            <w:pPr>
              <w:pStyle w:val="TableEntryHeader"/>
            </w:pPr>
            <w:r w:rsidRPr="00C67286">
              <w:t>Reference</w:t>
            </w:r>
          </w:p>
        </w:tc>
        <w:tc>
          <w:tcPr>
            <w:tcW w:w="2685" w:type="dxa"/>
            <w:shd w:val="pct15" w:color="auto" w:fill="FFFFFF"/>
          </w:tcPr>
          <w:p w14:paraId="07B0EE3A" w14:textId="77777777" w:rsidR="00761469" w:rsidRPr="00C67286" w:rsidRDefault="00761469" w:rsidP="00DB186B">
            <w:pPr>
              <w:pStyle w:val="TableEntryHeader"/>
            </w:pPr>
            <w:r w:rsidRPr="00C67286">
              <w:t>Content Bindings Reference</w:t>
            </w:r>
          </w:p>
        </w:tc>
      </w:tr>
      <w:tr w:rsidR="00761469" w:rsidRPr="00C67286" w14:paraId="351EE39E" w14:textId="77777777" w:rsidTr="00BB76BC">
        <w:trPr>
          <w:cantSplit/>
          <w:trHeight w:val="332"/>
          <w:jc w:val="center"/>
        </w:trPr>
        <w:tc>
          <w:tcPr>
            <w:tcW w:w="2326" w:type="dxa"/>
          </w:tcPr>
          <w:p w14:paraId="5C8505D4" w14:textId="77777777" w:rsidR="00761469" w:rsidRPr="00C67286" w:rsidRDefault="000B2210" w:rsidP="00DB186B">
            <w:pPr>
              <w:pStyle w:val="TableEntry"/>
            </w:pPr>
            <w:ins w:id="297" w:author="Jose Costa Teixeira" w:date="2017-04-17T10:25:00Z">
              <w:r w:rsidRPr="00C67286">
                <w:t>Administration Request Placer</w:t>
              </w:r>
            </w:ins>
          </w:p>
        </w:tc>
        <w:tc>
          <w:tcPr>
            <w:tcW w:w="1980" w:type="dxa"/>
          </w:tcPr>
          <w:p w14:paraId="763D81E9" w14:textId="77777777" w:rsidR="00761469" w:rsidRPr="00C67286" w:rsidRDefault="000B2210" w:rsidP="00DB186B">
            <w:pPr>
              <w:pStyle w:val="TableEntry"/>
            </w:pPr>
            <w:r>
              <w:t>None</w:t>
            </w:r>
          </w:p>
        </w:tc>
        <w:tc>
          <w:tcPr>
            <w:tcW w:w="2160" w:type="dxa"/>
          </w:tcPr>
          <w:p w14:paraId="30ADB710" w14:textId="77777777" w:rsidR="00761469" w:rsidRPr="00C67286" w:rsidRDefault="00761469" w:rsidP="00AD069D">
            <w:pPr>
              <w:pStyle w:val="TableEntry"/>
            </w:pPr>
          </w:p>
        </w:tc>
        <w:tc>
          <w:tcPr>
            <w:tcW w:w="2685" w:type="dxa"/>
          </w:tcPr>
          <w:p w14:paraId="1354BE8D" w14:textId="77777777" w:rsidR="00761469" w:rsidRPr="00C67286" w:rsidRDefault="00761469" w:rsidP="00B541EC">
            <w:pPr>
              <w:pStyle w:val="TableEntry"/>
            </w:pPr>
          </w:p>
        </w:tc>
      </w:tr>
      <w:tr w:rsidR="00761469" w:rsidRPr="00C67286" w14:paraId="73BAFA95" w14:textId="77777777" w:rsidTr="00BB76BC">
        <w:trPr>
          <w:cantSplit/>
          <w:trHeight w:val="332"/>
          <w:jc w:val="center"/>
        </w:trPr>
        <w:tc>
          <w:tcPr>
            <w:tcW w:w="2326" w:type="dxa"/>
          </w:tcPr>
          <w:p w14:paraId="7D0EE74E" w14:textId="77777777" w:rsidR="00761469" w:rsidRPr="00C67286" w:rsidRDefault="000B2210" w:rsidP="00DB186B">
            <w:pPr>
              <w:pStyle w:val="TableEntry"/>
            </w:pPr>
            <w:ins w:id="298" w:author="Jose Costa Teixeira" w:date="2017-04-17T10:25:00Z">
              <w:r w:rsidRPr="00C67286">
                <w:t>Administration Performer</w:t>
              </w:r>
            </w:ins>
          </w:p>
        </w:tc>
        <w:tc>
          <w:tcPr>
            <w:tcW w:w="1980" w:type="dxa"/>
          </w:tcPr>
          <w:p w14:paraId="3FCCA368" w14:textId="77777777" w:rsidR="00761469" w:rsidRPr="00C67286" w:rsidRDefault="000B2210" w:rsidP="00DB186B">
            <w:pPr>
              <w:pStyle w:val="TableEntry"/>
            </w:pPr>
            <w:r>
              <w:t>None</w:t>
            </w:r>
          </w:p>
        </w:tc>
        <w:tc>
          <w:tcPr>
            <w:tcW w:w="2160" w:type="dxa"/>
          </w:tcPr>
          <w:p w14:paraId="28A5A13A" w14:textId="77777777" w:rsidR="00761469" w:rsidRPr="00C67286" w:rsidRDefault="00761469" w:rsidP="00F623E5">
            <w:pPr>
              <w:pStyle w:val="TableEntry"/>
            </w:pPr>
          </w:p>
        </w:tc>
        <w:tc>
          <w:tcPr>
            <w:tcW w:w="2685" w:type="dxa"/>
          </w:tcPr>
          <w:p w14:paraId="7526FCBE" w14:textId="77777777" w:rsidR="00761469" w:rsidRPr="00C67286" w:rsidRDefault="00761469" w:rsidP="00B541EC">
            <w:pPr>
              <w:pStyle w:val="TableEntry"/>
              <w:ind w:left="0"/>
              <w:jc w:val="center"/>
            </w:pPr>
          </w:p>
        </w:tc>
      </w:tr>
      <w:tr w:rsidR="00761469" w:rsidRPr="00C67286" w14:paraId="01F66E90" w14:textId="77777777" w:rsidTr="00BB76BC">
        <w:trPr>
          <w:cantSplit/>
          <w:trHeight w:val="332"/>
          <w:jc w:val="center"/>
        </w:trPr>
        <w:tc>
          <w:tcPr>
            <w:tcW w:w="2326" w:type="dxa"/>
          </w:tcPr>
          <w:p w14:paraId="672C262E" w14:textId="77777777" w:rsidR="00761469" w:rsidRPr="00C67286" w:rsidRDefault="000B2210" w:rsidP="00DB186B">
            <w:pPr>
              <w:pStyle w:val="TableEntry"/>
            </w:pPr>
            <w:ins w:id="299" w:author="Jose Costa Teixeira" w:date="2017-04-17T10:26:00Z">
              <w:r w:rsidRPr="00C67286">
                <w:t>Administration Informer</w:t>
              </w:r>
            </w:ins>
          </w:p>
        </w:tc>
        <w:tc>
          <w:tcPr>
            <w:tcW w:w="1980" w:type="dxa"/>
          </w:tcPr>
          <w:p w14:paraId="23C19CE3" w14:textId="77777777" w:rsidR="00761469" w:rsidRPr="00C67286" w:rsidRDefault="000B2210" w:rsidP="00DB186B">
            <w:pPr>
              <w:pStyle w:val="TableEntry"/>
            </w:pPr>
            <w:r>
              <w:t>None</w:t>
            </w:r>
          </w:p>
        </w:tc>
        <w:tc>
          <w:tcPr>
            <w:tcW w:w="2160" w:type="dxa"/>
          </w:tcPr>
          <w:p w14:paraId="55AC72B3" w14:textId="77777777" w:rsidR="00761469" w:rsidRPr="00C67286" w:rsidRDefault="00761469" w:rsidP="00DB186B">
            <w:pPr>
              <w:pStyle w:val="TableEntry"/>
            </w:pPr>
          </w:p>
        </w:tc>
        <w:tc>
          <w:tcPr>
            <w:tcW w:w="2685" w:type="dxa"/>
          </w:tcPr>
          <w:p w14:paraId="53B92CBF" w14:textId="77777777" w:rsidR="00761469" w:rsidRPr="00C67286" w:rsidRDefault="00761469" w:rsidP="00B541EC">
            <w:pPr>
              <w:pStyle w:val="TableEntry"/>
              <w:ind w:left="0"/>
              <w:jc w:val="center"/>
            </w:pPr>
          </w:p>
        </w:tc>
      </w:tr>
      <w:tr w:rsidR="00761469" w:rsidRPr="00C67286" w14:paraId="26ECCD76" w14:textId="77777777" w:rsidTr="00BB76BC">
        <w:trPr>
          <w:cantSplit/>
          <w:trHeight w:val="332"/>
          <w:jc w:val="center"/>
        </w:trPr>
        <w:tc>
          <w:tcPr>
            <w:tcW w:w="2326" w:type="dxa"/>
          </w:tcPr>
          <w:p w14:paraId="65FC2F40" w14:textId="77777777" w:rsidR="00761469" w:rsidRPr="00C67286" w:rsidRDefault="000B2210" w:rsidP="00DB186B">
            <w:pPr>
              <w:pStyle w:val="TableEntry"/>
            </w:pPr>
            <w:ins w:id="300" w:author="Jose Costa Teixeira" w:date="2017-04-17T10:26:00Z">
              <w:r w:rsidRPr="00C67286">
                <w:t xml:space="preserve">Administration </w:t>
              </w:r>
            </w:ins>
            <w:r>
              <w:t>Consumer</w:t>
            </w:r>
          </w:p>
        </w:tc>
        <w:tc>
          <w:tcPr>
            <w:tcW w:w="1980" w:type="dxa"/>
          </w:tcPr>
          <w:p w14:paraId="16AD9926" w14:textId="77777777" w:rsidR="00761469" w:rsidRPr="00C67286" w:rsidRDefault="000B2210" w:rsidP="00DB186B">
            <w:pPr>
              <w:pStyle w:val="TableEntry"/>
            </w:pPr>
            <w:r>
              <w:t>None</w:t>
            </w:r>
          </w:p>
        </w:tc>
        <w:tc>
          <w:tcPr>
            <w:tcW w:w="2160" w:type="dxa"/>
          </w:tcPr>
          <w:p w14:paraId="1CD90AB1" w14:textId="77777777" w:rsidR="00761469" w:rsidRPr="00C67286" w:rsidRDefault="00761469" w:rsidP="0020453A">
            <w:pPr>
              <w:pStyle w:val="TableEntry"/>
              <w:jc w:val="center"/>
            </w:pPr>
          </w:p>
        </w:tc>
        <w:tc>
          <w:tcPr>
            <w:tcW w:w="2685" w:type="dxa"/>
          </w:tcPr>
          <w:p w14:paraId="4D7BF181" w14:textId="77777777" w:rsidR="00761469" w:rsidRPr="00C67286" w:rsidRDefault="00761469" w:rsidP="00B541EC">
            <w:pPr>
              <w:pStyle w:val="TableEntry"/>
              <w:jc w:val="center"/>
            </w:pPr>
          </w:p>
        </w:tc>
      </w:tr>
    </w:tbl>
    <w:p w14:paraId="6592FB69" w14:textId="77777777" w:rsidR="000B2210" w:rsidRPr="00C67286" w:rsidRDefault="000B2210" w:rsidP="00597DB2">
      <w:pPr>
        <w:pStyle w:val="Note"/>
      </w:pPr>
    </w:p>
    <w:p w14:paraId="52C3D94A" w14:textId="77777777" w:rsidR="00CF283F" w:rsidRPr="00C67286" w:rsidRDefault="00CF283F" w:rsidP="00303E20">
      <w:pPr>
        <w:pStyle w:val="Heading2"/>
        <w:numPr>
          <w:ilvl w:val="0"/>
          <w:numId w:val="0"/>
        </w:numPr>
        <w:rPr>
          <w:noProof w:val="0"/>
        </w:rPr>
      </w:pPr>
      <w:bookmarkStart w:id="301" w:name="_Toc345074658"/>
      <w:r w:rsidRPr="00C67286">
        <w:rPr>
          <w:noProof w:val="0"/>
        </w:rPr>
        <w:lastRenderedPageBreak/>
        <w:t>X.</w:t>
      </w:r>
      <w:r w:rsidR="00AF472E" w:rsidRPr="00C67286">
        <w:rPr>
          <w:noProof w:val="0"/>
        </w:rPr>
        <w:t>4</w:t>
      </w:r>
      <w:r w:rsidR="005F21E7" w:rsidRPr="00C67286">
        <w:rPr>
          <w:noProof w:val="0"/>
        </w:rPr>
        <w:t xml:space="preserve"> </w:t>
      </w:r>
      <w:r w:rsidR="00F31FD6" w:rsidRPr="00C67286">
        <w:rPr>
          <w:noProof w:val="0"/>
        </w:rPr>
        <w:t>MMA</w:t>
      </w:r>
      <w:r w:rsidRPr="00C67286">
        <w:rPr>
          <w:noProof w:val="0"/>
        </w:rPr>
        <w:t xml:space="preserve"> </w:t>
      </w:r>
      <w:bookmarkEnd w:id="284"/>
      <w:bookmarkEnd w:id="285"/>
      <w:r w:rsidR="00167DB7" w:rsidRPr="00C67286">
        <w:rPr>
          <w:noProof w:val="0"/>
        </w:rPr>
        <w:t>Overview</w:t>
      </w:r>
      <w:bookmarkEnd w:id="301"/>
    </w:p>
    <w:p w14:paraId="3E73C62C" w14:textId="77777777" w:rsidR="003A09FE" w:rsidRPr="00C67286" w:rsidDel="002049BB" w:rsidRDefault="003A09FE" w:rsidP="003A09FE">
      <w:pPr>
        <w:pStyle w:val="BodyText"/>
        <w:rPr>
          <w:del w:id="302" w:author="Jose Costa Teixeira" w:date="2017-04-17T11:52:00Z"/>
          <w:iCs/>
          <w:rPrChange w:id="303" w:author="Jose Costa Teixeira" w:date="2017-04-17T11:53:00Z">
            <w:rPr>
              <w:del w:id="304" w:author="Jose Costa Teixeira" w:date="2017-04-17T11:52:00Z"/>
              <w:i/>
              <w:iCs/>
            </w:rPr>
          </w:rPrChange>
        </w:rPr>
      </w:pPr>
      <w:del w:id="305" w:author="Jose Costa Teixeira" w:date="2017-04-17T11:52:00Z">
        <w:r w:rsidRPr="00C67286" w:rsidDel="002049BB">
          <w:rPr>
            <w:iCs/>
            <w:rPrChange w:id="306" w:author="Jose Costa Teixeira" w:date="2017-04-17T11:53:00Z">
              <w:rPr>
                <w:i/>
                <w:iCs/>
              </w:rPr>
            </w:rPrChange>
          </w:rPr>
          <w:delText>&lt;Volume 2 documents each transaction/content module in isolation</w:delText>
        </w:r>
        <w:r w:rsidR="00F0665F" w:rsidRPr="00C67286" w:rsidDel="002049BB">
          <w:rPr>
            <w:iCs/>
            <w:rPrChange w:id="307" w:author="Jose Costa Teixeira" w:date="2017-04-17T11:53:00Z">
              <w:rPr>
                <w:i/>
                <w:iCs/>
              </w:rPr>
            </w:rPrChange>
          </w:rPr>
          <w:delText>.</w:delText>
        </w:r>
        <w:r w:rsidR="00C60F4D" w:rsidRPr="00C67286" w:rsidDel="002049BB">
          <w:rPr>
            <w:iCs/>
            <w:rPrChange w:id="308" w:author="Jose Costa Teixeira" w:date="2017-04-17T11:53:00Z">
              <w:rPr>
                <w:i/>
                <w:iCs/>
              </w:rPr>
            </w:rPrChange>
          </w:rPr>
          <w:delText xml:space="preserve"> T</w:delText>
        </w:r>
        <w:r w:rsidRPr="00C67286" w:rsidDel="002049BB">
          <w:rPr>
            <w:iCs/>
            <w:rPrChange w:id="309" w:author="Jose Costa Teixeira" w:date="2017-04-17T11:53:00Z">
              <w:rPr>
                <w:i/>
                <w:iCs/>
              </w:rPr>
            </w:rPrChange>
          </w:rPr>
          <w:delText>his section shows how the transactions/content modules of the profile are combined to address the use cases.&gt;</w:delText>
        </w:r>
      </w:del>
    </w:p>
    <w:p w14:paraId="7A865B1A" w14:textId="77777777" w:rsidR="002869E8" w:rsidRPr="00C67286" w:rsidRDefault="002869E8" w:rsidP="003A09FE">
      <w:pPr>
        <w:pStyle w:val="BodyText"/>
        <w:rPr>
          <w:iCs/>
          <w:rPrChange w:id="310" w:author="Jose Costa Teixeira" w:date="2017-04-17T11:53:00Z">
            <w:rPr>
              <w:i/>
              <w:iCs/>
            </w:rPr>
          </w:rPrChange>
        </w:rPr>
      </w:pPr>
      <w:del w:id="311" w:author="Jose Costa Teixeira" w:date="2017-04-17T11:52:00Z">
        <w:r w:rsidRPr="00C67286" w:rsidDel="002049BB">
          <w:rPr>
            <w:iCs/>
            <w:rPrChange w:id="312" w:author="Jose Costa Teixeira" w:date="2017-04-17T11:53:00Z">
              <w:rPr>
                <w:i/>
                <w:iCs/>
              </w:rPr>
            </w:rPrChange>
          </w:rPr>
          <w:delText>&lt;Use Cases are informative, not normative, and “</w:delText>
        </w:r>
        <w:r w:rsidR="000125FF" w:rsidRPr="00C67286" w:rsidDel="002049BB">
          <w:rPr>
            <w:iCs/>
            <w:rPrChange w:id="313" w:author="Jose Costa Teixeira" w:date="2017-04-17T11:53:00Z">
              <w:rPr>
                <w:i/>
                <w:iCs/>
              </w:rPr>
            </w:rPrChange>
          </w:rPr>
          <w:delText>SHALL</w:delText>
        </w:r>
        <w:r w:rsidRPr="00C67286" w:rsidDel="002049BB">
          <w:rPr>
            <w:iCs/>
            <w:rPrChange w:id="314" w:author="Jose Costa Teixeira" w:date="2017-04-17T11:53:00Z">
              <w:rPr>
                <w:i/>
                <w:iCs/>
              </w:rPr>
            </w:rPrChange>
          </w:rPr>
          <w:delText>” language is not allowed in use cases.&gt;</w:delText>
        </w:r>
      </w:del>
      <w:ins w:id="315" w:author="Jose Costa Teixeira" w:date="2017-04-17T11:52:00Z">
        <w:r w:rsidR="002049BB" w:rsidRPr="00C67286">
          <w:rPr>
            <w:iCs/>
            <w:rPrChange w:id="316" w:author="Jose Costa Teixeira" w:date="2017-04-17T11:53:00Z">
              <w:rPr>
                <w:i/>
                <w:iCs/>
              </w:rPr>
            </w:rPrChange>
          </w:rPr>
          <w:t>The MMA profile</w:t>
        </w:r>
      </w:ins>
      <w:ins w:id="317" w:author="Jose Costa Teixeira" w:date="2017-04-17T11:53:00Z">
        <w:r w:rsidR="002049BB" w:rsidRPr="00C67286">
          <w:rPr>
            <w:iCs/>
          </w:rPr>
          <w:t xml:space="preserve"> gives the mechanisms to inform about the planned and actual administration of medications. </w:t>
        </w:r>
      </w:ins>
    </w:p>
    <w:p w14:paraId="0F61DB7A" w14:textId="77777777" w:rsidR="005F3FB5" w:rsidRPr="00C67286" w:rsidRDefault="005F3FB5" w:rsidP="003A09FE">
      <w:pPr>
        <w:pStyle w:val="BodyText"/>
        <w:rPr>
          <w:i/>
          <w:iCs/>
        </w:rPr>
      </w:pPr>
    </w:p>
    <w:p w14:paraId="382D8181" w14:textId="77777777" w:rsidR="00167DB7" w:rsidRPr="00C67286" w:rsidRDefault="00104BE6" w:rsidP="003D19E0">
      <w:pPr>
        <w:pStyle w:val="Heading3"/>
        <w:keepNext w:val="0"/>
        <w:numPr>
          <w:ilvl w:val="0"/>
          <w:numId w:val="0"/>
        </w:numPr>
        <w:rPr>
          <w:bCs/>
          <w:noProof w:val="0"/>
        </w:rPr>
      </w:pPr>
      <w:bookmarkStart w:id="318" w:name="_Toc345074659"/>
      <w:r w:rsidRPr="00C67286">
        <w:rPr>
          <w:bCs/>
          <w:noProof w:val="0"/>
        </w:rPr>
        <w:t>X.</w:t>
      </w:r>
      <w:r w:rsidR="00AF472E" w:rsidRPr="00C67286">
        <w:rPr>
          <w:bCs/>
          <w:noProof w:val="0"/>
        </w:rPr>
        <w:t>4</w:t>
      </w:r>
      <w:r w:rsidR="00167DB7" w:rsidRPr="00C67286">
        <w:rPr>
          <w:bCs/>
          <w:noProof w:val="0"/>
        </w:rPr>
        <w:t>.1 Concepts</w:t>
      </w:r>
      <w:bookmarkEnd w:id="318"/>
    </w:p>
    <w:p w14:paraId="44CE15D1" w14:textId="77777777" w:rsidR="00167DB7" w:rsidRPr="00C67286" w:rsidDel="002049BB" w:rsidRDefault="00167DB7" w:rsidP="00597DB2">
      <w:pPr>
        <w:pStyle w:val="AuthorInstructions"/>
        <w:rPr>
          <w:del w:id="319" w:author="Jose Costa Teixeira" w:date="2017-04-17T11:53:00Z"/>
          <w:i w:val="0"/>
          <w:rPrChange w:id="320" w:author="Jose Costa Teixeira" w:date="2017-04-17T11:53:00Z">
            <w:rPr>
              <w:del w:id="321" w:author="Jose Costa Teixeira" w:date="2017-04-17T11:53:00Z"/>
            </w:rPr>
          </w:rPrChange>
        </w:rPr>
      </w:pPr>
      <w:del w:id="322" w:author="Jose Costa Teixeira" w:date="2017-04-17T11:53:00Z">
        <w:r w:rsidRPr="00C67286" w:rsidDel="002049BB">
          <w:delText xml:space="preserve">&lt;If needed, this section provides an overview of the concepts that provide necessary background </w:delText>
        </w:r>
        <w:r w:rsidR="003D19E0" w:rsidRPr="00C67286" w:rsidDel="002049BB">
          <w:delText>for understanding the profile</w:delText>
        </w:r>
        <w:r w:rsidR="00F0665F" w:rsidRPr="00C67286" w:rsidDel="002049BB">
          <w:delText xml:space="preserve">. </w:delText>
        </w:r>
        <w:r w:rsidR="00104BE6" w:rsidRPr="00C67286" w:rsidDel="002049BB">
          <w:delText>If not needed, state “Not applicable.”</w:delText>
        </w:r>
        <w:r w:rsidR="005F3FB5" w:rsidRPr="00C67286" w:rsidDel="002049BB">
          <w:delText xml:space="preserve"> </w:delText>
        </w:r>
        <w:r w:rsidR="009D2A49" w:rsidRPr="00C67286" w:rsidDel="002049BB">
          <w:delText>For an example of why/how this section may be needed, please see ITI Cross Enterprise Workflow (XDW</w:delText>
        </w:r>
        <w:r w:rsidR="007773C8" w:rsidRPr="00C67286" w:rsidDel="002049BB">
          <w:delText>).&gt;</w:delText>
        </w:r>
      </w:del>
    </w:p>
    <w:p w14:paraId="3127D89B" w14:textId="77777777" w:rsidR="002869E8" w:rsidRDefault="002869E8" w:rsidP="00597DB2">
      <w:pPr>
        <w:pStyle w:val="AuthorInstructions"/>
        <w:rPr>
          <w:i w:val="0"/>
        </w:rPr>
      </w:pPr>
      <w:del w:id="323" w:author="Jose Costa Teixeira" w:date="2017-04-17T11:53:00Z">
        <w:r w:rsidRPr="00C67286" w:rsidDel="002049BB">
          <w:rPr>
            <w:i w:val="0"/>
            <w:rPrChange w:id="324" w:author="Jose Costa Teixeira" w:date="2017-04-17T11:53:00Z">
              <w:rPr/>
            </w:rPrChange>
          </w:rPr>
          <w:delText>&lt;It may be useful</w:delText>
        </w:r>
        <w:r w:rsidR="009D2A49" w:rsidRPr="00C67286" w:rsidDel="002049BB">
          <w:rPr>
            <w:i w:val="0"/>
            <w:rPrChange w:id="325" w:author="Jose Costa Teixeira" w:date="2017-04-17T11:53:00Z">
              <w:rPr/>
            </w:rPrChange>
          </w:rPr>
          <w:delText xml:space="preserve"> in this section</w:delText>
        </w:r>
        <w:r w:rsidRPr="00C67286" w:rsidDel="002049BB">
          <w:rPr>
            <w:i w:val="0"/>
            <w:rPrChange w:id="326" w:author="Jose Costa Teixeira" w:date="2017-04-17T11:53:00Z">
              <w:rPr/>
            </w:rPrChange>
          </w:rPr>
          <w:delText>, but is not necessary, to provide a short list of the use cases described below and explain why they are different.&gt;</w:delText>
        </w:r>
      </w:del>
      <w:ins w:id="327" w:author="Jose Costa Teixeira" w:date="2017-04-17T11:53:00Z">
        <w:r w:rsidR="002049BB" w:rsidRPr="00C67286">
          <w:rPr>
            <w:i w:val="0"/>
            <w:rPrChange w:id="328" w:author="Jose Costa Teixeira" w:date="2017-04-17T11:53:00Z">
              <w:rPr/>
            </w:rPrChange>
          </w:rPr>
          <w:t>The use cases</w:t>
        </w:r>
        <w:r w:rsidR="002049BB" w:rsidRPr="00C67286">
          <w:rPr>
            <w:i w:val="0"/>
          </w:rPr>
          <w:t xml:space="preserve"> in MMA are kept to a small set, focused on the clear functionality profiled: </w:t>
        </w:r>
      </w:ins>
      <w:ins w:id="329" w:author="Jose Costa Teixeira" w:date="2017-04-17T11:54:00Z">
        <w:r w:rsidR="002049BB" w:rsidRPr="00C67286">
          <w:rPr>
            <w:i w:val="0"/>
          </w:rPr>
          <w:t>getting medication administration requests, and informing about the administration.</w:t>
        </w:r>
      </w:ins>
    </w:p>
    <w:p w14:paraId="60AD7871" w14:textId="77777777" w:rsidR="000B2210" w:rsidRDefault="000B2210" w:rsidP="00597DB2">
      <w:pPr>
        <w:pStyle w:val="AuthorInstructions"/>
        <w:rPr>
          <w:i w:val="0"/>
        </w:rPr>
      </w:pPr>
      <w:r>
        <w:rPr>
          <w:i w:val="0"/>
        </w:rPr>
        <w: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t>
      </w:r>
    </w:p>
    <w:p w14:paraId="79F2617C" w14:textId="77777777" w:rsidR="000B2210" w:rsidRDefault="000B2210" w:rsidP="000B2210">
      <w:pPr>
        <w:pStyle w:val="AuthorInstructions"/>
        <w:numPr>
          <w:ilvl w:val="0"/>
          <w:numId w:val="102"/>
        </w:numPr>
        <w:rPr>
          <w:i w:val="0"/>
        </w:rPr>
      </w:pPr>
      <w:r>
        <w:rPr>
          <w:i w:val="0"/>
        </w:rPr>
        <w:t>Mobile applications used by nurses, where they check the schedule and inform the administration of medication</w:t>
      </w:r>
    </w:p>
    <w:p w14:paraId="6292DB77" w14:textId="77777777" w:rsidR="000B2210" w:rsidRDefault="000B2210" w:rsidP="000B2210">
      <w:pPr>
        <w:pStyle w:val="AuthorInstructions"/>
        <w:numPr>
          <w:ilvl w:val="0"/>
          <w:numId w:val="102"/>
        </w:numPr>
        <w:rPr>
          <w:i w:val="0"/>
        </w:rPr>
      </w:pPr>
      <w:r>
        <w:rPr>
          <w:i w:val="0"/>
        </w:rPr>
        <w:t>Patient mobile devices such as smartphones</w:t>
      </w:r>
    </w:p>
    <w:p w14:paraId="36FA432A" w14:textId="77777777" w:rsidR="000B2210" w:rsidRDefault="000B2210" w:rsidP="000B2210">
      <w:pPr>
        <w:pStyle w:val="AuthorInstructions"/>
        <w:numPr>
          <w:ilvl w:val="0"/>
          <w:numId w:val="102"/>
        </w:numPr>
        <w:rPr>
          <w:i w:val="0"/>
        </w:rPr>
      </w:pPr>
      <w:r>
        <w:rPr>
          <w:i w:val="0"/>
        </w:rPr>
        <w:t>Other devices reporting administration of drugs, such as ambulatory drug infusion devices, or others.</w:t>
      </w:r>
    </w:p>
    <w:p w14:paraId="39EF816B" w14:textId="77777777" w:rsidR="000B2210" w:rsidRDefault="000B2210" w:rsidP="000B2210">
      <w:pPr>
        <w:pStyle w:val="AuthorInstructions"/>
        <w:numPr>
          <w:ilvl w:val="0"/>
          <w:numId w:val="102"/>
        </w:numPr>
        <w:rPr>
          <w:i w:val="0"/>
        </w:rPr>
      </w:pPr>
      <w:r>
        <w:rPr>
          <w:i w:val="0"/>
        </w:rPr>
        <w:t>Other cases</w:t>
      </w:r>
    </w:p>
    <w:p w14:paraId="3444B393" w14:textId="77777777" w:rsidR="000B2210" w:rsidRPr="000B2210" w:rsidRDefault="00CD6C14" w:rsidP="000B2210">
      <w:pPr>
        <w:pStyle w:val="AuthorInstructions"/>
        <w:rPr>
          <w:i w:val="0"/>
        </w:rPr>
      </w:pPr>
      <w:r>
        <w:rPr>
          <w:i w:val="0"/>
        </w:rPr>
        <w:t>This profile starts with two use cases that will benefit especially from the use of REST interfaces.</w:t>
      </w:r>
    </w:p>
    <w:p w14:paraId="4AA9CFBD" w14:textId="77777777" w:rsidR="000B2210" w:rsidRDefault="000B2210" w:rsidP="000B2210">
      <w:pPr>
        <w:pStyle w:val="AuthorInstructions"/>
        <w:rPr>
          <w:i w:val="0"/>
        </w:rPr>
      </w:pPr>
    </w:p>
    <w:p w14:paraId="6F936E7B" w14:textId="77777777" w:rsidR="000B2210" w:rsidRDefault="000B2210" w:rsidP="000B2210">
      <w:pPr>
        <w:pStyle w:val="AuthorInstructions"/>
        <w:rPr>
          <w:i w:val="0"/>
        </w:rPr>
      </w:pPr>
    </w:p>
    <w:p w14:paraId="0602694F" w14:textId="77777777" w:rsidR="00126A38" w:rsidRPr="00C67286" w:rsidRDefault="00126A38" w:rsidP="00126A38">
      <w:pPr>
        <w:pStyle w:val="Heading3"/>
        <w:keepNext w:val="0"/>
        <w:numPr>
          <w:ilvl w:val="0"/>
          <w:numId w:val="0"/>
        </w:numPr>
        <w:rPr>
          <w:bCs/>
          <w:noProof w:val="0"/>
        </w:rPr>
      </w:pPr>
      <w:bookmarkStart w:id="330" w:name="_Toc345074660"/>
      <w:r w:rsidRPr="00C67286">
        <w:rPr>
          <w:bCs/>
          <w:noProof w:val="0"/>
        </w:rPr>
        <w:t>X.4.2 Use Cases</w:t>
      </w:r>
      <w:bookmarkEnd w:id="330"/>
    </w:p>
    <w:p w14:paraId="258EC2A9" w14:textId="77777777" w:rsidR="00FD6B22" w:rsidRPr="00C67286" w:rsidRDefault="007773C8" w:rsidP="00126A38">
      <w:pPr>
        <w:pStyle w:val="Heading4"/>
        <w:numPr>
          <w:ilvl w:val="0"/>
          <w:numId w:val="0"/>
        </w:numPr>
        <w:ind w:left="864" w:hanging="864"/>
        <w:rPr>
          <w:noProof w:val="0"/>
        </w:rPr>
      </w:pPr>
      <w:bookmarkStart w:id="331" w:name="_Toc345074661"/>
      <w:r w:rsidRPr="00C67286">
        <w:rPr>
          <w:noProof w:val="0"/>
        </w:rPr>
        <w:t>X.</w:t>
      </w:r>
      <w:r w:rsidR="00AF472E" w:rsidRPr="00C67286">
        <w:rPr>
          <w:noProof w:val="0"/>
        </w:rPr>
        <w:t>4</w:t>
      </w:r>
      <w:r w:rsidRPr="00C67286">
        <w:rPr>
          <w:noProof w:val="0"/>
        </w:rPr>
        <w:t>.2</w:t>
      </w:r>
      <w:r w:rsidR="00126A38" w:rsidRPr="00C67286">
        <w:rPr>
          <w:noProof w:val="0"/>
        </w:rPr>
        <w:t>.1</w:t>
      </w:r>
      <w:r w:rsidRPr="00C67286">
        <w:rPr>
          <w:noProof w:val="0"/>
        </w:rPr>
        <w:t xml:space="preserve"> Use</w:t>
      </w:r>
      <w:r w:rsidR="00FD6B22" w:rsidRPr="00C67286">
        <w:rPr>
          <w:noProof w:val="0"/>
        </w:rPr>
        <w:t xml:space="preserve"> Case</w:t>
      </w:r>
      <w:r w:rsidR="002869E8" w:rsidRPr="00C67286">
        <w:rPr>
          <w:noProof w:val="0"/>
        </w:rPr>
        <w:t xml:space="preserve"> #1: </w:t>
      </w:r>
      <w:ins w:id="332" w:author="Jose Costa Teixeira" w:date="2016-06-13T05:51:00Z">
        <w:r w:rsidR="00322340" w:rsidRPr="00C67286">
          <w:rPr>
            <w:noProof w:val="0"/>
          </w:rPr>
          <w:t>Home Nursing Scenario</w:t>
        </w:r>
      </w:ins>
      <w:del w:id="333" w:author="Jose Costa Teixeira" w:date="2016-06-13T05:51:00Z">
        <w:r w:rsidR="002869E8" w:rsidRPr="00C67286" w:rsidDel="00322340">
          <w:rPr>
            <w:noProof w:val="0"/>
          </w:rPr>
          <w:delText>&lt;simple name&gt;</w:delText>
        </w:r>
      </w:del>
      <w:bookmarkEnd w:id="331"/>
    </w:p>
    <w:p w14:paraId="70CE8164" w14:textId="77777777" w:rsidR="00FD6B22" w:rsidRPr="00C67286" w:rsidDel="00AB6D9E" w:rsidRDefault="00FD6B22" w:rsidP="00597DB2">
      <w:pPr>
        <w:pStyle w:val="AuthorInstructions"/>
        <w:rPr>
          <w:del w:id="334" w:author="Jose Costa Teixeira" w:date="2016-06-13T06:02:00Z"/>
        </w:rPr>
      </w:pPr>
      <w:del w:id="335" w:author="Jose Costa Teixeira" w:date="2016-06-13T06:02:00Z">
        <w:r w:rsidRPr="00C67286" w:rsidDel="00AB6D9E">
          <w:delText xml:space="preserve">&lt;One or two sentence simple description of </w:delText>
        </w:r>
        <w:r w:rsidR="003D19E0" w:rsidRPr="00C67286" w:rsidDel="00AB6D9E">
          <w:delText>this particular use case</w:delText>
        </w:r>
        <w:r w:rsidRPr="00C67286" w:rsidDel="00AB6D9E">
          <w:delText>.&gt;</w:delText>
        </w:r>
      </w:del>
    </w:p>
    <w:p w14:paraId="3D46DBC7" w14:textId="77777777" w:rsidR="00412649" w:rsidRPr="00C67286" w:rsidRDefault="00412649" w:rsidP="00597DB2">
      <w:pPr>
        <w:pStyle w:val="AuthorInstructions"/>
        <w:rPr>
          <w:i w:val="0"/>
        </w:rPr>
      </w:pPr>
      <w:del w:id="336" w:author="Jose Costa Teixeira" w:date="2016-06-13T06:02:00Z">
        <w:r w:rsidRPr="00C67286" w:rsidDel="00AB6D9E">
          <w:delText>&lt;Note that Section X.</w:delText>
        </w:r>
        <w:r w:rsidR="00BD50E5" w:rsidRPr="00C67286" w:rsidDel="00AB6D9E">
          <w:delText>4</w:delText>
        </w:r>
        <w:r w:rsidRPr="00C67286" w:rsidDel="00AB6D9E">
          <w:delText>.2</w:delText>
        </w:r>
        <w:r w:rsidR="00DE3F6C" w:rsidRPr="00C67286" w:rsidDel="00AB6D9E">
          <w:delText>.</w:delText>
        </w:r>
        <w:r w:rsidR="00613C53" w:rsidRPr="00C67286" w:rsidDel="00AB6D9E">
          <w:delText xml:space="preserve">1 </w:delText>
        </w:r>
        <w:r w:rsidRPr="00C67286" w:rsidDel="00AB6D9E">
          <w:delText xml:space="preserve">repeats in </w:delText>
        </w:r>
        <w:r w:rsidR="007773C8" w:rsidRPr="00C67286" w:rsidDel="00AB6D9E">
          <w:delText>its</w:delText>
        </w:r>
        <w:r w:rsidRPr="00C67286" w:rsidDel="00AB6D9E">
          <w:delText xml:space="preserve"> entire</w:delText>
        </w:r>
        <w:r w:rsidR="00953CFC" w:rsidRPr="00C67286" w:rsidDel="00AB6D9E">
          <w:delText xml:space="preserve">ty for additional Use </w:delText>
        </w:r>
        <w:r w:rsidR="00C536E4" w:rsidRPr="00C67286" w:rsidDel="00AB6D9E">
          <w:delText>Cases (r</w:delText>
        </w:r>
        <w:r w:rsidR="00953CFC" w:rsidRPr="00C67286" w:rsidDel="00AB6D9E">
          <w:delText>eplicate as</w:delText>
        </w:r>
        <w:r w:rsidR="00BD50E5" w:rsidRPr="00C67286" w:rsidDel="00AB6D9E">
          <w:delText xml:space="preserve"> section X.4</w:delText>
        </w:r>
        <w:r w:rsidRPr="00C67286" w:rsidDel="00AB6D9E">
          <w:delText>.</w:delText>
        </w:r>
        <w:r w:rsidR="00C536E4" w:rsidRPr="00C67286" w:rsidDel="00AB6D9E">
          <w:delText>2.2, X.4.2.3, etc.).</w:delText>
        </w:r>
        <w:r w:rsidRPr="00C67286" w:rsidDel="00AB6D9E">
          <w:delText>&gt;</w:delText>
        </w:r>
      </w:del>
      <w:ins w:id="337" w:author="Jose Costa Teixeira" w:date="2016-06-13T06:02:00Z">
        <w:r w:rsidR="00AB6D9E" w:rsidRPr="00C67286">
          <w:rPr>
            <w:i w:val="0"/>
            <w:rPrChange w:id="338" w:author="Jose Costa Teixeira" w:date="2016-06-13T06:02:00Z">
              <w:rPr/>
            </w:rPrChange>
          </w:rPr>
          <w:t>Th</w:t>
        </w:r>
        <w:r w:rsidR="00AB6D9E" w:rsidRPr="00C67286">
          <w:rPr>
            <w:i w:val="0"/>
          </w:rPr>
          <w:t xml:space="preserve">is use case describes the situation in which a nurse </w:t>
        </w:r>
      </w:ins>
      <w:ins w:id="339" w:author="Jose Costa Teixeira" w:date="2016-06-13T06:04:00Z">
        <w:r w:rsidR="00AB6D9E" w:rsidRPr="00C67286">
          <w:rPr>
            <w:i w:val="0"/>
          </w:rPr>
          <w:t xml:space="preserve">receives a list of medications to give to patients in an ambulatory setting, and uses a mobile device to plan and </w:t>
        </w:r>
      </w:ins>
      <w:ins w:id="340" w:author="Jose Costa Teixeira" w:date="2017-04-17T11:55:00Z">
        <w:r w:rsidR="002049BB" w:rsidRPr="00C67286">
          <w:rPr>
            <w:i w:val="0"/>
          </w:rPr>
          <w:t xml:space="preserve">check the appropriateness </w:t>
        </w:r>
      </w:ins>
      <w:ins w:id="341" w:author="Jose Costa Teixeira" w:date="2016-06-13T06:05:00Z">
        <w:r w:rsidR="00AB6D9E" w:rsidRPr="00C67286">
          <w:rPr>
            <w:i w:val="0"/>
          </w:rPr>
          <w:t>of the administration, using also the same device to record the</w:t>
        </w:r>
      </w:ins>
      <w:ins w:id="342" w:author="Jose Costa Teixeira" w:date="2017-04-17T11:55:00Z">
        <w:r w:rsidR="002049BB" w:rsidRPr="00C67286">
          <w:rPr>
            <w:i w:val="0"/>
          </w:rPr>
          <w:t xml:space="preserve"> execution of the</w:t>
        </w:r>
      </w:ins>
      <w:ins w:id="343" w:author="Jose Costa Teixeira" w:date="2016-06-13T06:05:00Z">
        <w:r w:rsidR="00AB6D9E" w:rsidRPr="00C67286">
          <w:rPr>
            <w:i w:val="0"/>
          </w:rPr>
          <w:t xml:space="preserve"> administration.</w:t>
        </w:r>
      </w:ins>
    </w:p>
    <w:p w14:paraId="626A4445" w14:textId="77777777" w:rsidR="00F47A33" w:rsidRPr="00C67286" w:rsidRDefault="00F47A33" w:rsidP="00597DB2">
      <w:pPr>
        <w:pStyle w:val="AuthorInstructions"/>
      </w:pPr>
    </w:p>
    <w:p w14:paraId="21CA093F" w14:textId="77777777" w:rsidR="00F47A33" w:rsidRPr="00C67286" w:rsidRDefault="00F47A33" w:rsidP="00597DB2">
      <w:pPr>
        <w:pStyle w:val="AuthorInstructions"/>
      </w:pPr>
    </w:p>
    <w:p w14:paraId="5ED18B3A" w14:textId="77777777" w:rsidR="00CF283F" w:rsidRPr="00C67286" w:rsidRDefault="007773C8" w:rsidP="00126A38">
      <w:pPr>
        <w:pStyle w:val="Heading5"/>
        <w:numPr>
          <w:ilvl w:val="0"/>
          <w:numId w:val="0"/>
        </w:numPr>
        <w:rPr>
          <w:noProof w:val="0"/>
        </w:rPr>
      </w:pPr>
      <w:bookmarkStart w:id="344" w:name="_Toc345074662"/>
      <w:r w:rsidRPr="00C67286">
        <w:rPr>
          <w:noProof w:val="0"/>
        </w:rPr>
        <w:t>X.</w:t>
      </w:r>
      <w:r w:rsidR="00AF472E" w:rsidRPr="00C67286">
        <w:rPr>
          <w:noProof w:val="0"/>
        </w:rPr>
        <w:t>4</w:t>
      </w:r>
      <w:r w:rsidRPr="00C67286">
        <w:rPr>
          <w:noProof w:val="0"/>
        </w:rPr>
        <w:t>.2.1</w:t>
      </w:r>
      <w:r w:rsidR="00126A38" w:rsidRPr="00C67286">
        <w:rPr>
          <w:noProof w:val="0"/>
        </w:rPr>
        <w:t>.1</w:t>
      </w:r>
      <w:r w:rsidR="003D5853" w:rsidRPr="00C67286">
        <w:rPr>
          <w:noProof w:val="0"/>
        </w:rPr>
        <w:t xml:space="preserve"> Home Nursing Scenario</w:t>
      </w:r>
      <w:r w:rsidR="002869E8" w:rsidRPr="00C67286">
        <w:rPr>
          <w:bCs/>
          <w:noProof w:val="0"/>
        </w:rPr>
        <w:t xml:space="preserve"> </w:t>
      </w:r>
      <w:r w:rsidR="005F21E7" w:rsidRPr="00C67286">
        <w:rPr>
          <w:noProof w:val="0"/>
        </w:rPr>
        <w:t>Use Case</w:t>
      </w:r>
      <w:r w:rsidR="002869E8" w:rsidRPr="00C67286">
        <w:rPr>
          <w:noProof w:val="0"/>
        </w:rPr>
        <w:t xml:space="preserve"> Description</w:t>
      </w:r>
      <w:bookmarkEnd w:id="344"/>
    </w:p>
    <w:p w14:paraId="27D72C01" w14:textId="77777777" w:rsidR="006B0A7A" w:rsidRPr="00C67286" w:rsidRDefault="006B0A7A" w:rsidP="006B0A7A">
      <w:pPr>
        <w:spacing w:before="0"/>
        <w:rPr>
          <w:ins w:id="345" w:author="Jose Costa Teixeira" w:date="2016-06-13T06:09:00Z"/>
        </w:rPr>
      </w:pPr>
      <w:ins w:id="346" w:author="Jose Costa Teixeira" w:date="2016-06-13T06:09:00Z">
        <w:r w:rsidRPr="00C67286">
          <w:t xml:space="preserve">In this use case, </w:t>
        </w:r>
        <w:del w:id="347" w:author="Michael Tan" w:date="2017-03-07T15:37:00Z">
          <w:r w:rsidRPr="00C67286" w:rsidDel="00280717">
            <w:delText xml:space="preserve">a </w:delText>
          </w:r>
        </w:del>
        <w:r w:rsidRPr="00C67286">
          <w:t>nurse</w:t>
        </w:r>
      </w:ins>
      <w:ins w:id="348" w:author="Michael Tan" w:date="2017-03-07T15:37:00Z">
        <w:r w:rsidRPr="00C67286">
          <w:t>s</w:t>
        </w:r>
      </w:ins>
      <w:ins w:id="349" w:author="Jose Costa Teixeira" w:date="2016-06-13T06:09:00Z">
        <w:r w:rsidRPr="00C67286">
          <w:t xml:space="preserve"> </w:t>
        </w:r>
      </w:ins>
      <w:ins w:id="350" w:author="Michael Tan" w:date="2017-03-07T15:37:00Z">
        <w:r w:rsidRPr="00C67286">
          <w:t>are</w:t>
        </w:r>
      </w:ins>
      <w:ins w:id="351" w:author="Jose Costa Teixeira" w:date="2016-06-13T06:09:00Z">
        <w:del w:id="352" w:author="Michael Tan" w:date="2017-03-07T15:37:00Z">
          <w:r w:rsidRPr="00C67286" w:rsidDel="00280717">
            <w:delText>is</w:delText>
          </w:r>
        </w:del>
        <w:r w:rsidRPr="00C67286">
          <w:t xml:space="preserve"> responsible for medication administration of elderly patients in an ambulatory environment. The patients reside at home or in a wide spread nursing homes where internet is not always available.</w:t>
        </w:r>
      </w:ins>
    </w:p>
    <w:p w14:paraId="04BFE67A" w14:textId="77777777" w:rsidR="006B0A7A" w:rsidRPr="00C67286" w:rsidRDefault="006B0A7A" w:rsidP="006B0A7A">
      <w:pPr>
        <w:spacing w:before="0"/>
        <w:rPr>
          <w:ins w:id="353" w:author="Jose Costa Teixeira" w:date="2016-06-13T06:08:00Z"/>
        </w:rPr>
      </w:pPr>
      <w:ins w:id="354" w:author="Jose Costa Teixeira" w:date="2016-06-13T06:07:00Z">
        <w:r w:rsidRPr="00C67286">
          <w:lastRenderedPageBreak/>
          <w:t>The nurse</w:t>
        </w:r>
      </w:ins>
      <w:ins w:id="355" w:author="Michael Tan" w:date="2017-03-07T15:37:00Z">
        <w:r w:rsidRPr="00C67286">
          <w:t>s are</w:t>
        </w:r>
      </w:ins>
      <w:ins w:id="356" w:author="Jose Costa Teixeira" w:date="2016-06-13T06:07:00Z">
        <w:del w:id="357" w:author="Michael Tan" w:date="2017-03-07T15:38:00Z">
          <w:r w:rsidRPr="00C67286" w:rsidDel="00280717">
            <w:delText xml:space="preserve"> is</w:delText>
          </w:r>
        </w:del>
        <w:r w:rsidRPr="00C67286">
          <w:t xml:space="preserve"> responsible for the care of a group of patients, and </w:t>
        </w:r>
      </w:ins>
      <w:ins w:id="358" w:author="Michael Tan" w:date="2017-03-07T15:38:00Z">
        <w:r w:rsidRPr="00C67286">
          <w:t xml:space="preserve">each nurse </w:t>
        </w:r>
      </w:ins>
      <w:ins w:id="359" w:author="Jose Costa Teixeira" w:date="2016-06-13T06:07:00Z">
        <w:r w:rsidRPr="00C67286">
          <w:t xml:space="preserve">receives a working list of the patients she has to visit on that particular day. </w:t>
        </w:r>
      </w:ins>
      <w:ins w:id="360" w:author="Jose Costa Teixeira" w:date="2016-06-13T06:08:00Z">
        <w:r w:rsidRPr="00C67286">
          <w:t xml:space="preserve">Each patient could have multiple medications. </w:t>
        </w:r>
      </w:ins>
    </w:p>
    <w:p w14:paraId="50F98E11" w14:textId="77777777" w:rsidR="006B0A7A" w:rsidRPr="00C67286" w:rsidRDefault="006B0A7A">
      <w:pPr>
        <w:pStyle w:val="AuthorInstructions"/>
        <w:rPr>
          <w:ins w:id="361" w:author="Jose Costa Teixeira" w:date="2016-06-13T06:07:00Z"/>
        </w:rPr>
        <w:pPrChange w:id="362" w:author="Jose Costa Teixeira" w:date="2016-06-13T06:07:00Z">
          <w:pPr>
            <w:numPr>
              <w:numId w:val="99"/>
            </w:numPr>
            <w:tabs>
              <w:tab w:val="num" w:pos="720"/>
            </w:tabs>
            <w:spacing w:before="0"/>
            <w:ind w:left="720" w:hanging="360"/>
          </w:pPr>
        </w:pPrChange>
      </w:pPr>
      <w:ins w:id="363" w:author="Jose Costa Teixeira" w:date="2016-06-13T06:07:00Z">
        <w:r w:rsidRPr="00C67286">
          <w:rPr>
            <w:i w:val="0"/>
          </w:rPr>
          <w:t>The assignments could involve several tasks like measuring temperature, blood pressure or taking blood samples, but this</w:t>
        </w:r>
      </w:ins>
      <w:ins w:id="364" w:author="Jose Costa Teixeira" w:date="2016-06-13T06:08:00Z">
        <w:r w:rsidRPr="00C67286">
          <w:rPr>
            <w:i w:val="0"/>
          </w:rPr>
          <w:t xml:space="preserve"> document </w:t>
        </w:r>
      </w:ins>
      <w:ins w:id="365" w:author="Jose Costa Teixeira" w:date="2016-06-13T06:07:00Z">
        <w:r w:rsidRPr="00C67286">
          <w:rPr>
            <w:i w:val="0"/>
          </w:rPr>
          <w:t>concentrate</w:t>
        </w:r>
      </w:ins>
      <w:ins w:id="366" w:author="Jose Costa Teixeira" w:date="2016-06-13T06:08:00Z">
        <w:r w:rsidRPr="00C67286">
          <w:rPr>
            <w:i w:val="0"/>
          </w:rPr>
          <w:t>s</w:t>
        </w:r>
      </w:ins>
      <w:ins w:id="367" w:author="Jose Costa Teixeira" w:date="2016-06-13T06:07:00Z">
        <w:r w:rsidRPr="00C67286">
          <w:rPr>
            <w:i w:val="0"/>
          </w:rPr>
          <w:t xml:space="preserve"> on the medication administration.</w:t>
        </w:r>
      </w:ins>
    </w:p>
    <w:p w14:paraId="10CC016A" w14:textId="77777777" w:rsidR="006B0A7A" w:rsidRPr="00C67286" w:rsidRDefault="006B0A7A">
      <w:pPr>
        <w:spacing w:before="0"/>
        <w:rPr>
          <w:ins w:id="368" w:author="Jose Costa Teixeira" w:date="2017-04-02T13:50:00Z"/>
        </w:rPr>
        <w:pPrChange w:id="369" w:author="Jose Costa Teixeira" w:date="2016-06-13T06:08:00Z">
          <w:pPr>
            <w:numPr>
              <w:numId w:val="99"/>
            </w:numPr>
            <w:tabs>
              <w:tab w:val="num" w:pos="720"/>
            </w:tabs>
            <w:spacing w:before="0"/>
            <w:ind w:left="720" w:hanging="360"/>
          </w:pPr>
        </w:pPrChange>
      </w:pPr>
      <w:ins w:id="370" w:author="Jose Costa Teixeira" w:date="2016-06-13T06:07:00Z">
        <w:r w:rsidRPr="00C67286">
          <w:t xml:space="preserve">The logistical supply of the medication is </w:t>
        </w:r>
      </w:ins>
      <w:ins w:id="371" w:author="Jose Costa Teixeira" w:date="2017-04-02T13:48:00Z">
        <w:r w:rsidR="00022917" w:rsidRPr="00C67286">
          <w:t xml:space="preserve">articulated with this profile but defined elsewhere </w:t>
        </w:r>
      </w:ins>
      <w:ins w:id="372" w:author="Jose Costa Teixeira" w:date="2017-04-02T13:49:00Z">
        <w:r w:rsidR="00022917" w:rsidRPr="00C67286">
          <w:t xml:space="preserve">and </w:t>
        </w:r>
      </w:ins>
      <w:r w:rsidR="000C4772">
        <w:t>is</w:t>
      </w:r>
      <w:ins w:id="373" w:author="Jose Costa Teixeira" w:date="2017-04-02T13:49:00Z">
        <w:r w:rsidR="00022917" w:rsidRPr="00C67286">
          <w:t xml:space="preserve"> not part of the scope of this profile. S</w:t>
        </w:r>
      </w:ins>
      <w:ins w:id="374" w:author="Jose Costa Teixeira" w:date="2017-04-02T13:48:00Z">
        <w:r w:rsidR="00022917" w:rsidRPr="00C67286">
          <w:t xml:space="preserve">ee the IHE Pharmacy Technical Framework for relevant profiles on </w:t>
        </w:r>
      </w:ins>
      <w:ins w:id="375" w:author="Jose Costa Teixeira" w:date="2017-04-02T13:49:00Z">
        <w:r w:rsidR="00022917" w:rsidRPr="00C67286">
          <w:t xml:space="preserve">dispense, </w:t>
        </w:r>
      </w:ins>
      <w:ins w:id="376" w:author="Jose Costa Teixeira" w:date="2017-04-02T13:48:00Z">
        <w:r w:rsidR="00022917" w:rsidRPr="00C67286">
          <w:t xml:space="preserve">resupply, </w:t>
        </w:r>
      </w:ins>
      <w:ins w:id="377" w:author="Jose Costa Teixeira" w:date="2017-04-02T13:49:00Z">
        <w:r w:rsidR="00022917" w:rsidRPr="00C67286">
          <w:t xml:space="preserve">inventory management and consumption. For this document, the </w:t>
        </w:r>
      </w:ins>
      <w:ins w:id="378" w:author="Jose Costa Teixeira" w:date="2016-06-13T06:07:00Z">
        <w:r w:rsidRPr="00C67286">
          <w:t xml:space="preserve">patient could have the medication available at home or the nurse could take a </w:t>
        </w:r>
      </w:ins>
      <w:ins w:id="379" w:author="Jose Costa Teixeira" w:date="2016-06-13T06:09:00Z">
        <w:r w:rsidRPr="00C67286">
          <w:t xml:space="preserve">medication </w:t>
        </w:r>
      </w:ins>
      <w:ins w:id="380" w:author="Jose Costa Teixeira" w:date="2016-06-13T06:07:00Z">
        <w:r w:rsidRPr="00C67286">
          <w:t>strip along</w:t>
        </w:r>
      </w:ins>
      <w:ins w:id="381" w:author="Jose Costa Teixeira" w:date="2016-06-13T06:09:00Z">
        <w:r w:rsidRPr="00C67286">
          <w:t xml:space="preserve"> her, with the medication dispensed for the specific patients, or medication in bulk that she then splits as needed</w:t>
        </w:r>
      </w:ins>
      <w:ins w:id="382" w:author="Jose Costa Teixeira" w:date="2016-06-13T06:07:00Z">
        <w:r w:rsidRPr="00C67286">
          <w:t xml:space="preserve">. </w:t>
        </w:r>
      </w:ins>
    </w:p>
    <w:p w14:paraId="7D5EEDCF" w14:textId="77777777" w:rsidR="00022917" w:rsidRPr="00C67286" w:rsidRDefault="00022917">
      <w:pPr>
        <w:spacing w:before="0"/>
        <w:rPr>
          <w:ins w:id="383" w:author="Jose Costa Teixeira" w:date="2017-04-02T13:50:00Z"/>
        </w:rPr>
        <w:pPrChange w:id="384" w:author="Jose Costa Teixeira" w:date="2016-06-13T06:08:00Z">
          <w:pPr>
            <w:numPr>
              <w:numId w:val="99"/>
            </w:numPr>
            <w:tabs>
              <w:tab w:val="num" w:pos="720"/>
            </w:tabs>
            <w:spacing w:before="0"/>
            <w:ind w:left="720" w:hanging="360"/>
          </w:pPr>
        </w:pPrChange>
      </w:pPr>
      <w:ins w:id="385" w:author="Jose Costa Teixeira" w:date="2017-04-02T13:50:00Z">
        <w:r w:rsidRPr="00C67286">
          <w:t>It is assumed that the nursing application has a “list” or “catalog” of the medications available, so that when the nurse scans a barcode, this barcode can be matched to a prescribed product</w:t>
        </w:r>
      </w:ins>
      <w:r w:rsidR="000C4772">
        <w:t xml:space="preserve"> or even an “over the counter” product, such as pain relievers.</w:t>
      </w:r>
    </w:p>
    <w:p w14:paraId="3DD62825" w14:textId="77777777" w:rsidR="00022917" w:rsidRPr="00C67286" w:rsidDel="002049BB" w:rsidRDefault="00022917">
      <w:pPr>
        <w:spacing w:before="0"/>
        <w:rPr>
          <w:ins w:id="386" w:author="Michael Tan" w:date="2017-03-07T15:43:00Z"/>
          <w:del w:id="387" w:author="Jose Costa Teixeira" w:date="2017-04-17T11:56:00Z"/>
        </w:rPr>
        <w:pPrChange w:id="388" w:author="Jose Costa Teixeira" w:date="2016-06-13T06:08:00Z">
          <w:pPr>
            <w:numPr>
              <w:numId w:val="99"/>
            </w:numPr>
            <w:tabs>
              <w:tab w:val="num" w:pos="720"/>
            </w:tabs>
            <w:spacing w:before="0"/>
            <w:ind w:left="720" w:hanging="360"/>
          </w:pPr>
        </w:pPrChange>
      </w:pPr>
      <w:ins w:id="389" w:author="Jose Costa Teixeira" w:date="2017-04-02T13:51:00Z">
        <w:r w:rsidRPr="00C67286">
          <w:t xml:space="preserve">This matter of “Catalog” / “Formulary” is also not addressed in this document, although this document provides a clear requirement for such “Catalog” or </w:t>
        </w:r>
      </w:ins>
      <w:ins w:id="390" w:author="Jose Costa Teixeira" w:date="2017-04-02T13:52:00Z">
        <w:r w:rsidRPr="00C67286">
          <w:t>“Formulary”.</w:t>
        </w:r>
      </w:ins>
    </w:p>
    <w:p w14:paraId="5BCED65A" w14:textId="77777777" w:rsidR="006B0A7A" w:rsidRPr="00C67286" w:rsidRDefault="006B0A7A" w:rsidP="006B0A7A">
      <w:pPr>
        <w:spacing w:before="0"/>
      </w:pPr>
    </w:p>
    <w:p w14:paraId="29021C67" w14:textId="77777777" w:rsidR="006B0A7A" w:rsidRPr="00C67286" w:rsidDel="00022917" w:rsidRDefault="006B0A7A" w:rsidP="006B0A7A">
      <w:pPr>
        <w:spacing w:before="0"/>
        <w:rPr>
          <w:del w:id="391" w:author="Jose Costa Teixeira" w:date="2017-04-02T13:52:00Z"/>
        </w:rPr>
      </w:pPr>
      <w:commentRangeStart w:id="392"/>
      <w:del w:id="393" w:author="Jose Costa Teixeira" w:date="2017-04-02T13:52:00Z">
        <w:r w:rsidRPr="00C67286" w:rsidDel="00022917">
          <w:delText>Download partcode list?</w:delText>
        </w:r>
        <w:commentRangeEnd w:id="392"/>
        <w:r w:rsidRPr="00C67286" w:rsidDel="00022917">
          <w:rPr>
            <w:rStyle w:val="CommentReference"/>
          </w:rPr>
          <w:commentReference w:id="392"/>
        </w:r>
      </w:del>
    </w:p>
    <w:p w14:paraId="51086FDD" w14:textId="77777777" w:rsidR="006B0A7A" w:rsidRPr="00C67286" w:rsidDel="002049BB" w:rsidRDefault="006B0A7A" w:rsidP="006B0A7A">
      <w:pPr>
        <w:pStyle w:val="AuthorInstructions"/>
        <w:rPr>
          <w:del w:id="394" w:author="Jose Costa Teixeira" w:date="2017-04-17T11:56:00Z"/>
        </w:rPr>
      </w:pPr>
      <w:del w:id="395" w:author="Jose Costa Teixeira" w:date="2017-04-17T11:56:00Z">
        <w:r w:rsidRPr="00C67286" w:rsidDel="002049BB">
          <w:br w:type="page"/>
        </w:r>
      </w:del>
    </w:p>
    <w:p w14:paraId="4BB83FF6" w14:textId="77777777" w:rsidR="006B0A7A" w:rsidRPr="00C67286" w:rsidDel="002049BB" w:rsidRDefault="006B0A7A" w:rsidP="00597DB2">
      <w:pPr>
        <w:pStyle w:val="AuthorInstructions"/>
        <w:rPr>
          <w:del w:id="396" w:author="Jose Costa Teixeira" w:date="2017-04-17T11:56:00Z"/>
        </w:rPr>
      </w:pPr>
    </w:p>
    <w:p w14:paraId="767A8F90" w14:textId="77777777" w:rsidR="003A09FE" w:rsidRPr="00C67286" w:rsidRDefault="00AB6D9E" w:rsidP="00597DB2">
      <w:pPr>
        <w:pStyle w:val="AuthorInstructions"/>
      </w:pPr>
      <w:ins w:id="397" w:author="Jose Costa Teixeira" w:date="2016-06-13T06:05:00Z">
        <w:r w:rsidRPr="00C67286">
          <w:br w:type="page"/>
        </w:r>
      </w:ins>
    </w:p>
    <w:p w14:paraId="56E2874A" w14:textId="77777777" w:rsidR="005F21E7" w:rsidRPr="00C67286" w:rsidRDefault="005F21E7" w:rsidP="00126A38">
      <w:pPr>
        <w:pStyle w:val="Heading5"/>
        <w:numPr>
          <w:ilvl w:val="0"/>
          <w:numId w:val="0"/>
        </w:numPr>
        <w:rPr>
          <w:noProof w:val="0"/>
        </w:rPr>
      </w:pPr>
      <w:bookmarkStart w:id="398" w:name="_Toc345074663"/>
      <w:r w:rsidRPr="00C67286">
        <w:rPr>
          <w:noProof w:val="0"/>
        </w:rPr>
        <w:lastRenderedPageBreak/>
        <w:t>X</w:t>
      </w:r>
      <w:r w:rsidR="00104BE6" w:rsidRPr="00C67286">
        <w:rPr>
          <w:noProof w:val="0"/>
        </w:rPr>
        <w:t>.</w:t>
      </w:r>
      <w:r w:rsidR="00AF472E" w:rsidRPr="00C67286">
        <w:rPr>
          <w:noProof w:val="0"/>
        </w:rPr>
        <w:t>4</w:t>
      </w:r>
      <w:r w:rsidRPr="00C67286">
        <w:rPr>
          <w:noProof w:val="0"/>
        </w:rPr>
        <w:t>.</w:t>
      </w:r>
      <w:r w:rsidR="00412649" w:rsidRPr="00C67286">
        <w:rPr>
          <w:noProof w:val="0"/>
        </w:rPr>
        <w:t>2</w:t>
      </w:r>
      <w:r w:rsidR="00FD6B22" w:rsidRPr="00C67286">
        <w:rPr>
          <w:noProof w:val="0"/>
        </w:rPr>
        <w:t>.</w:t>
      </w:r>
      <w:r w:rsidR="00126A38" w:rsidRPr="00C67286">
        <w:rPr>
          <w:noProof w:val="0"/>
        </w:rPr>
        <w:t>1.</w:t>
      </w:r>
      <w:r w:rsidRPr="00C67286">
        <w:rPr>
          <w:noProof w:val="0"/>
        </w:rPr>
        <w:t xml:space="preserve">2 </w:t>
      </w:r>
      <w:ins w:id="399" w:author="Jose Costa Teixeira" w:date="2017-04-17T11:56:00Z">
        <w:r w:rsidR="002049BB" w:rsidRPr="00C67286">
          <w:rPr>
            <w:noProof w:val="0"/>
          </w:rPr>
          <w:t>Home Nursing Scenario</w:t>
        </w:r>
        <w:r w:rsidR="002049BB" w:rsidRPr="00C67286">
          <w:rPr>
            <w:bCs/>
            <w:noProof w:val="0"/>
          </w:rPr>
          <w:t xml:space="preserve"> </w:t>
        </w:r>
      </w:ins>
      <w:del w:id="400" w:author="Jose Costa Teixeira" w:date="2017-04-17T11:56:00Z">
        <w:r w:rsidR="002869E8" w:rsidRPr="00C67286" w:rsidDel="002049BB">
          <w:rPr>
            <w:noProof w:val="0"/>
          </w:rPr>
          <w:delText xml:space="preserve">&lt;simple name&gt; </w:delText>
        </w:r>
      </w:del>
      <w:r w:rsidRPr="00C67286">
        <w:rPr>
          <w:noProof w:val="0"/>
        </w:rPr>
        <w:t>Process Flow</w:t>
      </w:r>
      <w:bookmarkEnd w:id="398"/>
    </w:p>
    <w:p w14:paraId="4B6D0503" w14:textId="77777777" w:rsidR="00AB6D9E" w:rsidRPr="00C67286" w:rsidRDefault="00AB6D9E" w:rsidP="003D5853">
      <w:pPr>
        <w:spacing w:before="0"/>
        <w:rPr>
          <w:ins w:id="401" w:author="Jose Costa Teixeira" w:date="2016-06-13T06:10:00Z"/>
        </w:rPr>
      </w:pPr>
    </w:p>
    <w:p w14:paraId="306629D8" w14:textId="77777777" w:rsidR="00022917" w:rsidRPr="00C67286" w:rsidRDefault="00022917">
      <w:pPr>
        <w:spacing w:before="0"/>
        <w:rPr>
          <w:ins w:id="402" w:author="Jose Costa Teixeira" w:date="2017-04-02T13:52:00Z"/>
        </w:rPr>
        <w:pPrChange w:id="403" w:author="Jose Costa Teixeira" w:date="2017-04-02T13:52:00Z">
          <w:pPr>
            <w:numPr>
              <w:numId w:val="99"/>
            </w:numPr>
            <w:tabs>
              <w:tab w:val="num" w:pos="720"/>
            </w:tabs>
            <w:spacing w:before="0"/>
            <w:ind w:left="720" w:hanging="360"/>
          </w:pPr>
        </w:pPrChange>
      </w:pPr>
    </w:p>
    <w:p w14:paraId="5A601092" w14:textId="77777777" w:rsidR="00EA75FF" w:rsidRPr="00C67286" w:rsidRDefault="00EA75FF">
      <w:pPr>
        <w:spacing w:before="0"/>
        <w:rPr>
          <w:ins w:id="404" w:author="Jose Costa Teixeira" w:date="2017-04-17T11:59:00Z"/>
          <w:b/>
          <w:u w:val="single"/>
          <w:rPrChange w:id="405" w:author="Jose Costa Teixeira" w:date="2017-04-17T11:59:00Z">
            <w:rPr>
              <w:ins w:id="406" w:author="Jose Costa Teixeira" w:date="2017-04-17T11:59:00Z"/>
            </w:rPr>
          </w:rPrChange>
        </w:rPr>
        <w:pPrChange w:id="407" w:author="Jose Costa Teixeira" w:date="2017-04-17T11:59:00Z">
          <w:pPr>
            <w:pStyle w:val="ListParagraph"/>
            <w:numPr>
              <w:numId w:val="106"/>
            </w:numPr>
            <w:tabs>
              <w:tab w:val="num" w:pos="360"/>
            </w:tabs>
            <w:spacing w:before="0"/>
            <w:ind w:left="360" w:hanging="360"/>
          </w:pPr>
        </w:pPrChange>
      </w:pPr>
      <w:ins w:id="408" w:author="Jose Costa Teixeira" w:date="2017-04-17T11:59:00Z">
        <w:r w:rsidRPr="00C67286">
          <w:rPr>
            <w:b/>
            <w:u w:val="single"/>
            <w:rPrChange w:id="409" w:author="Jose Costa Teixeira" w:date="2017-04-17T11:59:00Z">
              <w:rPr/>
            </w:rPrChange>
          </w:rPr>
          <w:t>Pre-conditions:</w:t>
        </w:r>
      </w:ins>
    </w:p>
    <w:p w14:paraId="3268875C" w14:textId="77777777" w:rsidR="00EA75FF" w:rsidRPr="00C67286" w:rsidRDefault="00EA75FF" w:rsidP="00EA75FF">
      <w:pPr>
        <w:pStyle w:val="ListParagraph"/>
        <w:numPr>
          <w:ilvl w:val="0"/>
          <w:numId w:val="106"/>
        </w:numPr>
        <w:spacing w:before="0"/>
        <w:rPr>
          <w:ins w:id="410" w:author="Jose Costa Teixeira" w:date="2017-04-17T11:59:00Z"/>
        </w:rPr>
      </w:pPr>
      <w:commentRangeStart w:id="411"/>
      <w:ins w:id="412" w:author="Jose Costa Teixeira" w:date="2017-04-17T11:59:00Z">
        <w:r w:rsidRPr="00C67286">
          <w:t xml:space="preserve">It is assumed that the medication administrations are planned (i.e. each planned administration is scheduled and assigned to a nurse or care team). </w:t>
        </w:r>
      </w:ins>
    </w:p>
    <w:p w14:paraId="6F1D917C" w14:textId="77777777" w:rsidR="00EA75FF" w:rsidRPr="00C67286" w:rsidRDefault="00EA75FF" w:rsidP="00EA75FF">
      <w:pPr>
        <w:pStyle w:val="ListParagraph"/>
        <w:numPr>
          <w:ilvl w:val="0"/>
          <w:numId w:val="106"/>
        </w:numPr>
        <w:spacing w:before="0"/>
        <w:rPr>
          <w:ins w:id="413" w:author="Jose Costa Teixeira" w:date="2017-04-17T11:59:00Z"/>
        </w:rPr>
      </w:pPr>
      <w:ins w:id="414" w:author="Jose Costa Teixeira" w:date="2017-04-17T11:59:00Z">
        <w:r w:rsidRPr="00C67286">
          <w:t>There is a system (e.g. EHR) that contains this information.</w:t>
        </w:r>
        <w:commentRangeEnd w:id="411"/>
        <w:r w:rsidRPr="00C67286">
          <w:rPr>
            <w:rStyle w:val="CommentReference"/>
          </w:rPr>
          <w:commentReference w:id="411"/>
        </w:r>
        <w:r w:rsidRPr="00C67286">
          <w:t xml:space="preserve"> </w:t>
        </w:r>
      </w:ins>
    </w:p>
    <w:p w14:paraId="5C6343AC" w14:textId="77777777" w:rsidR="00EA75FF" w:rsidRPr="00C67286" w:rsidRDefault="00EA75FF">
      <w:pPr>
        <w:spacing w:before="0"/>
        <w:rPr>
          <w:ins w:id="415" w:author="Jose Costa Teixeira" w:date="2017-04-17T11:59:00Z"/>
        </w:rPr>
        <w:pPrChange w:id="416" w:author="Jose Costa Teixeira" w:date="2017-04-17T11:59:00Z">
          <w:pPr>
            <w:pStyle w:val="ListParagraph"/>
            <w:numPr>
              <w:numId w:val="106"/>
            </w:numPr>
            <w:tabs>
              <w:tab w:val="num" w:pos="360"/>
            </w:tabs>
            <w:spacing w:before="0"/>
            <w:ind w:left="360" w:hanging="360"/>
          </w:pPr>
        </w:pPrChange>
      </w:pPr>
    </w:p>
    <w:p w14:paraId="6728009D" w14:textId="77777777" w:rsidR="00EA75FF" w:rsidRPr="00C67286" w:rsidRDefault="00EA75FF">
      <w:pPr>
        <w:spacing w:before="0"/>
        <w:rPr>
          <w:ins w:id="417" w:author="Jose Costa Teixeira" w:date="2017-04-17T11:59:00Z"/>
          <w:b/>
          <w:u w:val="single"/>
          <w:rPrChange w:id="418" w:author="Jose Costa Teixeira" w:date="2017-04-17T11:59:00Z">
            <w:rPr>
              <w:ins w:id="419" w:author="Jose Costa Teixeira" w:date="2017-04-17T11:59:00Z"/>
            </w:rPr>
          </w:rPrChange>
        </w:rPr>
        <w:pPrChange w:id="420" w:author="Jose Costa Teixeira" w:date="2017-04-17T11:59:00Z">
          <w:pPr>
            <w:pStyle w:val="ListParagraph"/>
            <w:numPr>
              <w:numId w:val="106"/>
            </w:numPr>
            <w:tabs>
              <w:tab w:val="num" w:pos="360"/>
            </w:tabs>
            <w:spacing w:before="0"/>
            <w:ind w:left="360" w:hanging="360"/>
          </w:pPr>
        </w:pPrChange>
      </w:pPr>
      <w:ins w:id="421" w:author="Jose Costa Teixeira" w:date="2017-04-17T11:59:00Z">
        <w:r w:rsidRPr="00C67286">
          <w:rPr>
            <w:b/>
            <w:u w:val="single"/>
            <w:rPrChange w:id="422" w:author="Jose Costa Teixeira" w:date="2017-04-17T11:59:00Z">
              <w:rPr/>
            </w:rPrChange>
          </w:rPr>
          <w:t>Main Flow:</w:t>
        </w:r>
      </w:ins>
    </w:p>
    <w:p w14:paraId="04AC6CCB" w14:textId="77777777" w:rsidR="00022917" w:rsidRPr="00C67286" w:rsidRDefault="006B0A7A">
      <w:pPr>
        <w:numPr>
          <w:ilvl w:val="0"/>
          <w:numId w:val="106"/>
        </w:numPr>
        <w:spacing w:before="0"/>
        <w:rPr>
          <w:ins w:id="423" w:author="Jose Costa Teixeira" w:date="2017-04-02T13:54:00Z"/>
        </w:rPr>
        <w:pPrChange w:id="424" w:author="Jose Costa Teixeira" w:date="2017-04-17T11:57:00Z">
          <w:pPr>
            <w:numPr>
              <w:numId w:val="99"/>
            </w:numPr>
            <w:tabs>
              <w:tab w:val="num" w:pos="720"/>
            </w:tabs>
            <w:spacing w:before="0"/>
            <w:ind w:left="720" w:hanging="360"/>
          </w:pPr>
        </w:pPrChange>
      </w:pPr>
      <w:ins w:id="425" w:author="Jose Costa Teixeira" w:date="2017-03-08T11:18:00Z">
        <w:r w:rsidRPr="00C67286">
          <w:t xml:space="preserve">Each </w:t>
        </w:r>
      </w:ins>
      <w:ins w:id="426" w:author="Jose Costa Teixeira" w:date="2016-06-13T05:49:00Z">
        <w:r w:rsidR="0039562E" w:rsidRPr="00C67286">
          <w:t xml:space="preserve">nurse </w:t>
        </w:r>
      </w:ins>
      <w:ins w:id="427" w:author="Jose Costa Teixeira" w:date="2017-04-02T13:54:00Z">
        <w:r w:rsidR="00022917" w:rsidRPr="00C67286">
          <w:t xml:space="preserve">logs in to her tablet. </w:t>
        </w:r>
      </w:ins>
    </w:p>
    <w:p w14:paraId="65D64E7B" w14:textId="77777777" w:rsidR="00022917" w:rsidRPr="00C67286" w:rsidRDefault="00022917">
      <w:pPr>
        <w:numPr>
          <w:ilvl w:val="0"/>
          <w:numId w:val="106"/>
        </w:numPr>
        <w:spacing w:before="0"/>
        <w:rPr>
          <w:ins w:id="428" w:author="Jose Costa Teixeira" w:date="2017-04-02T13:55:00Z"/>
          <w:b/>
          <w:rPrChange w:id="429" w:author="Jose Costa Teixeira" w:date="2017-04-02T14:01:00Z">
            <w:rPr>
              <w:ins w:id="430" w:author="Jose Costa Teixeira" w:date="2017-04-02T13:55:00Z"/>
            </w:rPr>
          </w:rPrChange>
        </w:rPr>
        <w:pPrChange w:id="431" w:author="Jose Costa Teixeira" w:date="2017-04-17T11:57:00Z">
          <w:pPr>
            <w:numPr>
              <w:numId w:val="99"/>
            </w:numPr>
            <w:tabs>
              <w:tab w:val="num" w:pos="720"/>
            </w:tabs>
            <w:spacing w:before="0"/>
            <w:ind w:left="720" w:hanging="360"/>
          </w:pPr>
        </w:pPrChange>
      </w:pPr>
      <w:ins w:id="432" w:author="Jose Costa Teixeira" w:date="2017-04-02T13:54:00Z">
        <w:r w:rsidRPr="00C67286">
          <w:rPr>
            <w:b/>
            <w:rPrChange w:id="433" w:author="Jose Costa Teixeira" w:date="2017-04-02T14:01:00Z">
              <w:rPr/>
            </w:rPrChange>
          </w:rPr>
          <w:t xml:space="preserve">The tablet (which implements the Medication Administration Performer actor) queries the </w:t>
        </w:r>
      </w:ins>
      <w:ins w:id="434" w:author="Jose Costa Teixeira" w:date="2017-04-02T13:55:00Z">
        <w:r w:rsidRPr="00C67286">
          <w:rPr>
            <w:b/>
            <w:rPrChange w:id="435" w:author="Jose Costa Teixeira" w:date="2017-04-02T14:01:00Z">
              <w:rPr/>
            </w:rPrChange>
          </w:rPr>
          <w:t xml:space="preserve">EHR for the medication that is relevant for the nurse to administer: For example, the medications for all the patients that are </w:t>
        </w:r>
      </w:ins>
      <w:ins w:id="436" w:author="Jose Costa Teixeira" w:date="2017-04-02T13:56:00Z">
        <w:r w:rsidRPr="00C67286">
          <w:rPr>
            <w:b/>
            <w:rPrChange w:id="437" w:author="Jose Costa Teixeira" w:date="2017-04-02T14:01:00Z">
              <w:rPr/>
            </w:rPrChange>
          </w:rPr>
          <w:t xml:space="preserve">scheduled </w:t>
        </w:r>
      </w:ins>
      <w:ins w:id="438" w:author="Jose Costa Teixeira" w:date="2017-04-02T13:55:00Z">
        <w:r w:rsidRPr="00C67286">
          <w:rPr>
            <w:b/>
            <w:rPrChange w:id="439" w:author="Jose Costa Teixeira" w:date="2017-04-02T14:01:00Z">
              <w:rPr/>
            </w:rPrChange>
          </w:rPr>
          <w:t>to be visited</w:t>
        </w:r>
      </w:ins>
      <w:ins w:id="440" w:author="Jose Costa Teixeira" w:date="2017-04-02T13:56:00Z">
        <w:r w:rsidRPr="00C67286">
          <w:rPr>
            <w:b/>
            <w:rPrChange w:id="441" w:author="Jose Costa Teixeira" w:date="2017-04-02T14:01:00Z">
              <w:rPr/>
            </w:rPrChange>
          </w:rPr>
          <w:t xml:space="preserve"> that same day.</w:t>
        </w:r>
      </w:ins>
    </w:p>
    <w:p w14:paraId="698DC15D" w14:textId="77777777" w:rsidR="001B53DB" w:rsidRPr="00C67286" w:rsidRDefault="001B53DB">
      <w:pPr>
        <w:numPr>
          <w:ilvl w:val="0"/>
          <w:numId w:val="106"/>
        </w:numPr>
        <w:spacing w:before="0"/>
        <w:rPr>
          <w:ins w:id="442" w:author="Jose Costa Teixeira" w:date="2017-04-02T13:57:00Z"/>
          <w:b/>
          <w:rPrChange w:id="443" w:author="Jose Costa Teixeira" w:date="2017-04-02T14:01:00Z">
            <w:rPr>
              <w:ins w:id="444" w:author="Jose Costa Teixeira" w:date="2017-04-02T13:57:00Z"/>
            </w:rPr>
          </w:rPrChange>
        </w:rPr>
        <w:pPrChange w:id="445" w:author="Jose Costa Teixeira" w:date="2017-04-17T11:57:00Z">
          <w:pPr>
            <w:numPr>
              <w:numId w:val="99"/>
            </w:numPr>
            <w:tabs>
              <w:tab w:val="num" w:pos="720"/>
            </w:tabs>
            <w:spacing w:before="0"/>
            <w:ind w:left="720" w:hanging="360"/>
          </w:pPr>
        </w:pPrChange>
      </w:pPr>
      <w:ins w:id="446" w:author="Jose Costa Teixeira" w:date="2017-04-02T13:57:00Z">
        <w:r w:rsidRPr="00C67286">
          <w:rPr>
            <w:b/>
            <w:rPrChange w:id="447" w:author="Jose Costa Teixeira" w:date="2017-04-02T14:01:00Z">
              <w:rPr/>
            </w:rPrChange>
          </w:rPr>
          <w:t>T</w:t>
        </w:r>
      </w:ins>
      <w:ins w:id="448" w:author="Jose Costa Teixeira" w:date="2017-04-02T13:56:00Z">
        <w:r w:rsidRPr="00C67286">
          <w:rPr>
            <w:b/>
            <w:rPrChange w:id="449" w:author="Jose Costa Teixeira" w:date="2017-04-02T14:01:00Z">
              <w:rPr/>
            </w:rPrChange>
          </w:rPr>
          <w:t xml:space="preserve">he EHR </w:t>
        </w:r>
      </w:ins>
      <w:ins w:id="450" w:author="Jose Costa Teixeira" w:date="2017-04-02T13:57:00Z">
        <w:r w:rsidRPr="00C67286">
          <w:rPr>
            <w:b/>
            <w:rPrChange w:id="451" w:author="Jose Costa Teixeira" w:date="2017-04-02T14:01:00Z">
              <w:rPr/>
            </w:rPrChange>
          </w:rPr>
          <w:t xml:space="preserve">responds with a list of the relevant </w:t>
        </w:r>
      </w:ins>
      <w:ins w:id="452" w:author="Jose Costa Teixeira" w:date="2016-06-13T05:49:00Z">
        <w:r w:rsidR="0039562E" w:rsidRPr="00C67286">
          <w:rPr>
            <w:b/>
            <w:rPrChange w:id="453" w:author="Jose Costa Teixeira" w:date="2017-04-02T14:01:00Z">
              <w:rPr/>
            </w:rPrChange>
          </w:rPr>
          <w:t xml:space="preserve">medication administration instructions. </w:t>
        </w:r>
      </w:ins>
    </w:p>
    <w:p w14:paraId="7E3FF036" w14:textId="77777777" w:rsidR="0039562E" w:rsidRPr="00C67286" w:rsidRDefault="0039562E">
      <w:pPr>
        <w:numPr>
          <w:ilvl w:val="0"/>
          <w:numId w:val="106"/>
        </w:numPr>
        <w:spacing w:before="0"/>
        <w:rPr>
          <w:ins w:id="454" w:author="Jose Costa Teixeira" w:date="2016-06-13T05:49:00Z"/>
        </w:rPr>
        <w:pPrChange w:id="455" w:author="Jose Costa Teixeira" w:date="2017-04-17T11:57:00Z">
          <w:pPr>
            <w:numPr>
              <w:numId w:val="99"/>
            </w:numPr>
            <w:tabs>
              <w:tab w:val="num" w:pos="720"/>
            </w:tabs>
            <w:spacing w:before="0"/>
            <w:ind w:left="720" w:hanging="360"/>
          </w:pPr>
        </w:pPrChange>
      </w:pPr>
      <w:ins w:id="456" w:author="Jose Costa Teixeira" w:date="2016-06-13T05:49:00Z">
        <w:r w:rsidRPr="00C67286">
          <w:t>The nurse checks her tablet and compares visually the names of the patients and the amount of medication lines with the EHR to verify if the download has been successful. If not successful she tries a second attempt to download the instructions once more.</w:t>
        </w:r>
      </w:ins>
    </w:p>
    <w:p w14:paraId="75EF493D" w14:textId="77777777" w:rsidR="0039562E" w:rsidRPr="00C67286" w:rsidRDefault="0039562E">
      <w:pPr>
        <w:numPr>
          <w:ilvl w:val="0"/>
          <w:numId w:val="106"/>
        </w:numPr>
        <w:spacing w:before="0"/>
        <w:rPr>
          <w:ins w:id="457" w:author="Jose Costa Teixeira" w:date="2016-06-13T05:49:00Z"/>
        </w:rPr>
        <w:pPrChange w:id="458" w:author="Jose Costa Teixeira" w:date="2017-04-17T11:57:00Z">
          <w:pPr>
            <w:numPr>
              <w:numId w:val="99"/>
            </w:numPr>
            <w:tabs>
              <w:tab w:val="num" w:pos="720"/>
            </w:tabs>
            <w:spacing w:before="0"/>
            <w:ind w:left="720" w:hanging="360"/>
          </w:pPr>
        </w:pPrChange>
      </w:pPr>
      <w:ins w:id="459" w:author="Jose Costa Teixeira" w:date="2016-06-13T05:49:00Z">
        <w:r w:rsidRPr="00C67286">
          <w:t xml:space="preserve">The app on the tablet tells the nurse the optimal routing with the names and addresses of the patients she has to visit. </w:t>
        </w:r>
      </w:ins>
    </w:p>
    <w:p w14:paraId="77D9B2A7" w14:textId="77777777" w:rsidR="0039562E" w:rsidRPr="00C67286" w:rsidRDefault="0039562E">
      <w:pPr>
        <w:numPr>
          <w:ilvl w:val="0"/>
          <w:numId w:val="106"/>
        </w:numPr>
        <w:spacing w:before="0"/>
        <w:rPr>
          <w:ins w:id="460" w:author="Jose Costa Teixeira" w:date="2016-06-13T05:49:00Z"/>
        </w:rPr>
        <w:pPrChange w:id="461" w:author="Jose Costa Teixeira" w:date="2017-04-17T11:57:00Z">
          <w:pPr>
            <w:numPr>
              <w:numId w:val="99"/>
            </w:numPr>
            <w:tabs>
              <w:tab w:val="num" w:pos="720"/>
            </w:tabs>
            <w:spacing w:before="0"/>
            <w:ind w:left="720" w:hanging="360"/>
          </w:pPr>
        </w:pPrChange>
      </w:pPr>
      <w:ins w:id="462" w:author="Jose Costa Teixeira" w:date="2016-06-13T05:49:00Z">
        <w:r w:rsidRPr="00C67286">
          <w:t>At each address</w:t>
        </w:r>
      </w:ins>
      <w:ins w:id="463" w:author="Jose Costa Teixeira" w:date="2017-04-02T13:57:00Z">
        <w:r w:rsidR="001B53DB" w:rsidRPr="00C67286">
          <w:t>,</w:t>
        </w:r>
      </w:ins>
      <w:ins w:id="464" w:author="Jose Costa Teixeira" w:date="2016-06-13T05:49:00Z">
        <w:r w:rsidRPr="00C67286">
          <w:t xml:space="preserve"> </w:t>
        </w:r>
      </w:ins>
      <w:ins w:id="465" w:author="Jose Costa Teixeira" w:date="2017-04-02T13:57:00Z">
        <w:r w:rsidR="001B53DB" w:rsidRPr="00C67286">
          <w:t xml:space="preserve">the nurse </w:t>
        </w:r>
      </w:ins>
      <w:ins w:id="466" w:author="Jose Costa Teixeira" w:date="2016-06-13T05:49:00Z">
        <w:r w:rsidRPr="00C67286">
          <w:t xml:space="preserve">looks on the tablet for the medication and the dosage for the appropriate patient. </w:t>
        </w:r>
      </w:ins>
    </w:p>
    <w:p w14:paraId="75A7967E" w14:textId="77777777" w:rsidR="0039562E" w:rsidRPr="00C67286" w:rsidRDefault="0039562E">
      <w:pPr>
        <w:numPr>
          <w:ilvl w:val="0"/>
          <w:numId w:val="106"/>
        </w:numPr>
        <w:spacing w:before="0"/>
        <w:rPr>
          <w:ins w:id="467" w:author="Jose Costa Teixeira" w:date="2016-06-13T05:49:00Z"/>
        </w:rPr>
        <w:pPrChange w:id="468" w:author="Jose Costa Teixeira" w:date="2017-04-17T11:57:00Z">
          <w:pPr>
            <w:numPr>
              <w:numId w:val="99"/>
            </w:numPr>
            <w:tabs>
              <w:tab w:val="num" w:pos="720"/>
            </w:tabs>
            <w:spacing w:before="0"/>
            <w:ind w:left="720" w:hanging="360"/>
          </w:pPr>
        </w:pPrChange>
      </w:pPr>
      <w:ins w:id="469" w:author="Jose Costa Teixeira" w:date="2016-06-13T05:49:00Z">
        <w:r w:rsidRPr="00C67286">
          <w:t>The nurse searches for the medication for the patient among the Baxter strips and scans the barcodes on the strip with the camera in her tablet. The app generates a warning if the medication and the patient do not match.</w:t>
        </w:r>
      </w:ins>
    </w:p>
    <w:p w14:paraId="39455A48" w14:textId="77777777" w:rsidR="0039562E" w:rsidRPr="00C67286" w:rsidRDefault="0039562E">
      <w:pPr>
        <w:numPr>
          <w:ilvl w:val="0"/>
          <w:numId w:val="106"/>
        </w:numPr>
        <w:spacing w:before="0"/>
        <w:rPr>
          <w:ins w:id="470" w:author="Jose Costa Teixeira" w:date="2016-06-13T05:49:00Z"/>
        </w:rPr>
        <w:pPrChange w:id="471" w:author="Jose Costa Teixeira" w:date="2017-04-17T11:57:00Z">
          <w:pPr>
            <w:numPr>
              <w:numId w:val="99"/>
            </w:numPr>
            <w:tabs>
              <w:tab w:val="num" w:pos="720"/>
            </w:tabs>
            <w:spacing w:before="0"/>
            <w:ind w:left="720" w:hanging="360"/>
          </w:pPr>
        </w:pPrChange>
      </w:pPr>
      <w:ins w:id="472" w:author="Jose Costa Teixeira" w:date="2016-06-13T05:49:00Z">
        <w:r w:rsidRPr="00C67286">
          <w:t>She sees to it that the medication is being swallowed.</w:t>
        </w:r>
      </w:ins>
    </w:p>
    <w:p w14:paraId="34A55566" w14:textId="77777777" w:rsidR="0039562E" w:rsidRPr="00C67286" w:rsidRDefault="001B53DB">
      <w:pPr>
        <w:numPr>
          <w:ilvl w:val="0"/>
          <w:numId w:val="106"/>
        </w:numPr>
        <w:spacing w:before="0"/>
        <w:rPr>
          <w:ins w:id="473" w:author="Jose Costa Teixeira" w:date="2016-06-13T05:49:00Z"/>
        </w:rPr>
        <w:pPrChange w:id="474" w:author="Jose Costa Teixeira" w:date="2017-04-17T11:57:00Z">
          <w:pPr>
            <w:numPr>
              <w:numId w:val="99"/>
            </w:numPr>
            <w:tabs>
              <w:tab w:val="num" w:pos="720"/>
            </w:tabs>
            <w:spacing w:before="0"/>
            <w:ind w:left="720" w:hanging="360"/>
          </w:pPr>
        </w:pPrChange>
      </w:pPr>
      <w:ins w:id="475" w:author="Jose Costa Teixeira" w:date="2017-04-02T13:58:00Z">
        <w:r w:rsidRPr="00C67286">
          <w:t>For unplanned medication administrations (unplanned, or conditional medications), t</w:t>
        </w:r>
      </w:ins>
      <w:ins w:id="476" w:author="Jose Costa Teixeira" w:date="2016-06-13T05:49:00Z">
        <w:r w:rsidR="0039562E" w:rsidRPr="00C67286">
          <w:t>he nurse can also scan the barcode of the package or enters a code manually into the app.</w:t>
        </w:r>
      </w:ins>
    </w:p>
    <w:p w14:paraId="45C9EA58" w14:textId="77777777" w:rsidR="0039562E" w:rsidRPr="00C67286" w:rsidRDefault="001B53DB">
      <w:pPr>
        <w:numPr>
          <w:ilvl w:val="0"/>
          <w:numId w:val="106"/>
        </w:numPr>
        <w:spacing w:before="0"/>
        <w:rPr>
          <w:ins w:id="477" w:author="Jose Costa Teixeira" w:date="2016-06-13T05:49:00Z"/>
        </w:rPr>
        <w:pPrChange w:id="478" w:author="Jose Costa Teixeira" w:date="2017-04-17T11:57:00Z">
          <w:pPr>
            <w:numPr>
              <w:numId w:val="99"/>
            </w:numPr>
            <w:tabs>
              <w:tab w:val="num" w:pos="720"/>
            </w:tabs>
            <w:spacing w:before="0"/>
            <w:ind w:left="720" w:hanging="360"/>
          </w:pPr>
        </w:pPrChange>
      </w:pPr>
      <w:ins w:id="479" w:author="Jose Costa Teixeira" w:date="2017-04-02T13:59:00Z">
        <w:r w:rsidRPr="00C67286">
          <w:t xml:space="preserve">If medications were scheduled but were not administered after the time has elapsed, the nurse </w:t>
        </w:r>
      </w:ins>
      <w:ins w:id="480" w:author="Jose Costa Teixeira" w:date="2016-06-13T05:49:00Z">
        <w:r w:rsidR="0039562E" w:rsidRPr="00C67286">
          <w:t xml:space="preserve">can also register that </w:t>
        </w:r>
      </w:ins>
      <w:ins w:id="481" w:author="Jose Costa Teixeira" w:date="2017-04-02T13:59:00Z">
        <w:r w:rsidRPr="00C67286">
          <w:t xml:space="preserve">this </w:t>
        </w:r>
      </w:ins>
      <w:ins w:id="482" w:author="Jose Costa Teixeira" w:date="2016-06-13T05:49:00Z">
        <w:r w:rsidRPr="00C67286">
          <w:t>medication has</w:t>
        </w:r>
        <w:r w:rsidR="0039562E" w:rsidRPr="00C67286">
          <w:t xml:space="preserve"> not been consumed </w:t>
        </w:r>
      </w:ins>
      <w:ins w:id="483" w:author="Jose Costa Teixeira" w:date="2017-04-02T14:00:00Z">
        <w:r w:rsidRPr="00C67286">
          <w:t>(</w:t>
        </w:r>
      </w:ins>
      <w:ins w:id="484" w:author="Jose Costa Teixeira" w:date="2016-06-13T05:49:00Z">
        <w:r w:rsidR="0039562E" w:rsidRPr="00C67286">
          <w:t xml:space="preserve">including </w:t>
        </w:r>
        <w:r w:rsidRPr="00C67286">
          <w:t>the reason</w:t>
        </w:r>
      </w:ins>
      <w:ins w:id="485" w:author="Jose Costa Teixeira" w:date="2017-04-02T14:00:00Z">
        <w:r w:rsidRPr="00C67286">
          <w:t>)</w:t>
        </w:r>
      </w:ins>
      <w:ins w:id="486" w:author="Jose Costa Teixeira" w:date="2016-06-13T05:49:00Z">
        <w:r w:rsidR="0039562E" w:rsidRPr="00C67286">
          <w:t>.</w:t>
        </w:r>
      </w:ins>
    </w:p>
    <w:p w14:paraId="6E3005F6" w14:textId="77777777" w:rsidR="0039562E" w:rsidRPr="00C67286" w:rsidRDefault="0039562E">
      <w:pPr>
        <w:numPr>
          <w:ilvl w:val="0"/>
          <w:numId w:val="106"/>
        </w:numPr>
        <w:spacing w:before="0"/>
        <w:rPr>
          <w:ins w:id="487" w:author="Jose Costa Teixeira" w:date="2016-06-13T05:49:00Z"/>
        </w:rPr>
        <w:pPrChange w:id="488" w:author="Jose Costa Teixeira" w:date="2017-04-17T11:57:00Z">
          <w:pPr>
            <w:numPr>
              <w:numId w:val="99"/>
            </w:numPr>
            <w:tabs>
              <w:tab w:val="num" w:pos="720"/>
            </w:tabs>
            <w:spacing w:before="0"/>
            <w:ind w:left="720" w:hanging="360"/>
          </w:pPr>
        </w:pPrChange>
      </w:pPr>
      <w:ins w:id="489" w:author="Jose Costa Teixeira" w:date="2016-06-13T05:49:00Z">
        <w:r w:rsidRPr="00C67286">
          <w:t xml:space="preserve">Before she leaves she can enter remarks about the state of the patient. </w:t>
        </w:r>
      </w:ins>
    </w:p>
    <w:p w14:paraId="43619FF5" w14:textId="77777777" w:rsidR="0039562E" w:rsidRPr="00C67286" w:rsidRDefault="001B53DB">
      <w:pPr>
        <w:numPr>
          <w:ilvl w:val="0"/>
          <w:numId w:val="106"/>
        </w:numPr>
        <w:spacing w:before="0"/>
        <w:rPr>
          <w:ins w:id="490" w:author="Jose Costa Teixeira" w:date="2016-06-13T05:49:00Z"/>
        </w:rPr>
        <w:pPrChange w:id="491" w:author="Jose Costa Teixeira" w:date="2017-04-17T11:57:00Z">
          <w:pPr>
            <w:numPr>
              <w:numId w:val="99"/>
            </w:numPr>
            <w:tabs>
              <w:tab w:val="num" w:pos="720"/>
            </w:tabs>
            <w:spacing w:before="0"/>
            <w:ind w:left="720" w:hanging="360"/>
          </w:pPr>
        </w:pPrChange>
      </w:pPr>
      <w:ins w:id="492" w:author="Jose Costa Teixeira" w:date="2017-04-02T14:00:00Z">
        <w:r w:rsidRPr="00C67286">
          <w:t>If the nurse does not document all the scheduled administrations, the tablet issues a warning to the nurse</w:t>
        </w:r>
      </w:ins>
      <w:ins w:id="493" w:author="Jose Costa Teixeira" w:date="2016-06-13T05:49:00Z">
        <w:r w:rsidR="0039562E" w:rsidRPr="00C67286">
          <w:t>.</w:t>
        </w:r>
      </w:ins>
    </w:p>
    <w:p w14:paraId="134261EF" w14:textId="77777777" w:rsidR="0039562E" w:rsidRPr="00C67286" w:rsidRDefault="0039562E">
      <w:pPr>
        <w:numPr>
          <w:ilvl w:val="0"/>
          <w:numId w:val="106"/>
        </w:numPr>
        <w:spacing w:before="0"/>
        <w:rPr>
          <w:ins w:id="494" w:author="Jose Costa Teixeira" w:date="2016-06-13T05:49:00Z"/>
        </w:rPr>
        <w:pPrChange w:id="495" w:author="Jose Costa Teixeira" w:date="2017-04-17T11:57:00Z">
          <w:pPr>
            <w:numPr>
              <w:numId w:val="99"/>
            </w:numPr>
            <w:tabs>
              <w:tab w:val="num" w:pos="720"/>
            </w:tabs>
            <w:spacing w:before="0"/>
            <w:ind w:left="720" w:hanging="360"/>
          </w:pPr>
        </w:pPrChange>
      </w:pPr>
      <w:ins w:id="496" w:author="Jose Costa Teixeira" w:date="2016-06-13T05:49:00Z">
        <w:r w:rsidRPr="00C67286">
          <w:t>After her round of patients</w:t>
        </w:r>
      </w:ins>
      <w:ins w:id="497" w:author="Jose Costa Teixeira" w:date="2017-04-02T14:01:00Z">
        <w:r w:rsidR="001B53DB" w:rsidRPr="00C67286">
          <w:t>,</w:t>
        </w:r>
      </w:ins>
      <w:ins w:id="498" w:author="Jose Costa Teixeira" w:date="2016-06-13T05:49:00Z">
        <w:r w:rsidRPr="00C67286">
          <w:t xml:space="preserve"> the nurse returns to her institution and connects with her EHR.</w:t>
        </w:r>
      </w:ins>
    </w:p>
    <w:p w14:paraId="74B3BED3" w14:textId="77777777" w:rsidR="0039562E" w:rsidRPr="00C67286" w:rsidRDefault="0039562E">
      <w:pPr>
        <w:numPr>
          <w:ilvl w:val="0"/>
          <w:numId w:val="106"/>
        </w:numPr>
        <w:spacing w:before="0"/>
        <w:rPr>
          <w:ins w:id="499" w:author="Jose Costa Teixeira" w:date="2016-06-13T05:49:00Z"/>
          <w:b/>
          <w:rPrChange w:id="500" w:author="Jose Costa Teixeira" w:date="2017-04-02T14:02:00Z">
            <w:rPr>
              <w:ins w:id="501" w:author="Jose Costa Teixeira" w:date="2016-06-13T05:49:00Z"/>
            </w:rPr>
          </w:rPrChange>
        </w:rPr>
        <w:pPrChange w:id="502" w:author="Jose Costa Teixeira" w:date="2017-04-17T11:57:00Z">
          <w:pPr>
            <w:numPr>
              <w:numId w:val="99"/>
            </w:numPr>
            <w:tabs>
              <w:tab w:val="num" w:pos="720"/>
            </w:tabs>
            <w:spacing w:before="0"/>
            <w:ind w:left="720" w:hanging="360"/>
          </w:pPr>
        </w:pPrChange>
      </w:pPr>
      <w:ins w:id="503" w:author="Jose Costa Teixeira" w:date="2016-06-13T05:49:00Z">
        <w:r w:rsidRPr="00C67286">
          <w:rPr>
            <w:b/>
            <w:rPrChange w:id="504" w:author="Jose Costa Teixeira" w:date="2017-04-02T14:02:00Z">
              <w:rPr/>
            </w:rPrChange>
          </w:rPr>
          <w:t xml:space="preserve">The results of the medication administration round </w:t>
        </w:r>
      </w:ins>
      <w:ins w:id="505" w:author="Jose Costa Teixeira" w:date="2017-04-17T12:00:00Z">
        <w:r w:rsidR="00EA75FF" w:rsidRPr="00C67286">
          <w:rPr>
            <w:b/>
          </w:rPr>
          <w:t>are</w:t>
        </w:r>
      </w:ins>
      <w:ins w:id="506" w:author="Jose Costa Teixeira" w:date="2016-06-13T05:49:00Z">
        <w:r w:rsidRPr="00C67286">
          <w:rPr>
            <w:b/>
            <w:rPrChange w:id="507" w:author="Jose Costa Teixeira" w:date="2017-04-02T14:02:00Z">
              <w:rPr/>
            </w:rPrChange>
          </w:rPr>
          <w:t xml:space="preserve"> reported back to the EHR. This could be initiated from the EHR from where the data from the app is uploaded to the EHR.</w:t>
        </w:r>
      </w:ins>
    </w:p>
    <w:p w14:paraId="2EAC9CEA" w14:textId="77777777" w:rsidR="0039562E" w:rsidRPr="00C67286" w:rsidRDefault="0039562E" w:rsidP="0039562E">
      <w:pPr>
        <w:rPr>
          <w:ins w:id="508" w:author="Jose Costa Teixeira" w:date="2017-04-17T11:58:00Z"/>
        </w:rPr>
      </w:pPr>
    </w:p>
    <w:p w14:paraId="2F0C8504" w14:textId="77777777" w:rsidR="00EA75FF" w:rsidRPr="00C67286" w:rsidRDefault="00EA75FF" w:rsidP="0039562E">
      <w:pPr>
        <w:rPr>
          <w:ins w:id="509" w:author="Jose Costa Teixeira" w:date="2017-04-17T11:58:00Z"/>
          <w:b/>
          <w:u w:val="single"/>
          <w:rPrChange w:id="510" w:author="Jose Costa Teixeira" w:date="2017-04-17T12:00:00Z">
            <w:rPr>
              <w:ins w:id="511" w:author="Jose Costa Teixeira" w:date="2017-04-17T11:58:00Z"/>
            </w:rPr>
          </w:rPrChange>
        </w:rPr>
      </w:pPr>
      <w:ins w:id="512" w:author="Jose Costa Teixeira" w:date="2017-04-17T11:58:00Z">
        <w:r w:rsidRPr="00C67286">
          <w:rPr>
            <w:b/>
            <w:u w:val="single"/>
            <w:rPrChange w:id="513" w:author="Jose Costa Teixeira" w:date="2017-04-17T12:00:00Z">
              <w:rPr/>
            </w:rPrChange>
          </w:rPr>
          <w:t>Post conditions:</w:t>
        </w:r>
      </w:ins>
    </w:p>
    <w:p w14:paraId="0E57B349" w14:textId="77777777" w:rsidR="00EA75FF" w:rsidRPr="00C67286" w:rsidRDefault="00EA75FF" w:rsidP="00EA75FF">
      <w:pPr>
        <w:numPr>
          <w:ilvl w:val="0"/>
          <w:numId w:val="106"/>
        </w:numPr>
        <w:spacing w:before="0"/>
        <w:rPr>
          <w:ins w:id="514" w:author="Jose Costa Teixeira" w:date="2017-04-17T12:00:00Z"/>
        </w:rPr>
      </w:pPr>
      <w:ins w:id="515" w:author="Jose Costa Teixeira" w:date="2017-04-17T11:58:00Z">
        <w:r w:rsidRPr="00C67286">
          <w:t xml:space="preserve">The </w:t>
        </w:r>
      </w:ins>
      <w:ins w:id="516" w:author="Jose Costa Teixeira" w:date="2017-04-17T12:00:00Z">
        <w:r w:rsidRPr="00C67286">
          <w:t>medication management profile of the patients are updated with the feedback of the substance administration.</w:t>
        </w:r>
      </w:ins>
    </w:p>
    <w:p w14:paraId="5585C046" w14:textId="77777777" w:rsidR="00EA75FF" w:rsidRPr="00C67286" w:rsidRDefault="00EA75FF" w:rsidP="0039562E">
      <w:pPr>
        <w:rPr>
          <w:ins w:id="517" w:author="Jose Costa Teixeira" w:date="2016-06-13T05:49:00Z"/>
        </w:rPr>
      </w:pPr>
    </w:p>
    <w:p w14:paraId="072E2595" w14:textId="77777777" w:rsidR="003A09FE" w:rsidRPr="00C67286" w:rsidRDefault="003A09FE" w:rsidP="00597DB2">
      <w:pPr>
        <w:pStyle w:val="AuthorInstructions"/>
      </w:pPr>
    </w:p>
    <w:p w14:paraId="10648B0A" w14:textId="77777777" w:rsidR="003A09FE" w:rsidRPr="00C67286" w:rsidRDefault="003A09FE" w:rsidP="003A09FE">
      <w:pPr>
        <w:pStyle w:val="BodyText"/>
      </w:pPr>
    </w:p>
    <w:p w14:paraId="7C36C42A" w14:textId="77777777" w:rsidR="00077324" w:rsidRPr="00C67286" w:rsidRDefault="009E34B7" w:rsidP="008E2B5E">
      <w:pPr>
        <w:pStyle w:val="FigureTitle"/>
      </w:pPr>
      <w:r w:rsidRPr="00C67286">
        <w:t xml:space="preserve"> </w:t>
      </w:r>
      <w:r w:rsidR="00322340" w:rsidRPr="00C67286">
        <w:rPr>
          <w:noProof/>
        </w:rPr>
        <w:t xml:space="preserve"> </w:t>
      </w:r>
      <w:del w:id="518" w:author="Jose Costa Teixeira" w:date="2017-04-02T14:03:00Z">
        <w:r w:rsidR="00F47A33" w:rsidRPr="00C67286" w:rsidDel="00384179">
          <w:rPr>
            <w:noProof/>
            <w:lang w:eastAsia="pt-PT"/>
          </w:rPr>
          <w:drawing>
            <wp:inline distT="0" distB="0" distL="0" distR="0" wp14:anchorId="6A8A780A" wp14:editId="5D2C052D">
              <wp:extent cx="5943600" cy="6570980"/>
              <wp:effectExtent l="0" t="0" r="0" b="1270"/>
              <wp:docPr id="128" name="Picture 128"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AppData\Local\Microsoft\Windows\INetCacheContent.Word\RUcas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570980"/>
                      </a:xfrm>
                      <a:prstGeom prst="rect">
                        <a:avLst/>
                      </a:prstGeom>
                      <a:noFill/>
                      <a:ln>
                        <a:noFill/>
                      </a:ln>
                    </pic:spPr>
                  </pic:pic>
                </a:graphicData>
              </a:graphic>
            </wp:inline>
          </w:drawing>
        </w:r>
      </w:del>
      <w:ins w:id="519" w:author="Jose Costa Teixeira" w:date="2017-04-02T14:14:00Z">
        <w:r w:rsidR="00153944" w:rsidRPr="00C67286">
          <w:t xml:space="preserve"> </w:t>
        </w:r>
        <w:r w:rsidR="00153944" w:rsidRPr="00C67286">
          <w:rPr>
            <w:noProof/>
            <w:lang w:eastAsia="pt-PT"/>
          </w:rPr>
          <w:drawing>
            <wp:inline distT="0" distB="0" distL="0" distR="0" wp14:anchorId="7CCF7E9D" wp14:editId="3F39431F">
              <wp:extent cx="4842619" cy="7165075"/>
              <wp:effectExtent l="0" t="0" r="0" b="0"/>
              <wp:docPr id="3" name="Picture 3"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ppData\Local\Microsoft\Windows\INetCache\Content.Word\RUcas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059" cy="7173123"/>
                      </a:xfrm>
                      <a:prstGeom prst="rect">
                        <a:avLst/>
                      </a:prstGeom>
                      <a:noFill/>
                      <a:ln>
                        <a:noFill/>
                      </a:ln>
                    </pic:spPr>
                  </pic:pic>
                </a:graphicData>
              </a:graphic>
            </wp:inline>
          </w:drawing>
        </w:r>
      </w:ins>
    </w:p>
    <w:p w14:paraId="5C106EAD" w14:textId="77777777" w:rsidR="008E2B5E" w:rsidRPr="00C67286" w:rsidRDefault="008E2B5E" w:rsidP="008E2B5E">
      <w:pPr>
        <w:pStyle w:val="FigureTitle"/>
      </w:pPr>
      <w:r w:rsidRPr="00C67286">
        <w:t>Figure X.</w:t>
      </w:r>
      <w:r w:rsidR="00C82ED4" w:rsidRPr="00C67286">
        <w:t>4</w:t>
      </w:r>
      <w:r w:rsidR="005F21E7" w:rsidRPr="00C67286">
        <w:t>.</w:t>
      </w:r>
      <w:r w:rsidR="00412649" w:rsidRPr="00C67286">
        <w:t>2</w:t>
      </w:r>
      <w:r w:rsidR="003D19E0" w:rsidRPr="00C67286">
        <w:t>.</w:t>
      </w:r>
      <w:r w:rsidR="005F21E7" w:rsidRPr="00C67286">
        <w:t>2</w:t>
      </w:r>
      <w:r w:rsidRPr="00C67286">
        <w:t>-1</w:t>
      </w:r>
      <w:r w:rsidR="00701B3A" w:rsidRPr="00C67286">
        <w:t>:</w:t>
      </w:r>
      <w:r w:rsidRPr="00C67286">
        <w:t xml:space="preserve"> </w:t>
      </w:r>
      <w:del w:id="520" w:author="Jose Costa Teixeira" w:date="2017-04-02T14:15:00Z">
        <w:r w:rsidRPr="00C67286" w:rsidDel="00153944">
          <w:delText xml:space="preserve">Basic </w:delText>
        </w:r>
      </w:del>
      <w:ins w:id="521" w:author="Jose Costa Teixeira" w:date="2017-04-02T14:15:00Z">
        <w:r w:rsidR="00153944" w:rsidRPr="00C67286">
          <w:t xml:space="preserve">Scheduled Administration </w:t>
        </w:r>
      </w:ins>
      <w:r w:rsidRPr="00C67286">
        <w:t xml:space="preserve">Process Flow in </w:t>
      </w:r>
      <w:ins w:id="522" w:author="Jose Costa Teixeira" w:date="2017-04-02T14:14:00Z">
        <w:r w:rsidR="00153944" w:rsidRPr="00C67286">
          <w:t>MMA</w:t>
        </w:r>
      </w:ins>
      <w:del w:id="523" w:author="Jose Costa Teixeira" w:date="2017-04-02T14:14:00Z">
        <w:r w:rsidRPr="00C67286" w:rsidDel="00153944">
          <w:delText xml:space="preserve">&lt;Profile </w:delText>
        </w:r>
        <w:r w:rsidR="005F21E7" w:rsidRPr="00C67286" w:rsidDel="00153944">
          <w:delText>Acronym</w:delText>
        </w:r>
        <w:r w:rsidRPr="00C67286" w:rsidDel="00153944">
          <w:delText>&gt;</w:delText>
        </w:r>
      </w:del>
      <w:r w:rsidRPr="00C67286">
        <w:t xml:space="preserve"> Profile</w:t>
      </w:r>
    </w:p>
    <w:p w14:paraId="7D72C094" w14:textId="77777777" w:rsidR="00082F2B" w:rsidRPr="00C67286" w:rsidDel="00EA75FF" w:rsidRDefault="00082F2B" w:rsidP="00597DB2">
      <w:pPr>
        <w:pStyle w:val="AuthorInstructions"/>
        <w:rPr>
          <w:del w:id="524" w:author="Jose Costa Teixeira" w:date="2017-04-17T12:00:00Z"/>
          <w:lang w:eastAsia="x-none"/>
        </w:rPr>
      </w:pPr>
      <w:del w:id="525" w:author="Jose Costa Teixeira" w:date="2017-04-17T12:00:00Z">
        <w:r w:rsidRPr="00C67286" w:rsidDel="00EA75FF">
          <w:lastRenderedPageBreak/>
          <w:delText>&lt;If process flow “swimlane” diagrams require additional explanation to clarify conditional flows</w:delText>
        </w:r>
        <w:r w:rsidR="00613C53" w:rsidRPr="00C67286" w:rsidDel="00EA75FF">
          <w:delText>,</w:delText>
        </w:r>
        <w:r w:rsidRPr="00C67286" w:rsidDel="00EA75FF">
          <w:delText xml:space="preserve"> or flow variations need to be described where alternate systems may be playing different actor roles, document those conditional flows here.</w:delText>
        </w:r>
        <w:r w:rsidRPr="00C67286" w:rsidDel="00EA75FF">
          <w:rPr>
            <w:iCs/>
          </w:rPr>
          <w:delText>&gt;</w:delText>
        </w:r>
      </w:del>
    </w:p>
    <w:p w14:paraId="3652F6E3" w14:textId="77777777" w:rsidR="00CF283F" w:rsidRPr="00C67286" w:rsidDel="00EA75FF" w:rsidRDefault="00C82ED4" w:rsidP="00597DB2">
      <w:pPr>
        <w:pStyle w:val="AuthorInstructions"/>
        <w:rPr>
          <w:del w:id="526" w:author="Jose Costa Teixeira" w:date="2017-04-17T12:00:00Z"/>
        </w:rPr>
      </w:pPr>
      <w:del w:id="527" w:author="Jose Costa Teixeira" w:date="2017-04-17T12:00:00Z">
        <w:r w:rsidRPr="00C67286" w:rsidDel="00EA75FF">
          <w:delText xml:space="preserve">&lt;Delete </w:delText>
        </w:r>
        <w:r w:rsidR="00C536E4" w:rsidRPr="00C67286" w:rsidDel="00EA75FF">
          <w:delText xml:space="preserve">the material </w:delText>
        </w:r>
        <w:r w:rsidRPr="00C67286" w:rsidDel="00EA75FF">
          <w:delText>below if this is a workflow or transport profile</w:delText>
        </w:r>
        <w:r w:rsidR="00887E40" w:rsidRPr="00C67286" w:rsidDel="00EA75FF">
          <w:delText xml:space="preserve">. </w:delText>
        </w:r>
        <w:r w:rsidRPr="00C67286" w:rsidDel="00EA75FF">
          <w:delText xml:space="preserve">Delete the </w:delText>
        </w:r>
        <w:r w:rsidR="00C536E4" w:rsidRPr="00C67286" w:rsidDel="00EA75FF">
          <w:delText>material</w:delText>
        </w:r>
        <w:r w:rsidRPr="00C67286" w:rsidDel="00EA75FF">
          <w:delText xml:space="preserve"> above if this profile is a content module only profile.&gt;</w:delText>
        </w:r>
      </w:del>
    </w:p>
    <w:p w14:paraId="27D62587" w14:textId="77777777" w:rsidR="00BF2986" w:rsidRPr="00C67286" w:rsidDel="00EA75FF" w:rsidRDefault="00BF2986" w:rsidP="003B70A2">
      <w:pPr>
        <w:pStyle w:val="BodyText"/>
        <w:rPr>
          <w:del w:id="528" w:author="Jose Costa Teixeira" w:date="2017-04-17T12:00:00Z"/>
        </w:rPr>
      </w:pPr>
    </w:p>
    <w:p w14:paraId="5D6A7552" w14:textId="77777777" w:rsidR="00BF2986" w:rsidRPr="00C67286" w:rsidDel="00EA75FF" w:rsidRDefault="00BF2986" w:rsidP="0097454A">
      <w:pPr>
        <w:pStyle w:val="BodyText"/>
        <w:rPr>
          <w:del w:id="529" w:author="Jose Costa Teixeira" w:date="2017-04-17T12:00:00Z"/>
          <w:lang w:eastAsia="x-none"/>
        </w:rPr>
      </w:pPr>
      <w:del w:id="530" w:author="Jose Costa Teixeira" w:date="2017-04-17T12:00:00Z">
        <w:r w:rsidRPr="00C67286" w:rsidDel="00EA75FF">
          <w:rPr>
            <w:lang w:eastAsia="x-none"/>
          </w:rPr>
          <w:delText>Pre-conditions:</w:delText>
        </w:r>
      </w:del>
    </w:p>
    <w:p w14:paraId="5823BD5A" w14:textId="77777777" w:rsidR="00AF472E" w:rsidRPr="00C67286" w:rsidDel="00EA75FF" w:rsidRDefault="00AF472E" w:rsidP="00597DB2">
      <w:pPr>
        <w:pStyle w:val="AuthorInstructions"/>
        <w:rPr>
          <w:del w:id="531" w:author="Jose Costa Teixeira" w:date="2017-04-17T12:00:00Z"/>
        </w:rPr>
      </w:pPr>
      <w:del w:id="532" w:author="Jose Costa Teixeira" w:date="2017-04-17T12:00:00Z">
        <w:r w:rsidRPr="00C67286" w:rsidDel="00EA75FF">
          <w:delText>&lt;Very briefly (typically one sentence) describe the conditions or timing when this content module would be used.&gt;</w:delText>
        </w:r>
      </w:del>
    </w:p>
    <w:p w14:paraId="6E241B7B" w14:textId="77777777" w:rsidR="00BF2986" w:rsidRPr="00C67286" w:rsidDel="00EA75FF" w:rsidRDefault="00BF2986" w:rsidP="0097454A">
      <w:pPr>
        <w:pStyle w:val="BodyText"/>
        <w:rPr>
          <w:del w:id="533" w:author="Jose Costa Teixeira" w:date="2017-04-17T12:00:00Z"/>
          <w:lang w:eastAsia="x-none"/>
        </w:rPr>
      </w:pPr>
    </w:p>
    <w:p w14:paraId="7A3F2C33" w14:textId="77777777" w:rsidR="00BF2986" w:rsidRPr="00C67286" w:rsidDel="00EA75FF" w:rsidRDefault="00BF2986" w:rsidP="0097454A">
      <w:pPr>
        <w:pStyle w:val="BodyText"/>
        <w:rPr>
          <w:del w:id="534" w:author="Jose Costa Teixeira" w:date="2017-04-17T12:00:00Z"/>
          <w:lang w:eastAsia="x-none"/>
        </w:rPr>
      </w:pPr>
      <w:del w:id="535" w:author="Jose Costa Teixeira" w:date="2017-04-17T12:00:00Z">
        <w:r w:rsidRPr="00C67286" w:rsidDel="00EA75FF">
          <w:rPr>
            <w:lang w:eastAsia="x-none"/>
          </w:rPr>
          <w:delText>Main Flow:</w:delText>
        </w:r>
      </w:del>
    </w:p>
    <w:p w14:paraId="648F9DBB" w14:textId="77777777" w:rsidR="00AF472E" w:rsidRPr="00C67286" w:rsidDel="00EA75FF" w:rsidRDefault="00AF472E" w:rsidP="00597DB2">
      <w:pPr>
        <w:pStyle w:val="AuthorInstructions"/>
        <w:rPr>
          <w:del w:id="536" w:author="Jose Costa Teixeira" w:date="2017-04-17T12:00:00Z"/>
        </w:rPr>
      </w:pPr>
      <w:del w:id="537" w:author="Jose Costa Teixeira" w:date="2017-04-17T12:00:00Z">
        <w:r w:rsidRPr="00C67286" w:rsidDel="00EA75FF">
          <w:delText>&lt;Typically in an enumerated list, describe the clinical workflow when, where, and how this content module would be used.&gt;</w:delText>
        </w:r>
      </w:del>
    </w:p>
    <w:p w14:paraId="74A2FCDA" w14:textId="77777777" w:rsidR="00AF472E" w:rsidRPr="00C67286" w:rsidDel="00EA75FF" w:rsidRDefault="00AF472E" w:rsidP="0097454A">
      <w:pPr>
        <w:pStyle w:val="BodyText"/>
        <w:rPr>
          <w:del w:id="538" w:author="Jose Costa Teixeira" w:date="2017-04-17T12:00:00Z"/>
          <w:lang w:eastAsia="x-none"/>
        </w:rPr>
      </w:pPr>
    </w:p>
    <w:p w14:paraId="2BCB22F2" w14:textId="77777777" w:rsidR="00BF2986" w:rsidRPr="00C67286" w:rsidDel="00EA75FF" w:rsidRDefault="00BF2986" w:rsidP="0097454A">
      <w:pPr>
        <w:pStyle w:val="BodyText"/>
        <w:rPr>
          <w:del w:id="539" w:author="Jose Costa Teixeira" w:date="2017-04-17T12:00:00Z"/>
          <w:lang w:eastAsia="x-none"/>
        </w:rPr>
      </w:pPr>
      <w:del w:id="540" w:author="Jose Costa Teixeira" w:date="2017-04-17T12:00:00Z">
        <w:r w:rsidRPr="00C67286" w:rsidDel="00EA75FF">
          <w:rPr>
            <w:lang w:eastAsia="x-none"/>
          </w:rPr>
          <w:delText>Post-conditions:</w:delText>
        </w:r>
      </w:del>
    </w:p>
    <w:p w14:paraId="2B08592F" w14:textId="77777777" w:rsidR="006116E2" w:rsidRPr="00C67286" w:rsidDel="00EA75FF" w:rsidRDefault="006116E2" w:rsidP="00597DB2">
      <w:pPr>
        <w:pStyle w:val="AuthorInstructions"/>
        <w:rPr>
          <w:del w:id="541" w:author="Jose Costa Teixeira" w:date="2017-04-17T12:00:00Z"/>
        </w:rPr>
      </w:pPr>
      <w:del w:id="542" w:author="Jose Costa Teixeira" w:date="2017-04-17T12:00:00Z">
        <w:r w:rsidRPr="00C67286" w:rsidDel="00EA75FF">
          <w:delText>&lt;Very briefly (typically one sentence) describe the state of the clinical scenario after this content module has been created including examples of potential next steps.&gt;</w:delText>
        </w:r>
      </w:del>
    </w:p>
    <w:p w14:paraId="7A522D8C" w14:textId="77777777" w:rsidR="006B0A7A" w:rsidRPr="00C67286" w:rsidRDefault="006B0A7A" w:rsidP="00597DB2">
      <w:pPr>
        <w:pStyle w:val="AuthorInstructions"/>
      </w:pPr>
    </w:p>
    <w:p w14:paraId="3DAA4D05" w14:textId="77777777" w:rsidR="006B0A7A" w:rsidRPr="00C67286" w:rsidDel="00EA75FF" w:rsidRDefault="006B0A7A" w:rsidP="00597DB2">
      <w:pPr>
        <w:pStyle w:val="AuthorInstructions"/>
        <w:rPr>
          <w:del w:id="543" w:author="Jose Costa Teixeira" w:date="2017-04-17T12:00:00Z"/>
        </w:rPr>
      </w:pPr>
    </w:p>
    <w:p w14:paraId="495987B7" w14:textId="77777777" w:rsidR="006B0A7A" w:rsidRPr="00C67286" w:rsidDel="00EA75FF" w:rsidRDefault="006B0A7A" w:rsidP="00597DB2">
      <w:pPr>
        <w:pStyle w:val="AuthorInstructions"/>
        <w:rPr>
          <w:del w:id="544" w:author="Jose Costa Teixeira" w:date="2017-04-17T12:00:00Z"/>
        </w:rPr>
      </w:pPr>
    </w:p>
    <w:p w14:paraId="0AB85B97" w14:textId="77777777" w:rsidR="006B0A7A" w:rsidRPr="00C67286" w:rsidRDefault="006B0A7A" w:rsidP="006B0A7A">
      <w:pPr>
        <w:pStyle w:val="Heading4"/>
        <w:numPr>
          <w:ilvl w:val="0"/>
          <w:numId w:val="0"/>
        </w:numPr>
        <w:ind w:left="864" w:hanging="864"/>
        <w:rPr>
          <w:ins w:id="545" w:author="Michael Tan" w:date="2017-03-07T15:50:00Z"/>
          <w:noProof w:val="0"/>
        </w:rPr>
      </w:pPr>
      <w:ins w:id="546" w:author="Michael Tan" w:date="2017-03-07T15:50:00Z">
        <w:r w:rsidRPr="00C67286">
          <w:rPr>
            <w:noProof w:val="0"/>
          </w:rPr>
          <w:t>X.4.2.1 Use Case #</w:t>
        </w:r>
      </w:ins>
      <w:ins w:id="547" w:author="Michael Tan" w:date="2017-03-07T15:51:00Z">
        <w:r w:rsidRPr="00C67286">
          <w:rPr>
            <w:noProof w:val="0"/>
          </w:rPr>
          <w:t>2</w:t>
        </w:r>
      </w:ins>
      <w:ins w:id="548" w:author="Michael Tan" w:date="2017-03-07T15:50:00Z">
        <w:r w:rsidRPr="00C67286">
          <w:rPr>
            <w:noProof w:val="0"/>
          </w:rPr>
          <w:t xml:space="preserve">: </w:t>
        </w:r>
      </w:ins>
      <w:ins w:id="549" w:author="Jose Costa Teixeira" w:date="2017-04-17T12:07:00Z">
        <w:r w:rsidR="003818C5" w:rsidRPr="00C67286">
          <w:rPr>
            <w:noProof w:val="0"/>
          </w:rPr>
          <w:t xml:space="preserve">Home Chemotherapy Administration </w:t>
        </w:r>
      </w:ins>
      <w:ins w:id="550" w:author="Michael Tan" w:date="2017-03-07T15:52:00Z">
        <w:del w:id="551" w:author="Jose Costa Teixeira" w:date="2017-04-17T12:07:00Z">
          <w:r w:rsidRPr="00C67286" w:rsidDel="003818C5">
            <w:rPr>
              <w:noProof w:val="0"/>
            </w:rPr>
            <w:delText xml:space="preserve">Oncology </w:delText>
          </w:r>
        </w:del>
      </w:ins>
      <w:ins w:id="552" w:author="Michael Tan" w:date="2017-03-07T16:15:00Z">
        <w:del w:id="553" w:author="Jose Costa Teixeira" w:date="2017-04-17T12:07:00Z">
          <w:r w:rsidRPr="00C67286" w:rsidDel="003818C5">
            <w:rPr>
              <w:noProof w:val="0"/>
            </w:rPr>
            <w:delText>Treatment</w:delText>
          </w:r>
        </w:del>
      </w:ins>
      <w:ins w:id="554" w:author="Michael Tan" w:date="2017-03-07T15:50:00Z">
        <w:del w:id="555" w:author="Jose Costa Teixeira" w:date="2017-04-17T12:07:00Z">
          <w:r w:rsidRPr="00C67286" w:rsidDel="003818C5">
            <w:rPr>
              <w:noProof w:val="0"/>
            </w:rPr>
            <w:delText xml:space="preserve"> Scenario</w:delText>
          </w:r>
        </w:del>
      </w:ins>
    </w:p>
    <w:p w14:paraId="5D9E56BE" w14:textId="77777777" w:rsidR="006B0A7A" w:rsidRPr="00C67286" w:rsidRDefault="006B0A7A" w:rsidP="006B0A7A">
      <w:pPr>
        <w:pStyle w:val="AuthorInstructions"/>
        <w:rPr>
          <w:ins w:id="556" w:author="Michael Tan" w:date="2017-03-07T15:50:00Z"/>
        </w:rPr>
      </w:pPr>
      <w:ins w:id="557" w:author="Michael Tan" w:date="2017-03-07T15:50:00Z">
        <w:r w:rsidRPr="00C67286">
          <w:rPr>
            <w:i w:val="0"/>
          </w:rPr>
          <w:t xml:space="preserve">This use case describes the situation in which a </w:t>
        </w:r>
      </w:ins>
      <w:ins w:id="558" w:author="Michael Tan" w:date="2017-03-07T16:02:00Z">
        <w:r w:rsidRPr="00C67286">
          <w:rPr>
            <w:i w:val="0"/>
          </w:rPr>
          <w:t>patient</w:t>
        </w:r>
      </w:ins>
      <w:ins w:id="559" w:author="Michael Tan" w:date="2017-03-07T15:50:00Z">
        <w:r w:rsidRPr="00C67286">
          <w:rPr>
            <w:i w:val="0"/>
          </w:rPr>
          <w:t xml:space="preserve"> receives </w:t>
        </w:r>
      </w:ins>
      <w:ins w:id="560" w:author="Michael Tan" w:date="2017-03-07T16:02:00Z">
        <w:r w:rsidRPr="00C67286">
          <w:rPr>
            <w:i w:val="0"/>
          </w:rPr>
          <w:t xml:space="preserve">instructions for the daily dosage </w:t>
        </w:r>
      </w:ins>
      <w:ins w:id="561" w:author="Michael Tan" w:date="2017-03-07T16:11:00Z">
        <w:r w:rsidRPr="00C67286">
          <w:rPr>
            <w:i w:val="0"/>
          </w:rPr>
          <w:t xml:space="preserve">and confirms the usage </w:t>
        </w:r>
      </w:ins>
      <w:ins w:id="562" w:author="Michael Tan" w:date="2017-03-07T16:12:00Z">
        <w:r w:rsidRPr="00C67286">
          <w:rPr>
            <w:i w:val="0"/>
          </w:rPr>
          <w:t>of the medication.</w:t>
        </w:r>
      </w:ins>
    </w:p>
    <w:p w14:paraId="1E729B48" w14:textId="77777777" w:rsidR="006B0A7A" w:rsidRPr="00C67286" w:rsidRDefault="006B0A7A" w:rsidP="006B0A7A">
      <w:pPr>
        <w:pStyle w:val="AuthorInstructions"/>
        <w:rPr>
          <w:ins w:id="563" w:author="Michael Tan" w:date="2017-03-07T15:50:00Z"/>
        </w:rPr>
      </w:pPr>
    </w:p>
    <w:p w14:paraId="2DBBCDFB" w14:textId="77777777" w:rsidR="006B0A7A" w:rsidRPr="00C67286" w:rsidRDefault="006B0A7A" w:rsidP="006B0A7A">
      <w:pPr>
        <w:pStyle w:val="Heading5"/>
        <w:numPr>
          <w:ilvl w:val="0"/>
          <w:numId w:val="0"/>
        </w:numPr>
        <w:rPr>
          <w:ins w:id="564" w:author="Michael Tan" w:date="2017-03-07T15:50:00Z"/>
          <w:noProof w:val="0"/>
        </w:rPr>
      </w:pPr>
      <w:ins w:id="565" w:author="Michael Tan" w:date="2017-03-07T15:50:00Z">
        <w:r w:rsidRPr="00C67286">
          <w:rPr>
            <w:noProof w:val="0"/>
          </w:rPr>
          <w:t xml:space="preserve">X.4.2.1.1 </w:t>
        </w:r>
      </w:ins>
      <w:ins w:id="566" w:author="Jose Costa Teixeira" w:date="2017-04-17T12:07:00Z">
        <w:r w:rsidR="003818C5" w:rsidRPr="00C67286">
          <w:rPr>
            <w:noProof w:val="0"/>
          </w:rPr>
          <w:t xml:space="preserve">Home Chemotherapy Administration </w:t>
        </w:r>
      </w:ins>
      <w:ins w:id="567" w:author="Michael Tan" w:date="2017-03-07T16:12:00Z">
        <w:del w:id="568" w:author="Jose Costa Teixeira" w:date="2017-04-17T12:07:00Z">
          <w:r w:rsidRPr="00C67286" w:rsidDel="003818C5">
            <w:rPr>
              <w:noProof w:val="0"/>
            </w:rPr>
            <w:delText xml:space="preserve">Oncology </w:delText>
          </w:r>
        </w:del>
      </w:ins>
      <w:ins w:id="569" w:author="Michael Tan" w:date="2017-03-07T16:15:00Z">
        <w:del w:id="570" w:author="Jose Costa Teixeira" w:date="2017-04-17T12:07:00Z">
          <w:r w:rsidRPr="00C67286" w:rsidDel="003818C5">
            <w:rPr>
              <w:noProof w:val="0"/>
            </w:rPr>
            <w:delText>Treatment</w:delText>
          </w:r>
        </w:del>
      </w:ins>
      <w:ins w:id="571" w:author="Michael Tan" w:date="2017-03-07T15:50:00Z">
        <w:del w:id="572" w:author="Jose Costa Teixeira" w:date="2017-04-17T12:07:00Z">
          <w:r w:rsidRPr="00C67286" w:rsidDel="003818C5">
            <w:rPr>
              <w:bCs/>
              <w:noProof w:val="0"/>
            </w:rPr>
            <w:delText xml:space="preserve"> </w:delText>
          </w:r>
        </w:del>
        <w:r w:rsidRPr="00C67286">
          <w:rPr>
            <w:noProof w:val="0"/>
          </w:rPr>
          <w:t>Use Case Description</w:t>
        </w:r>
      </w:ins>
    </w:p>
    <w:p w14:paraId="18D9F233" w14:textId="77777777" w:rsidR="006B0A7A" w:rsidRPr="00C67286" w:rsidRDefault="00EA75FF" w:rsidP="006B0A7A">
      <w:pPr>
        <w:pStyle w:val="AuthorInstructions"/>
        <w:rPr>
          <w:ins w:id="573" w:author="Michael Tan" w:date="2017-03-07T16:11:00Z"/>
          <w:i w:val="0"/>
        </w:rPr>
      </w:pPr>
      <w:ins w:id="574" w:author="Jose Costa Teixeira" w:date="2017-04-17T12:03:00Z">
        <w:r w:rsidRPr="00C67286">
          <w:rPr>
            <w:i w:val="0"/>
          </w:rPr>
          <w:t xml:space="preserve">In several countries, </w:t>
        </w:r>
      </w:ins>
      <w:ins w:id="575" w:author="Michael Tan" w:date="2017-03-07T16:12:00Z">
        <w:r w:rsidR="006B0A7A" w:rsidRPr="00C67286">
          <w:rPr>
            <w:i w:val="0"/>
          </w:rPr>
          <w:t>Chemo</w:t>
        </w:r>
        <w:del w:id="576" w:author="Jose Costa Teixeira" w:date="2017-04-17T12:03:00Z">
          <w:r w:rsidR="006B0A7A" w:rsidRPr="00C67286" w:rsidDel="00EA75FF">
            <w:rPr>
              <w:i w:val="0"/>
            </w:rPr>
            <w:delText xml:space="preserve"> </w:delText>
          </w:r>
        </w:del>
        <w:r w:rsidR="006B0A7A" w:rsidRPr="00C67286">
          <w:rPr>
            <w:i w:val="0"/>
          </w:rPr>
          <w:t xml:space="preserve">therapy </w:t>
        </w:r>
      </w:ins>
      <w:ins w:id="577" w:author="Jose Costa Teixeira" w:date="2017-04-17T12:03:00Z">
        <w:r w:rsidRPr="00C67286">
          <w:rPr>
            <w:i w:val="0"/>
          </w:rPr>
          <w:t xml:space="preserve">treatments </w:t>
        </w:r>
      </w:ins>
      <w:ins w:id="578" w:author="Michael Tan" w:date="2017-03-07T16:12:00Z">
        <w:r w:rsidR="006B0A7A" w:rsidRPr="00C67286">
          <w:rPr>
            <w:i w:val="0"/>
          </w:rPr>
          <w:t xml:space="preserve">can </w:t>
        </w:r>
      </w:ins>
      <w:ins w:id="579" w:author="Jose Costa Teixeira" w:date="2017-04-17T12:03:00Z">
        <w:r w:rsidRPr="00C67286">
          <w:rPr>
            <w:i w:val="0"/>
          </w:rPr>
          <w:t xml:space="preserve">be administered </w:t>
        </w:r>
      </w:ins>
      <w:ins w:id="580" w:author="Michael Tan" w:date="2017-03-07T16:13:00Z">
        <w:del w:id="581" w:author="Jose Costa Teixeira" w:date="2017-04-17T12:03:00Z">
          <w:r w:rsidR="006B0A7A" w:rsidRPr="00C67286" w:rsidDel="00EA75FF">
            <w:rPr>
              <w:i w:val="0"/>
            </w:rPr>
            <w:delText xml:space="preserve">nowadays </w:delText>
          </w:r>
        </w:del>
      </w:ins>
      <w:ins w:id="582" w:author="Michael Tan" w:date="2017-03-07T16:14:00Z">
        <w:del w:id="583" w:author="Jose Costa Teixeira" w:date="2017-04-17T12:03:00Z">
          <w:r w:rsidR="006B0A7A" w:rsidRPr="00C67286" w:rsidDel="00EA75FF">
            <w:rPr>
              <w:i w:val="0"/>
            </w:rPr>
            <w:delText xml:space="preserve">be </w:delText>
          </w:r>
        </w:del>
      </w:ins>
      <w:ins w:id="584" w:author="Michael Tan" w:date="2017-03-07T16:13:00Z">
        <w:del w:id="585" w:author="Jose Costa Teixeira" w:date="2017-04-17T12:03:00Z">
          <w:r w:rsidR="006B0A7A" w:rsidRPr="00C67286" w:rsidDel="00EA75FF">
            <w:rPr>
              <w:i w:val="0"/>
            </w:rPr>
            <w:delText xml:space="preserve">treated </w:delText>
          </w:r>
        </w:del>
        <w:r w:rsidR="006B0A7A" w:rsidRPr="00C67286">
          <w:rPr>
            <w:i w:val="0"/>
          </w:rPr>
          <w:t>at home</w:t>
        </w:r>
      </w:ins>
      <w:ins w:id="586" w:author="Jose Costa Teixeira" w:date="2017-04-17T12:03:00Z">
        <w:r w:rsidRPr="00C67286">
          <w:rPr>
            <w:i w:val="0"/>
          </w:rPr>
          <w:t xml:space="preserve"> for improving the quality of life of the patient:</w:t>
        </w:r>
      </w:ins>
      <w:ins w:id="587" w:author="Michael Tan" w:date="2017-03-07T16:13:00Z">
        <w:del w:id="588" w:author="Jose Costa Teixeira" w:date="2017-04-17T12:03:00Z">
          <w:r w:rsidR="006B0A7A" w:rsidRPr="00C67286" w:rsidDel="00EA75FF">
            <w:rPr>
              <w:i w:val="0"/>
            </w:rPr>
            <w:delText>.</w:delText>
          </w:r>
        </w:del>
      </w:ins>
      <w:ins w:id="589" w:author="Michael Tan" w:date="2017-03-07T16:12:00Z">
        <w:r w:rsidR="006B0A7A" w:rsidRPr="00C67286">
          <w:rPr>
            <w:i w:val="0"/>
          </w:rPr>
          <w:t xml:space="preserve"> </w:t>
        </w:r>
      </w:ins>
      <w:ins w:id="590" w:author="Michael Tan" w:date="2017-03-07T16:11:00Z">
        <w:r w:rsidR="006B0A7A" w:rsidRPr="00C67286">
          <w:rPr>
            <w:i w:val="0"/>
          </w:rPr>
          <w:t xml:space="preserve">The patient does not need to reside in a hospital, but can remain in his own familiar setting and follow the instructions on the app of a mobile device. These dosage instructions are complex schemas which have to prescribed by specialized oncologists. The app should be able to perform independently even if no internet connection is available. </w:t>
        </w:r>
      </w:ins>
    </w:p>
    <w:p w14:paraId="7C2D4419" w14:textId="77777777" w:rsidR="006B0A7A" w:rsidRPr="00C67286" w:rsidRDefault="006B0A7A" w:rsidP="006B0A7A">
      <w:pPr>
        <w:pStyle w:val="AuthorInstructions"/>
        <w:rPr>
          <w:ins w:id="591" w:author="Michael Tan" w:date="2017-03-07T15:50:00Z"/>
        </w:rPr>
      </w:pPr>
      <w:ins w:id="592" w:author="Michael Tan" w:date="2017-03-07T15:50:00Z">
        <w:r w:rsidRPr="00C67286">
          <w:br w:type="page"/>
        </w:r>
      </w:ins>
    </w:p>
    <w:p w14:paraId="6F9A6E69" w14:textId="77777777" w:rsidR="006B0A7A" w:rsidRPr="00C67286" w:rsidRDefault="006B0A7A" w:rsidP="006B0A7A">
      <w:pPr>
        <w:pStyle w:val="Heading5"/>
        <w:numPr>
          <w:ilvl w:val="0"/>
          <w:numId w:val="0"/>
        </w:numPr>
        <w:rPr>
          <w:ins w:id="593" w:author="Michael Tan" w:date="2017-03-07T15:50:00Z"/>
          <w:noProof w:val="0"/>
        </w:rPr>
      </w:pPr>
      <w:ins w:id="594" w:author="Michael Tan" w:date="2017-03-07T15:50:00Z">
        <w:r w:rsidRPr="00C67286">
          <w:rPr>
            <w:noProof w:val="0"/>
          </w:rPr>
          <w:lastRenderedPageBreak/>
          <w:t xml:space="preserve">X.4.2.1.2 </w:t>
        </w:r>
      </w:ins>
      <w:ins w:id="595" w:author="Jose Costa Teixeira" w:date="2017-04-17T12:07:00Z">
        <w:r w:rsidR="003818C5" w:rsidRPr="00C67286">
          <w:rPr>
            <w:noProof w:val="0"/>
          </w:rPr>
          <w:t xml:space="preserve">Home </w:t>
        </w:r>
      </w:ins>
      <w:ins w:id="596" w:author="Michael Tan" w:date="2017-03-22T12:37:00Z">
        <w:r w:rsidR="00167B4F" w:rsidRPr="00C67286">
          <w:rPr>
            <w:noProof w:val="0"/>
          </w:rPr>
          <w:t xml:space="preserve">Chemotherapy </w:t>
        </w:r>
      </w:ins>
      <w:ins w:id="597" w:author="Michael Tan" w:date="2017-03-22T12:38:00Z">
        <w:del w:id="598" w:author="Jose Costa Teixeira" w:date="2017-04-17T12:06:00Z">
          <w:r w:rsidR="00E3041B" w:rsidRPr="00C67286" w:rsidDel="003818C5">
            <w:rPr>
              <w:noProof w:val="0"/>
            </w:rPr>
            <w:delText>O</w:delText>
          </w:r>
        </w:del>
      </w:ins>
      <w:ins w:id="599" w:author="Michael Tan" w:date="2017-03-22T12:37:00Z">
        <w:del w:id="600" w:author="Jose Costa Teixeira" w:date="2017-04-17T12:06:00Z">
          <w:r w:rsidR="00167B4F" w:rsidRPr="00C67286" w:rsidDel="003818C5">
            <w:rPr>
              <w:noProof w:val="0"/>
            </w:rPr>
            <w:delText xml:space="preserve">rder </w:delText>
          </w:r>
        </w:del>
      </w:ins>
      <w:ins w:id="601" w:author="Michael Tan" w:date="2017-03-22T12:38:00Z">
        <w:del w:id="602" w:author="Jose Costa Teixeira" w:date="2017-04-17T12:06:00Z">
          <w:r w:rsidR="00E3041B" w:rsidRPr="00C67286" w:rsidDel="003818C5">
            <w:rPr>
              <w:noProof w:val="0"/>
            </w:rPr>
            <w:delText xml:space="preserve">&amp; </w:delText>
          </w:r>
        </w:del>
        <w:r w:rsidR="00E3041B" w:rsidRPr="00C67286">
          <w:rPr>
            <w:noProof w:val="0"/>
          </w:rPr>
          <w:t>A</w:t>
        </w:r>
      </w:ins>
      <w:ins w:id="603" w:author="Michael Tan" w:date="2017-03-22T12:37:00Z">
        <w:r w:rsidR="00167B4F" w:rsidRPr="00C67286">
          <w:rPr>
            <w:noProof w:val="0"/>
          </w:rPr>
          <w:t>dministration</w:t>
        </w:r>
      </w:ins>
      <w:ins w:id="604" w:author="Michael Tan" w:date="2017-03-07T15:50:00Z">
        <w:r w:rsidRPr="00C67286">
          <w:rPr>
            <w:noProof w:val="0"/>
          </w:rPr>
          <w:t xml:space="preserve"> Process Flow</w:t>
        </w:r>
      </w:ins>
    </w:p>
    <w:p w14:paraId="128AB1C0" w14:textId="77777777" w:rsidR="00EA75FF" w:rsidRPr="00C67286" w:rsidRDefault="00EA75FF">
      <w:pPr>
        <w:spacing w:before="0"/>
        <w:rPr>
          <w:ins w:id="605" w:author="Jose Costa Teixeira" w:date="2017-04-17T12:01:00Z"/>
        </w:rPr>
        <w:pPrChange w:id="606" w:author="Jose Costa Teixeira" w:date="2017-04-17T12:01:00Z">
          <w:pPr>
            <w:pStyle w:val="ListParagraph"/>
            <w:numPr>
              <w:numId w:val="105"/>
            </w:numPr>
            <w:spacing w:before="0"/>
            <w:ind w:left="360" w:hanging="360"/>
          </w:pPr>
        </w:pPrChange>
      </w:pPr>
    </w:p>
    <w:p w14:paraId="6DD1D31C" w14:textId="77777777" w:rsidR="00EA75FF" w:rsidRPr="00C67286" w:rsidRDefault="00EA75FF">
      <w:pPr>
        <w:spacing w:before="0"/>
        <w:rPr>
          <w:ins w:id="607" w:author="Jose Costa Teixeira" w:date="2017-04-17T12:01:00Z"/>
        </w:rPr>
        <w:pPrChange w:id="608" w:author="Jose Costa Teixeira" w:date="2017-04-17T12:01:00Z">
          <w:pPr>
            <w:pStyle w:val="ListParagraph"/>
            <w:numPr>
              <w:numId w:val="105"/>
            </w:numPr>
            <w:spacing w:before="0"/>
            <w:ind w:left="360" w:hanging="360"/>
          </w:pPr>
        </w:pPrChange>
      </w:pPr>
      <w:ins w:id="609" w:author="Jose Costa Teixeira" w:date="2017-04-17T12:01:00Z">
        <w:r w:rsidRPr="00C67286">
          <w:t>Pre-conditions</w:t>
        </w:r>
      </w:ins>
    </w:p>
    <w:p w14:paraId="259CDA80" w14:textId="77777777" w:rsidR="00EA75FF" w:rsidRPr="00C67286" w:rsidRDefault="00EA75FF">
      <w:pPr>
        <w:spacing w:before="0"/>
        <w:rPr>
          <w:ins w:id="610" w:author="Jose Costa Teixeira" w:date="2017-04-17T12:01:00Z"/>
        </w:rPr>
        <w:pPrChange w:id="611" w:author="Jose Costa Teixeira" w:date="2017-04-17T12:01:00Z">
          <w:pPr>
            <w:pStyle w:val="ListParagraph"/>
            <w:numPr>
              <w:numId w:val="105"/>
            </w:numPr>
            <w:spacing w:before="0"/>
            <w:ind w:left="360" w:hanging="360"/>
          </w:pPr>
        </w:pPrChange>
      </w:pPr>
    </w:p>
    <w:p w14:paraId="0D7727C3" w14:textId="77777777" w:rsidR="006B0A7A" w:rsidRPr="00C67286" w:rsidRDefault="006B0A7A">
      <w:pPr>
        <w:pStyle w:val="ListParagraph"/>
        <w:numPr>
          <w:ilvl w:val="0"/>
          <w:numId w:val="107"/>
        </w:numPr>
        <w:spacing w:before="0"/>
        <w:rPr>
          <w:ins w:id="612" w:author="Michael Tan" w:date="2017-03-07T16:17:00Z"/>
        </w:rPr>
        <w:pPrChange w:id="613" w:author="Jose Costa Teixeira" w:date="2017-04-17T12:01:00Z">
          <w:pPr>
            <w:pStyle w:val="ListParagraph"/>
            <w:numPr>
              <w:numId w:val="105"/>
            </w:numPr>
            <w:spacing w:before="0"/>
            <w:ind w:left="360" w:hanging="360"/>
          </w:pPr>
        </w:pPrChange>
      </w:pPr>
      <w:ins w:id="614" w:author="Michael Tan" w:date="2017-03-07T16:17:00Z">
        <w:r w:rsidRPr="00C67286">
          <w:t xml:space="preserve">Patient Adam Everyman has a </w:t>
        </w:r>
        <w:del w:id="615" w:author="Jose Costa Teixeira" w:date="2017-03-08T11:19:00Z">
          <w:r w:rsidRPr="00C67286" w:rsidDel="006B0A7A">
            <w:delText>malignent</w:delText>
          </w:r>
        </w:del>
      </w:ins>
      <w:ins w:id="616" w:author="Jose Costa Teixeira" w:date="2017-03-08T11:19:00Z">
        <w:r w:rsidRPr="00C67286">
          <w:t>malignant</w:t>
        </w:r>
      </w:ins>
      <w:ins w:id="617" w:author="Michael Tan" w:date="2017-03-07T16:17:00Z">
        <w:r w:rsidRPr="00C67286">
          <w:t xml:space="preserve"> tumor in his throat. It has been treated with radiation, but </w:t>
        </w:r>
      </w:ins>
      <w:ins w:id="618" w:author="Michael Tan" w:date="2017-03-07T16:18:00Z">
        <w:r w:rsidRPr="00C67286">
          <w:t>Adam</w:t>
        </w:r>
      </w:ins>
      <w:ins w:id="619" w:author="Michael Tan" w:date="2017-03-07T16:17:00Z">
        <w:r w:rsidRPr="00C67286">
          <w:t xml:space="preserve"> has to complete the therapy with a chemotherapy for 4 weeks.</w:t>
        </w:r>
      </w:ins>
    </w:p>
    <w:p w14:paraId="2F3D0D5A" w14:textId="77777777" w:rsidR="00153944" w:rsidRPr="00C67286" w:rsidRDefault="006B0A7A">
      <w:pPr>
        <w:pStyle w:val="ListParagraph"/>
        <w:numPr>
          <w:ilvl w:val="0"/>
          <w:numId w:val="107"/>
        </w:numPr>
        <w:spacing w:before="0"/>
        <w:rPr>
          <w:ins w:id="620" w:author="Jose Costa Teixeira" w:date="2017-04-02T14:17:00Z"/>
        </w:rPr>
        <w:pPrChange w:id="621" w:author="Jose Costa Teixeira" w:date="2017-04-17T12:01:00Z">
          <w:pPr>
            <w:pStyle w:val="ListParagraph"/>
            <w:numPr>
              <w:numId w:val="105"/>
            </w:numPr>
            <w:spacing w:before="0"/>
            <w:ind w:left="360" w:hanging="360"/>
          </w:pPr>
        </w:pPrChange>
      </w:pPr>
      <w:ins w:id="622" w:author="Michael Tan" w:date="2017-03-07T16:17:00Z">
        <w:r w:rsidRPr="00C67286">
          <w:t>The therapy has to be followed strictly, in dosage as well as in timing.</w:t>
        </w:r>
      </w:ins>
      <w:ins w:id="623" w:author="Michael Tan" w:date="2017-03-07T16:19:00Z">
        <w:r w:rsidRPr="00C67286">
          <w:t xml:space="preserve"> </w:t>
        </w:r>
      </w:ins>
    </w:p>
    <w:p w14:paraId="5436014C" w14:textId="77777777" w:rsidR="006B0A7A" w:rsidRPr="00C67286" w:rsidRDefault="00153944">
      <w:pPr>
        <w:pStyle w:val="ListParagraph"/>
        <w:numPr>
          <w:ilvl w:val="0"/>
          <w:numId w:val="107"/>
        </w:numPr>
        <w:spacing w:before="0"/>
        <w:rPr>
          <w:ins w:id="624" w:author="Michael Tan" w:date="2017-03-07T16:17:00Z"/>
        </w:rPr>
        <w:pPrChange w:id="625" w:author="Jose Costa Teixeira" w:date="2017-04-17T12:01:00Z">
          <w:pPr>
            <w:pStyle w:val="ListParagraph"/>
            <w:numPr>
              <w:numId w:val="105"/>
            </w:numPr>
            <w:spacing w:before="0"/>
            <w:ind w:left="360" w:hanging="360"/>
          </w:pPr>
        </w:pPrChange>
      </w:pPr>
      <w:ins w:id="626" w:author="Jose Costa Teixeira" w:date="2017-04-02T14:17:00Z">
        <w:r w:rsidRPr="00C67286">
          <w:t xml:space="preserve">The oncologist sets up Adam for a close monitoring of the treatment administration, which means that the </w:t>
        </w:r>
      </w:ins>
      <w:ins w:id="627" w:author="Jose Costa Teixeira" w:date="2017-04-02T14:18:00Z">
        <w:r w:rsidRPr="00C67286">
          <w:t>o</w:t>
        </w:r>
      </w:ins>
      <w:ins w:id="628" w:author="Jose Costa Teixeira" w:date="2017-04-02T14:17:00Z">
        <w:r w:rsidRPr="00C67286">
          <w:t xml:space="preserve">ncologist issues an administration order every day (i.e. there is no </w:t>
        </w:r>
      </w:ins>
      <w:ins w:id="629" w:author="Jose Costa Teixeira" w:date="2017-04-02T14:18:00Z">
        <w:r w:rsidRPr="00C67286">
          <w:t>pre-scheduled administration orders)</w:t>
        </w:r>
      </w:ins>
      <w:ins w:id="630" w:author="Jose Costa Teixeira" w:date="2017-04-02T14:17:00Z">
        <w:r w:rsidRPr="00C67286">
          <w:t xml:space="preserve">, and </w:t>
        </w:r>
      </w:ins>
      <w:ins w:id="631" w:author="Michael Tan" w:date="2017-03-07T16:18:00Z">
        <w:r w:rsidR="006B0A7A" w:rsidRPr="00C67286">
          <w:t>Adam</w:t>
        </w:r>
      </w:ins>
      <w:ins w:id="632" w:author="Michael Tan" w:date="2017-03-07T16:17:00Z">
        <w:r w:rsidR="006B0A7A" w:rsidRPr="00C67286">
          <w:t xml:space="preserve"> has</w:t>
        </w:r>
      </w:ins>
      <w:ins w:id="633" w:author="Jose Costa Teixeira" w:date="2017-04-02T14:18:00Z">
        <w:r w:rsidRPr="00C67286">
          <w:t xml:space="preserve"> </w:t>
        </w:r>
      </w:ins>
      <w:ins w:id="634" w:author="Michael Tan" w:date="2017-03-07T16:17:00Z">
        <w:del w:id="635" w:author="Jose Costa Teixeira" w:date="2017-04-02T14:17:00Z">
          <w:r w:rsidR="006B0A7A" w:rsidRPr="00C67286" w:rsidDel="00153944">
            <w:delText xml:space="preserve"> </w:delText>
          </w:r>
        </w:del>
        <w:r w:rsidR="006B0A7A" w:rsidRPr="00C67286">
          <w:t xml:space="preserve">to follow the instructions on his phone app </w:t>
        </w:r>
      </w:ins>
      <w:ins w:id="636" w:author="Jose Costa Teixeira" w:date="2017-04-02T14:18:00Z">
        <w:r w:rsidRPr="00C67286">
          <w:t xml:space="preserve">every day </w:t>
        </w:r>
      </w:ins>
      <w:ins w:id="637" w:author="Michael Tan" w:date="2017-03-07T16:17:00Z">
        <w:r w:rsidR="006B0A7A" w:rsidRPr="00C67286">
          <w:t>to take the medication.</w:t>
        </w:r>
      </w:ins>
    </w:p>
    <w:p w14:paraId="36DCA504" w14:textId="77777777" w:rsidR="006B0A7A" w:rsidRPr="00C67286" w:rsidRDefault="006B0A7A">
      <w:pPr>
        <w:pStyle w:val="ListParagraph"/>
        <w:numPr>
          <w:ilvl w:val="0"/>
          <w:numId w:val="107"/>
        </w:numPr>
        <w:spacing w:before="0"/>
        <w:rPr>
          <w:ins w:id="638" w:author="Jose Costa Teixeira" w:date="2017-04-17T12:01:00Z"/>
        </w:rPr>
        <w:pPrChange w:id="639" w:author="Jose Costa Teixeira" w:date="2017-04-17T12:01:00Z">
          <w:pPr>
            <w:pStyle w:val="ListParagraph"/>
            <w:numPr>
              <w:numId w:val="105"/>
            </w:numPr>
            <w:spacing w:before="0"/>
            <w:ind w:left="360" w:hanging="360"/>
          </w:pPr>
        </w:pPrChange>
      </w:pPr>
      <w:ins w:id="640" w:author="Michael Tan" w:date="2017-03-07T16:17:00Z">
        <w:r w:rsidRPr="00C67286">
          <w:t xml:space="preserve">The </w:t>
        </w:r>
      </w:ins>
      <w:ins w:id="641" w:author="Michael Tan" w:date="2017-03-07T16:19:00Z">
        <w:r w:rsidRPr="00C67286">
          <w:t>oncologist</w:t>
        </w:r>
      </w:ins>
      <w:ins w:id="642" w:author="Michael Tan" w:date="2017-03-07T16:17:00Z">
        <w:r w:rsidRPr="00C67286">
          <w:t xml:space="preserve"> enters the medication </w:t>
        </w:r>
      </w:ins>
      <w:ins w:id="643" w:author="Michael Tan" w:date="2017-03-07T16:19:00Z">
        <w:r w:rsidRPr="00C67286">
          <w:t>request</w:t>
        </w:r>
      </w:ins>
      <w:ins w:id="644" w:author="Michael Tan" w:date="2017-03-07T16:17:00Z">
        <w:r w:rsidRPr="00C67286">
          <w:t xml:space="preserve"> instructions in the EHR of the hospital on a </w:t>
        </w:r>
      </w:ins>
      <w:ins w:id="645" w:author="Michael Tan" w:date="2017-03-07T16:19:00Z">
        <w:r w:rsidRPr="00C67286">
          <w:t>daily</w:t>
        </w:r>
      </w:ins>
      <w:ins w:id="646" w:author="Michael Tan" w:date="2017-03-07T16:17:00Z">
        <w:r w:rsidRPr="00C67286">
          <w:t xml:space="preserve"> basis following a protocol, but this protocol is always </w:t>
        </w:r>
      </w:ins>
      <w:ins w:id="647" w:author="Michael Tan" w:date="2017-03-07T16:21:00Z">
        <w:r w:rsidRPr="00C67286">
          <w:t>adjusted</w:t>
        </w:r>
      </w:ins>
      <w:ins w:id="648" w:author="Michael Tan" w:date="2017-03-07T16:17:00Z">
        <w:r w:rsidRPr="00C67286">
          <w:t xml:space="preserve"> with the outcome </w:t>
        </w:r>
      </w:ins>
      <w:ins w:id="649" w:author="Michael Tan" w:date="2017-03-07T16:21:00Z">
        <w:r w:rsidRPr="00C67286">
          <w:t xml:space="preserve">of the </w:t>
        </w:r>
        <w:del w:id="650" w:author="Jose Costa Teixeira" w:date="2017-03-08T11:20:00Z">
          <w:r w:rsidRPr="00C67286" w:rsidDel="006B0A7A">
            <w:delText>Adam</w:delText>
          </w:r>
        </w:del>
      </w:ins>
      <w:ins w:id="651" w:author="Jose Costa Teixeira" w:date="2017-03-08T11:20:00Z">
        <w:r w:rsidRPr="00C67286">
          <w:t>patient</w:t>
        </w:r>
      </w:ins>
      <w:ins w:id="652" w:author="Michael Tan" w:date="2017-03-07T16:21:00Z">
        <w:r w:rsidRPr="00C67286">
          <w:t xml:space="preserve">’s </w:t>
        </w:r>
        <w:del w:id="653" w:author="Jose Costa Teixeira" w:date="2017-03-08T11:20:00Z">
          <w:r w:rsidRPr="00C67286" w:rsidDel="006B0A7A">
            <w:delText>well being</w:delText>
          </w:r>
        </w:del>
      </w:ins>
      <w:ins w:id="654" w:author="Jose Costa Teixeira" w:date="2017-03-08T11:20:00Z">
        <w:r w:rsidRPr="00C67286">
          <w:t>well-being</w:t>
        </w:r>
      </w:ins>
      <w:ins w:id="655" w:author="Michael Tan" w:date="2017-03-07T16:21:00Z">
        <w:r w:rsidRPr="00C67286">
          <w:t>.</w:t>
        </w:r>
      </w:ins>
    </w:p>
    <w:p w14:paraId="49B34D37" w14:textId="77777777" w:rsidR="00EA75FF" w:rsidRPr="00C67286" w:rsidRDefault="00EA75FF">
      <w:pPr>
        <w:spacing w:before="0"/>
        <w:rPr>
          <w:ins w:id="656" w:author="Jose Costa Teixeira" w:date="2017-04-17T12:01:00Z"/>
        </w:rPr>
        <w:pPrChange w:id="657" w:author="Jose Costa Teixeira" w:date="2017-04-17T12:01:00Z">
          <w:pPr>
            <w:pStyle w:val="ListParagraph"/>
            <w:numPr>
              <w:numId w:val="105"/>
            </w:numPr>
            <w:spacing w:before="0"/>
            <w:ind w:left="360" w:hanging="360"/>
          </w:pPr>
        </w:pPrChange>
      </w:pPr>
    </w:p>
    <w:p w14:paraId="7EA60ABF" w14:textId="77777777" w:rsidR="00EA75FF" w:rsidRPr="00C67286" w:rsidRDefault="00EA75FF">
      <w:pPr>
        <w:spacing w:before="0"/>
        <w:rPr>
          <w:ins w:id="658" w:author="Michael Tan" w:date="2017-03-07T16:17:00Z"/>
        </w:rPr>
        <w:pPrChange w:id="659" w:author="Jose Costa Teixeira" w:date="2017-04-17T12:01:00Z">
          <w:pPr>
            <w:pStyle w:val="ListParagraph"/>
            <w:numPr>
              <w:numId w:val="105"/>
            </w:numPr>
            <w:spacing w:before="0"/>
            <w:ind w:left="360" w:hanging="360"/>
          </w:pPr>
        </w:pPrChange>
      </w:pPr>
      <w:ins w:id="660" w:author="Jose Costa Teixeira" w:date="2017-04-17T12:01:00Z">
        <w:r w:rsidRPr="00C67286">
          <w:t>Main Flow:</w:t>
        </w:r>
      </w:ins>
    </w:p>
    <w:p w14:paraId="42F74470" w14:textId="77777777" w:rsidR="006B0A7A" w:rsidRPr="00C67286" w:rsidRDefault="006B0A7A">
      <w:pPr>
        <w:pStyle w:val="ListParagraph"/>
        <w:numPr>
          <w:ilvl w:val="0"/>
          <w:numId w:val="107"/>
        </w:numPr>
        <w:spacing w:before="0"/>
        <w:rPr>
          <w:ins w:id="661" w:author="Michael Tan" w:date="2017-03-07T16:17:00Z"/>
          <w:b/>
          <w:rPrChange w:id="662" w:author="Jose Costa Teixeira" w:date="2017-04-02T14:21:00Z">
            <w:rPr>
              <w:ins w:id="663" w:author="Michael Tan" w:date="2017-03-07T16:17:00Z"/>
              <w:lang w:val="en-GB"/>
            </w:rPr>
          </w:rPrChange>
        </w:rPr>
        <w:pPrChange w:id="664" w:author="Jose Costa Teixeira" w:date="2017-04-17T12:01:00Z">
          <w:pPr>
            <w:pStyle w:val="ListParagraph"/>
            <w:numPr>
              <w:numId w:val="105"/>
            </w:numPr>
            <w:spacing w:before="0"/>
            <w:ind w:left="360" w:hanging="360"/>
          </w:pPr>
        </w:pPrChange>
      </w:pPr>
      <w:ins w:id="665" w:author="Michael Tan" w:date="2017-03-07T16:17:00Z">
        <w:r w:rsidRPr="00C67286">
          <w:rPr>
            <w:b/>
            <w:rPrChange w:id="666" w:author="Jose Costa Teixeira" w:date="2017-04-02T14:21:00Z">
              <w:rPr>
                <w:lang w:val="en-GB"/>
              </w:rPr>
            </w:rPrChange>
          </w:rPr>
          <w:t xml:space="preserve">The phone app downloads the medication </w:t>
        </w:r>
      </w:ins>
      <w:ins w:id="667" w:author="Michael Tan" w:date="2017-03-07T16:22:00Z">
        <w:r w:rsidRPr="00C67286">
          <w:rPr>
            <w:b/>
            <w:rPrChange w:id="668" w:author="Jose Costa Teixeira" w:date="2017-04-02T14:21:00Z">
              <w:rPr>
                <w:lang w:val="en-GB"/>
              </w:rPr>
            </w:rPrChange>
          </w:rPr>
          <w:t xml:space="preserve">request </w:t>
        </w:r>
      </w:ins>
      <w:ins w:id="669" w:author="Michael Tan" w:date="2017-03-07T16:17:00Z">
        <w:r w:rsidRPr="00C67286">
          <w:rPr>
            <w:b/>
            <w:rPrChange w:id="670" w:author="Jose Costa Teixeira" w:date="2017-04-02T14:21:00Z">
              <w:rPr>
                <w:lang w:val="en-GB"/>
              </w:rPr>
            </w:rPrChange>
          </w:rPr>
          <w:t>instructions and stores it locally in the memory of the phone. The app can function on it</w:t>
        </w:r>
        <w:del w:id="671" w:author="Jose Costa Teixeira" w:date="2017-04-02T14:20:00Z">
          <w:r w:rsidRPr="00C67286" w:rsidDel="00153944">
            <w:rPr>
              <w:b/>
              <w:rPrChange w:id="672" w:author="Jose Costa Teixeira" w:date="2017-04-02T14:21:00Z">
                <w:rPr>
                  <w:lang w:val="en-GB"/>
                </w:rPr>
              </w:rPrChange>
            </w:rPr>
            <w:delText>’</w:delText>
          </w:r>
        </w:del>
        <w:r w:rsidRPr="00C67286">
          <w:rPr>
            <w:b/>
            <w:rPrChange w:id="673" w:author="Jose Costa Teixeira" w:date="2017-04-02T14:21:00Z">
              <w:rPr>
                <w:lang w:val="en-GB"/>
              </w:rPr>
            </w:rPrChange>
          </w:rPr>
          <w:t>s own, even if no internet is available.</w:t>
        </w:r>
      </w:ins>
    </w:p>
    <w:p w14:paraId="23094AB1" w14:textId="77777777" w:rsidR="006B0A7A" w:rsidRPr="00C67286" w:rsidRDefault="006B0A7A">
      <w:pPr>
        <w:pStyle w:val="ListParagraph"/>
        <w:numPr>
          <w:ilvl w:val="0"/>
          <w:numId w:val="107"/>
        </w:numPr>
        <w:spacing w:before="0"/>
        <w:rPr>
          <w:ins w:id="674" w:author="Michael Tan" w:date="2017-03-07T16:17:00Z"/>
        </w:rPr>
        <w:pPrChange w:id="675" w:author="Jose Costa Teixeira" w:date="2017-04-17T12:01:00Z">
          <w:pPr>
            <w:pStyle w:val="ListParagraph"/>
            <w:numPr>
              <w:numId w:val="105"/>
            </w:numPr>
            <w:spacing w:before="0"/>
            <w:ind w:left="360" w:hanging="360"/>
          </w:pPr>
        </w:pPrChange>
      </w:pPr>
      <w:ins w:id="676" w:author="Michael Tan" w:date="2017-03-07T16:17:00Z">
        <w:r w:rsidRPr="00C67286">
          <w:t xml:space="preserve">The app issues a signal every time </w:t>
        </w:r>
      </w:ins>
      <w:ins w:id="677" w:author="Michael Tan" w:date="2017-03-07T16:22:00Z">
        <w:r w:rsidRPr="00C67286">
          <w:t>Adam</w:t>
        </w:r>
      </w:ins>
      <w:ins w:id="678" w:author="Michael Tan" w:date="2017-03-07T16:17:00Z">
        <w:r w:rsidRPr="00C67286">
          <w:t xml:space="preserve"> has to take his medication. </w:t>
        </w:r>
      </w:ins>
    </w:p>
    <w:p w14:paraId="36831F26" w14:textId="77777777" w:rsidR="006B0A7A" w:rsidRPr="00C67286" w:rsidRDefault="006B0A7A">
      <w:pPr>
        <w:pStyle w:val="ListParagraph"/>
        <w:numPr>
          <w:ilvl w:val="0"/>
          <w:numId w:val="107"/>
        </w:numPr>
        <w:spacing w:before="0"/>
        <w:rPr>
          <w:ins w:id="679" w:author="Michael Tan" w:date="2017-03-07T16:26:00Z"/>
        </w:rPr>
        <w:pPrChange w:id="680" w:author="Jose Costa Teixeira" w:date="2017-04-17T12:01:00Z">
          <w:pPr>
            <w:pStyle w:val="ListParagraph"/>
            <w:numPr>
              <w:numId w:val="105"/>
            </w:numPr>
            <w:spacing w:before="0"/>
            <w:ind w:left="360" w:hanging="360"/>
          </w:pPr>
        </w:pPrChange>
      </w:pPr>
      <w:ins w:id="681" w:author="Michael Tan" w:date="2017-03-07T16:23:00Z">
        <w:r w:rsidRPr="00C67286">
          <w:t>Adam</w:t>
        </w:r>
      </w:ins>
      <w:ins w:id="682" w:author="Michael Tan" w:date="2017-03-07T16:17:00Z">
        <w:r w:rsidRPr="00C67286">
          <w:t xml:space="preserve"> has to take a combination of 3 drugs, each with different dosage and timing. </w:t>
        </w:r>
      </w:ins>
      <w:ins w:id="683" w:author="Michael Tan" w:date="2017-03-07T16:23:00Z">
        <w:r w:rsidRPr="00C67286">
          <w:t>Adam</w:t>
        </w:r>
      </w:ins>
      <w:ins w:id="684" w:author="Michael Tan" w:date="2017-03-07T16:17:00Z">
        <w:r w:rsidRPr="00C67286">
          <w:t xml:space="preserve"> confirms the medication which he has taken or not taken. Sometimes the side effects are so strong that </w:t>
        </w:r>
      </w:ins>
      <w:ins w:id="685" w:author="Michael Tan" w:date="2017-03-07T16:23:00Z">
        <w:r w:rsidRPr="00C67286">
          <w:t>Adam</w:t>
        </w:r>
      </w:ins>
      <w:ins w:id="686" w:author="Michael Tan" w:date="2017-03-07T16:17:00Z">
        <w:r w:rsidRPr="00C67286">
          <w:t xml:space="preserve"> </w:t>
        </w:r>
        <w:del w:id="687" w:author="Jose Costa Teixeira" w:date="2017-04-02T14:20:00Z">
          <w:r w:rsidRPr="00C67286" w:rsidDel="00153944">
            <w:delText xml:space="preserve">has </w:delText>
          </w:r>
        </w:del>
      </w:ins>
      <w:ins w:id="688" w:author="Michael Tan" w:date="2017-03-07T16:23:00Z">
        <w:del w:id="689" w:author="Jose Costa Teixeira" w:date="2017-04-02T14:20:00Z">
          <w:r w:rsidRPr="00C67286" w:rsidDel="00153944">
            <w:delText xml:space="preserve">to </w:delText>
          </w:r>
        </w:del>
      </w:ins>
      <w:ins w:id="690" w:author="Michael Tan" w:date="2017-03-07T16:17:00Z">
        <w:del w:id="691" w:author="Jose Costa Teixeira" w:date="2017-04-02T14:20:00Z">
          <w:r w:rsidRPr="00C67286" w:rsidDel="00153944">
            <w:delText>thrown</w:delText>
          </w:r>
        </w:del>
      </w:ins>
      <w:ins w:id="692" w:author="Jose Costa Teixeira" w:date="2017-04-02T14:20:00Z">
        <w:r w:rsidR="00153944" w:rsidRPr="00C67286">
          <w:t>vomits</w:t>
        </w:r>
      </w:ins>
      <w:ins w:id="693" w:author="Michael Tan" w:date="2017-03-07T16:17:00Z">
        <w:del w:id="694" w:author="Jose Costa Teixeira" w:date="2017-04-02T14:20:00Z">
          <w:r w:rsidRPr="00C67286" w:rsidDel="00153944">
            <w:delText xml:space="preserve"> up</w:delText>
          </w:r>
        </w:del>
        <w:r w:rsidRPr="00C67286">
          <w:t xml:space="preserve"> all his food and medication. He </w:t>
        </w:r>
      </w:ins>
      <w:ins w:id="695" w:author="Jose Costa Teixeira" w:date="2017-04-02T14:20:00Z">
        <w:r w:rsidR="00153944" w:rsidRPr="00C67286">
          <w:t xml:space="preserve">can use the same app to </w:t>
        </w:r>
      </w:ins>
      <w:ins w:id="696" w:author="Michael Tan" w:date="2017-03-07T16:17:00Z">
        <w:r w:rsidRPr="00C67286">
          <w:t>report</w:t>
        </w:r>
        <w:del w:id="697" w:author="Jose Costa Teixeira" w:date="2017-04-02T14:20:00Z">
          <w:r w:rsidRPr="00C67286" w:rsidDel="00153944">
            <w:delText>s</w:delText>
          </w:r>
        </w:del>
        <w:r w:rsidRPr="00C67286">
          <w:t xml:space="preserve"> that event</w:t>
        </w:r>
        <w:del w:id="698" w:author="Jose Costa Teixeira" w:date="2017-04-02T14:20:00Z">
          <w:r w:rsidRPr="00C67286" w:rsidDel="00153944">
            <w:delText xml:space="preserve"> in his app</w:delText>
          </w:r>
        </w:del>
        <w:r w:rsidRPr="00C67286">
          <w:t>.</w:t>
        </w:r>
      </w:ins>
    </w:p>
    <w:p w14:paraId="5F4ECD25" w14:textId="77777777" w:rsidR="006B0A7A" w:rsidRPr="00C67286" w:rsidRDefault="006B0A7A">
      <w:pPr>
        <w:pStyle w:val="ListParagraph"/>
        <w:numPr>
          <w:ilvl w:val="0"/>
          <w:numId w:val="107"/>
        </w:numPr>
        <w:spacing w:before="0"/>
        <w:rPr>
          <w:ins w:id="699" w:author="Michael Tan" w:date="2017-03-07T16:17:00Z"/>
        </w:rPr>
        <w:pPrChange w:id="700" w:author="Jose Costa Teixeira" w:date="2017-04-17T12:01:00Z">
          <w:pPr>
            <w:pStyle w:val="ListParagraph"/>
            <w:numPr>
              <w:numId w:val="105"/>
            </w:numPr>
            <w:spacing w:before="0"/>
            <w:ind w:left="360" w:hanging="360"/>
          </w:pPr>
        </w:pPrChange>
      </w:pPr>
      <w:ins w:id="701" w:author="Michael Tan" w:date="2017-03-07T16:26:00Z">
        <w:r w:rsidRPr="00C67286">
          <w:t xml:space="preserve">The app provides the ability to register additional medication that Adam uses to </w:t>
        </w:r>
      </w:ins>
      <w:ins w:id="702" w:author="Michael Tan" w:date="2017-03-07T16:28:00Z">
        <w:r w:rsidRPr="00C67286">
          <w:t>soothe the nausea or soften pain.</w:t>
        </w:r>
      </w:ins>
    </w:p>
    <w:p w14:paraId="6D20E433" w14:textId="77777777" w:rsidR="006B0A7A" w:rsidRPr="00C67286" w:rsidRDefault="006B0A7A">
      <w:pPr>
        <w:pStyle w:val="ListParagraph"/>
        <w:numPr>
          <w:ilvl w:val="0"/>
          <w:numId w:val="107"/>
        </w:numPr>
        <w:spacing w:before="0"/>
        <w:rPr>
          <w:ins w:id="703" w:author="Michael Tan" w:date="2017-03-07T16:17:00Z"/>
          <w:b/>
          <w:rPrChange w:id="704" w:author="Jose Costa Teixeira" w:date="2017-04-02T14:21:00Z">
            <w:rPr>
              <w:ins w:id="705" w:author="Michael Tan" w:date="2017-03-07T16:17:00Z"/>
              <w:lang w:val="en-GB"/>
            </w:rPr>
          </w:rPrChange>
        </w:rPr>
        <w:pPrChange w:id="706" w:author="Jose Costa Teixeira" w:date="2017-04-17T12:01:00Z">
          <w:pPr>
            <w:pStyle w:val="ListParagraph"/>
            <w:numPr>
              <w:numId w:val="105"/>
            </w:numPr>
            <w:spacing w:before="0"/>
            <w:ind w:left="360" w:hanging="360"/>
          </w:pPr>
        </w:pPrChange>
      </w:pPr>
      <w:ins w:id="707" w:author="Michael Tan" w:date="2017-03-07T16:17:00Z">
        <w:r w:rsidRPr="00C67286">
          <w:rPr>
            <w:b/>
            <w:rPrChange w:id="708" w:author="Jose Costa Teixeira" w:date="2017-04-02T14:21:00Z">
              <w:rPr>
                <w:lang w:val="en-GB"/>
              </w:rPr>
            </w:rPrChange>
          </w:rPr>
          <w:t xml:space="preserve">When </w:t>
        </w:r>
      </w:ins>
      <w:ins w:id="709" w:author="Michael Tan" w:date="2017-03-07T16:23:00Z">
        <w:r w:rsidRPr="00C67286">
          <w:rPr>
            <w:b/>
            <w:rPrChange w:id="710" w:author="Jose Costa Teixeira" w:date="2017-04-02T14:21:00Z">
              <w:rPr>
                <w:lang w:val="en-GB"/>
              </w:rPr>
            </w:rPrChange>
          </w:rPr>
          <w:t>Adam</w:t>
        </w:r>
      </w:ins>
      <w:ins w:id="711" w:author="Michael Tan" w:date="2017-03-07T16:17:00Z">
        <w:r w:rsidRPr="00C67286">
          <w:rPr>
            <w:b/>
            <w:rPrChange w:id="712" w:author="Jose Costa Teixeira" w:date="2017-04-02T14:21:00Z">
              <w:rPr>
                <w:lang w:val="en-GB"/>
              </w:rPr>
            </w:rPrChange>
          </w:rPr>
          <w:t xml:space="preserve"> is back at home he synchronizes his app through internet with the hospital EHR and the results are reported back to the hospital.</w:t>
        </w:r>
      </w:ins>
    </w:p>
    <w:p w14:paraId="21DF579D" w14:textId="77777777" w:rsidR="00EA75FF" w:rsidRPr="00C67286" w:rsidRDefault="00EA75FF">
      <w:pPr>
        <w:spacing w:before="0"/>
        <w:rPr>
          <w:ins w:id="713" w:author="Jose Costa Teixeira" w:date="2017-04-17T12:01:00Z"/>
        </w:rPr>
        <w:pPrChange w:id="714" w:author="Jose Costa Teixeira" w:date="2017-04-17T12:01:00Z">
          <w:pPr>
            <w:pStyle w:val="ListParagraph"/>
            <w:numPr>
              <w:numId w:val="105"/>
            </w:numPr>
            <w:spacing w:before="0"/>
            <w:ind w:left="360" w:hanging="360"/>
          </w:pPr>
        </w:pPrChange>
      </w:pPr>
    </w:p>
    <w:p w14:paraId="1030E8D8" w14:textId="77777777" w:rsidR="00EA75FF" w:rsidRPr="00C67286" w:rsidRDefault="00EA75FF" w:rsidP="00EA75FF">
      <w:pPr>
        <w:spacing w:before="0"/>
        <w:rPr>
          <w:ins w:id="715" w:author="Jose Costa Teixeira" w:date="2017-04-17T12:01:00Z"/>
        </w:rPr>
      </w:pPr>
      <w:ins w:id="716" w:author="Jose Costa Teixeira" w:date="2017-04-17T12:01:00Z">
        <w:r w:rsidRPr="00C67286">
          <w:t>Post conditions:</w:t>
        </w:r>
      </w:ins>
    </w:p>
    <w:p w14:paraId="3F6172E5" w14:textId="77777777" w:rsidR="006B0A7A" w:rsidRPr="00C67286" w:rsidRDefault="00EA75FF">
      <w:pPr>
        <w:pStyle w:val="ListParagraph"/>
        <w:numPr>
          <w:ilvl w:val="0"/>
          <w:numId w:val="107"/>
        </w:numPr>
        <w:spacing w:before="0"/>
        <w:rPr>
          <w:ins w:id="717" w:author="Michael Tan" w:date="2017-03-07T16:17:00Z"/>
        </w:rPr>
        <w:pPrChange w:id="718" w:author="Jose Costa Teixeira" w:date="2017-04-17T12:01:00Z">
          <w:pPr>
            <w:pStyle w:val="ListParagraph"/>
            <w:numPr>
              <w:numId w:val="105"/>
            </w:numPr>
            <w:spacing w:before="0"/>
            <w:ind w:left="360" w:hanging="360"/>
          </w:pPr>
        </w:pPrChange>
      </w:pPr>
      <w:ins w:id="719" w:author="Jose Costa Teixeira" w:date="2017-04-17T12:01:00Z">
        <w:r w:rsidRPr="00C67286">
          <w:t xml:space="preserve"> </w:t>
        </w:r>
      </w:ins>
      <w:ins w:id="720" w:author="Jose Costa Teixeira" w:date="2017-04-17T12:02:00Z">
        <w:r w:rsidRPr="00C67286">
          <w:t xml:space="preserve">With an updated information about the patient’s administration and its effects, </w:t>
        </w:r>
      </w:ins>
      <w:ins w:id="721" w:author="Michael Tan" w:date="2017-03-07T16:17:00Z">
        <w:del w:id="722" w:author="Jose Costa Teixeira" w:date="2017-04-17T12:02:00Z">
          <w:r w:rsidR="006B0A7A" w:rsidRPr="00C67286" w:rsidDel="00EA75FF">
            <w:delText>T</w:delText>
          </w:r>
        </w:del>
      </w:ins>
      <w:ins w:id="723" w:author="Jose Costa Teixeira" w:date="2017-04-17T12:02:00Z">
        <w:r w:rsidRPr="00C67286">
          <w:t>t</w:t>
        </w:r>
      </w:ins>
      <w:ins w:id="724" w:author="Michael Tan" w:date="2017-03-07T16:17:00Z">
        <w:r w:rsidR="006B0A7A" w:rsidRPr="00C67286">
          <w:t xml:space="preserve">he oncologist and the pharmacist evaluate </w:t>
        </w:r>
      </w:ins>
      <w:ins w:id="725" w:author="Michael Tan" w:date="2017-03-07T16:25:00Z">
        <w:r w:rsidR="006B0A7A" w:rsidRPr="00C67286">
          <w:t>Adam’s</w:t>
        </w:r>
      </w:ins>
      <w:ins w:id="726" w:author="Michael Tan" w:date="2017-03-07T16:17:00Z">
        <w:r w:rsidR="006B0A7A" w:rsidRPr="00C67286">
          <w:t xml:space="preserve"> therapy and adjust the medication </w:t>
        </w:r>
      </w:ins>
      <w:ins w:id="727" w:author="Michael Tan" w:date="2017-03-07T16:25:00Z">
        <w:r w:rsidR="006B0A7A" w:rsidRPr="00C67286">
          <w:t>schema</w:t>
        </w:r>
      </w:ins>
      <w:ins w:id="728" w:author="Michael Tan" w:date="2017-03-07T16:17:00Z">
        <w:r w:rsidR="006B0A7A" w:rsidRPr="00C67286">
          <w:t xml:space="preserve"> for the following </w:t>
        </w:r>
      </w:ins>
      <w:ins w:id="729" w:author="Michael Tan" w:date="2017-03-07T16:25:00Z">
        <w:r w:rsidR="006B0A7A" w:rsidRPr="00C67286">
          <w:t>day</w:t>
        </w:r>
      </w:ins>
      <w:ins w:id="730" w:author="Michael Tan" w:date="2017-03-07T16:17:00Z">
        <w:r w:rsidR="006B0A7A" w:rsidRPr="00C67286">
          <w:t>.</w:t>
        </w:r>
      </w:ins>
    </w:p>
    <w:p w14:paraId="18819F86" w14:textId="77777777" w:rsidR="006B0A7A" w:rsidRPr="00C67286" w:rsidRDefault="006B0A7A" w:rsidP="006B0A7A">
      <w:pPr>
        <w:spacing w:before="0"/>
        <w:rPr>
          <w:ins w:id="731" w:author="Michael Tan" w:date="2017-03-07T15:50:00Z"/>
        </w:rPr>
      </w:pPr>
    </w:p>
    <w:p w14:paraId="3FD19379" w14:textId="77777777" w:rsidR="006B0A7A" w:rsidRPr="00C67286" w:rsidRDefault="006B0A7A" w:rsidP="006B0A7A">
      <w:pPr>
        <w:rPr>
          <w:ins w:id="732" w:author="Michael Tan" w:date="2017-03-07T15:50:00Z"/>
        </w:rPr>
      </w:pPr>
    </w:p>
    <w:p w14:paraId="661360D9" w14:textId="77777777" w:rsidR="006B0A7A" w:rsidRPr="00C67286" w:rsidRDefault="006B0A7A" w:rsidP="006B0A7A">
      <w:pPr>
        <w:pStyle w:val="AuthorInstructions"/>
        <w:rPr>
          <w:ins w:id="733" w:author="Michael Tan" w:date="2017-03-07T15:50:00Z"/>
        </w:rPr>
      </w:pPr>
    </w:p>
    <w:p w14:paraId="10774126" w14:textId="77777777" w:rsidR="006B0A7A" w:rsidRPr="00C67286" w:rsidRDefault="00E3041B" w:rsidP="006B0A7A">
      <w:pPr>
        <w:pStyle w:val="BodyText"/>
        <w:rPr>
          <w:ins w:id="734" w:author="Michael Tan" w:date="2017-03-07T15:50:00Z"/>
        </w:rPr>
      </w:pPr>
      <w:ins w:id="735" w:author="Michael Tan" w:date="2017-03-22T12:42:00Z">
        <w:del w:id="736" w:author="Jose Costa Teixeira" w:date="2017-04-02T14:15:00Z">
          <w:r w:rsidRPr="00C67286" w:rsidDel="00153944">
            <w:rPr>
              <w:noProof/>
              <w:lang w:eastAsia="pt-PT"/>
            </w:rPr>
            <w:lastRenderedPageBreak/>
            <w:drawing>
              <wp:inline distT="0" distB="0" distL="0" distR="0" wp14:anchorId="12D0E04B" wp14:editId="72396387">
                <wp:extent cx="5371841" cy="4625340"/>
                <wp:effectExtent l="0" t="0" r="63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case3.png"/>
                        <pic:cNvPicPr/>
                      </pic:nvPicPr>
                      <pic:blipFill>
                        <a:blip r:embed="rId27">
                          <a:extLst>
                            <a:ext uri="{28A0092B-C50C-407E-A947-70E740481C1C}">
                              <a14:useLocalDpi xmlns:a14="http://schemas.microsoft.com/office/drawing/2010/main" val="0"/>
                            </a:ext>
                          </a:extLst>
                        </a:blip>
                        <a:stretch>
                          <a:fillRect/>
                        </a:stretch>
                      </pic:blipFill>
                      <pic:spPr>
                        <a:xfrm>
                          <a:off x="0" y="0"/>
                          <a:ext cx="5391818" cy="4642541"/>
                        </a:xfrm>
                        <a:prstGeom prst="rect">
                          <a:avLst/>
                        </a:prstGeom>
                      </pic:spPr>
                    </pic:pic>
                  </a:graphicData>
                </a:graphic>
              </wp:inline>
            </w:drawing>
          </w:r>
        </w:del>
      </w:ins>
      <w:ins w:id="737" w:author="Jose Costa Teixeira" w:date="2017-04-02T14:15:00Z">
        <w:r w:rsidR="00153944" w:rsidRPr="00C67286">
          <w:t xml:space="preserve"> </w:t>
        </w:r>
        <w:r w:rsidR="00153944" w:rsidRPr="00C67286">
          <w:rPr>
            <w:noProof/>
            <w:lang w:eastAsia="pt-PT"/>
          </w:rPr>
          <w:drawing>
            <wp:inline distT="0" distB="0" distL="0" distR="0" wp14:anchorId="1EAC1A6C" wp14:editId="4B7E55C2">
              <wp:extent cx="5943600" cy="4659890"/>
              <wp:effectExtent l="0" t="0" r="0" b="7620"/>
              <wp:docPr id="4" name="Picture 4" descr="C:\Users\Jose\AppData\Local\Microsoft\Windows\INetCache\Content.Word\RU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ppData\Local\Microsoft\Windows\INetCache\Content.Word\RUcase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659890"/>
                      </a:xfrm>
                      <a:prstGeom prst="rect">
                        <a:avLst/>
                      </a:prstGeom>
                      <a:noFill/>
                      <a:ln>
                        <a:noFill/>
                      </a:ln>
                    </pic:spPr>
                  </pic:pic>
                </a:graphicData>
              </a:graphic>
            </wp:inline>
          </w:drawing>
        </w:r>
      </w:ins>
    </w:p>
    <w:p w14:paraId="4A0AF9E3" w14:textId="77777777" w:rsidR="006B0A7A" w:rsidRPr="00C67286" w:rsidRDefault="006B0A7A" w:rsidP="006B0A7A">
      <w:pPr>
        <w:pStyle w:val="FigureTitle"/>
        <w:rPr>
          <w:ins w:id="738" w:author="Michael Tan" w:date="2017-03-07T15:50:00Z"/>
        </w:rPr>
      </w:pPr>
      <w:ins w:id="739" w:author="Michael Tan" w:date="2017-03-07T15:50:00Z">
        <w:r w:rsidRPr="00C67286">
          <w:t xml:space="preserve"> </w:t>
        </w:r>
        <w:r w:rsidRPr="00C67286">
          <w:rPr>
            <w:noProof/>
          </w:rPr>
          <w:t xml:space="preserve"> </w:t>
        </w:r>
      </w:ins>
    </w:p>
    <w:p w14:paraId="22216451" w14:textId="77777777" w:rsidR="006B0A7A" w:rsidRPr="00C67286" w:rsidRDefault="006B0A7A" w:rsidP="006B0A7A">
      <w:pPr>
        <w:pStyle w:val="FigureTitle"/>
        <w:rPr>
          <w:ins w:id="740" w:author="Michael Tan" w:date="2017-03-07T15:50:00Z"/>
        </w:rPr>
      </w:pPr>
      <w:ins w:id="741" w:author="Michael Tan" w:date="2017-03-07T15:50:00Z">
        <w:r w:rsidRPr="00C67286">
          <w:t xml:space="preserve">Figure X.4.2.2-1: </w:t>
        </w:r>
      </w:ins>
      <w:ins w:id="742" w:author="Jose Costa Teixeira" w:date="2017-04-17T12:07:00Z">
        <w:r w:rsidR="003818C5" w:rsidRPr="00C67286">
          <w:t xml:space="preserve">Home Chemotherapy Administration </w:t>
        </w:r>
      </w:ins>
      <w:ins w:id="743" w:author="Michael Tan" w:date="2017-03-07T15:50:00Z">
        <w:del w:id="744" w:author="Jose Costa Teixeira" w:date="2017-04-02T14:15:00Z">
          <w:r w:rsidRPr="00C67286" w:rsidDel="00153944">
            <w:delText xml:space="preserve">Basic </w:delText>
          </w:r>
        </w:del>
        <w:r w:rsidRPr="00C67286">
          <w:t xml:space="preserve">Process Flow </w:t>
        </w:r>
        <w:del w:id="745" w:author="Jose Costa Teixeira" w:date="2017-04-17T12:06:00Z">
          <w:r w:rsidRPr="00C67286" w:rsidDel="000F169B">
            <w:delText xml:space="preserve">in </w:delText>
          </w:r>
        </w:del>
      </w:ins>
      <w:ins w:id="746" w:author="Michael Tan" w:date="2017-03-22T12:42:00Z">
        <w:del w:id="747" w:author="Jose Costa Teixeira" w:date="2017-04-02T14:15:00Z">
          <w:r w:rsidR="00E3041B" w:rsidRPr="00C67286" w:rsidDel="00153944">
            <w:delText>Chemotherapy Order and Administration</w:delText>
          </w:r>
        </w:del>
      </w:ins>
      <w:ins w:id="748" w:author="Michael Tan" w:date="2017-03-07T15:50:00Z">
        <w:del w:id="749" w:author="Jose Costa Teixeira" w:date="2017-04-02T14:15:00Z">
          <w:r w:rsidRPr="00C67286" w:rsidDel="00153944">
            <w:delText xml:space="preserve"> </w:delText>
          </w:r>
        </w:del>
        <w:del w:id="750" w:author="Jose Costa Teixeira" w:date="2017-04-17T12:06:00Z">
          <w:r w:rsidRPr="00C67286" w:rsidDel="000F169B">
            <w:delText>Profile</w:delText>
          </w:r>
        </w:del>
      </w:ins>
    </w:p>
    <w:p w14:paraId="76122BA6" w14:textId="77777777" w:rsidR="006B0A7A" w:rsidRPr="00C67286" w:rsidRDefault="006B0A7A" w:rsidP="00597DB2">
      <w:pPr>
        <w:pStyle w:val="AuthorInstructions"/>
      </w:pPr>
    </w:p>
    <w:p w14:paraId="3221704C" w14:textId="77777777" w:rsidR="006B0A7A" w:rsidRPr="00C67286" w:rsidRDefault="006B0A7A" w:rsidP="00597DB2">
      <w:pPr>
        <w:pStyle w:val="AuthorInstructions"/>
      </w:pPr>
    </w:p>
    <w:p w14:paraId="47DDEA27" w14:textId="77777777" w:rsidR="00303E20" w:rsidRPr="00C67286" w:rsidRDefault="00303E20" w:rsidP="00303E20">
      <w:pPr>
        <w:pStyle w:val="Heading2"/>
        <w:numPr>
          <w:ilvl w:val="0"/>
          <w:numId w:val="0"/>
        </w:numPr>
        <w:rPr>
          <w:noProof w:val="0"/>
        </w:rPr>
      </w:pPr>
      <w:bookmarkStart w:id="751" w:name="_Toc345074664"/>
      <w:r w:rsidRPr="00C67286">
        <w:rPr>
          <w:noProof w:val="0"/>
        </w:rPr>
        <w:t>X.</w:t>
      </w:r>
      <w:r w:rsidR="00AF472E" w:rsidRPr="00C67286">
        <w:rPr>
          <w:noProof w:val="0"/>
        </w:rPr>
        <w:t>5</w:t>
      </w:r>
      <w:r w:rsidR="005F21E7" w:rsidRPr="00C67286">
        <w:rPr>
          <w:noProof w:val="0"/>
        </w:rPr>
        <w:t xml:space="preserve"> </w:t>
      </w:r>
      <w:r w:rsidR="007A7DFA">
        <w:rPr>
          <w:noProof w:val="0"/>
        </w:rPr>
        <w:t>MMA</w:t>
      </w:r>
      <w:r w:rsidRPr="00C67286">
        <w:rPr>
          <w:noProof w:val="0"/>
        </w:rPr>
        <w:t xml:space="preserve"> Security Considerations</w:t>
      </w:r>
      <w:bookmarkEnd w:id="751"/>
    </w:p>
    <w:p w14:paraId="276CAC24" w14:textId="77777777" w:rsidR="007A7DFA" w:rsidRPr="007A7DFA" w:rsidRDefault="007A7DFA" w:rsidP="00597DB2">
      <w:pPr>
        <w:pStyle w:val="AuthorInstructions"/>
        <w:rPr>
          <w:i w:val="0"/>
        </w:rPr>
      </w:pPr>
      <w:r w:rsidRPr="007A7DFA">
        <w:rPr>
          <w:i w:val="0"/>
        </w:rPr>
        <w:t xml:space="preserve">See </w:t>
      </w:r>
      <w:r>
        <w:rPr>
          <w:i w:val="0"/>
        </w:rPr>
        <w:t xml:space="preserve">IHE ITI-TF </w:t>
      </w:r>
      <w:r w:rsidRPr="007A7DFA">
        <w:rPr>
          <w:i w:val="0"/>
        </w:rPr>
        <w:t xml:space="preserve">Appendix Z.8 “Mobile Security Considerations” </w:t>
      </w:r>
    </w:p>
    <w:p w14:paraId="0F14AFFB" w14:textId="77777777" w:rsidR="007A7DFA" w:rsidRDefault="007A7DFA" w:rsidP="00167DB7">
      <w:pPr>
        <w:pStyle w:val="Heading2"/>
        <w:numPr>
          <w:ilvl w:val="0"/>
          <w:numId w:val="0"/>
        </w:numPr>
        <w:rPr>
          <w:noProof w:val="0"/>
        </w:rPr>
      </w:pPr>
      <w:bookmarkStart w:id="752" w:name="_Toc345074665"/>
    </w:p>
    <w:p w14:paraId="27AFEDED" w14:textId="77777777" w:rsidR="00167DB7" w:rsidRPr="00C67286" w:rsidRDefault="00167DB7" w:rsidP="00167DB7">
      <w:pPr>
        <w:pStyle w:val="Heading2"/>
        <w:numPr>
          <w:ilvl w:val="0"/>
          <w:numId w:val="0"/>
        </w:numPr>
        <w:rPr>
          <w:noProof w:val="0"/>
        </w:rPr>
      </w:pPr>
      <w:r w:rsidRPr="00C67286">
        <w:rPr>
          <w:noProof w:val="0"/>
        </w:rPr>
        <w:t>X.</w:t>
      </w:r>
      <w:r w:rsidR="00AF472E" w:rsidRPr="00C67286">
        <w:rPr>
          <w:noProof w:val="0"/>
        </w:rPr>
        <w:t>6</w:t>
      </w:r>
      <w:r w:rsidRPr="00C67286">
        <w:rPr>
          <w:noProof w:val="0"/>
        </w:rPr>
        <w:t xml:space="preserve"> </w:t>
      </w:r>
      <w:r w:rsidR="007A7DFA">
        <w:rPr>
          <w:noProof w:val="0"/>
        </w:rPr>
        <w:t xml:space="preserve">MMA </w:t>
      </w:r>
      <w:r w:rsidR="00ED5269" w:rsidRPr="00C67286">
        <w:rPr>
          <w:noProof w:val="0"/>
        </w:rPr>
        <w:t xml:space="preserve">Cross </w:t>
      </w:r>
      <w:r w:rsidRPr="00C67286">
        <w:rPr>
          <w:noProof w:val="0"/>
        </w:rPr>
        <w:t xml:space="preserve">Profile </w:t>
      </w:r>
      <w:r w:rsidR="00ED5269" w:rsidRPr="00C67286">
        <w:rPr>
          <w:noProof w:val="0"/>
        </w:rPr>
        <w:t>Considerations</w:t>
      </w:r>
      <w:bookmarkEnd w:id="752"/>
    </w:p>
    <w:p w14:paraId="23476A5A" w14:textId="77777777" w:rsidR="00255821" w:rsidRDefault="000D5A96" w:rsidP="00597DB2">
      <w:pPr>
        <w:pStyle w:val="AuthorInstructions"/>
        <w:rPr>
          <w:i w:val="0"/>
        </w:rPr>
      </w:pPr>
      <w:r w:rsidRPr="000D5A96">
        <w:rPr>
          <w:i w:val="0"/>
        </w:rPr>
        <w:t xml:space="preserve">Not </w:t>
      </w:r>
      <w:r w:rsidR="00194719">
        <w:rPr>
          <w:i w:val="0"/>
        </w:rPr>
        <w:t xml:space="preserve">currently </w:t>
      </w:r>
      <w:r w:rsidRPr="000D5A96">
        <w:rPr>
          <w:i w:val="0"/>
        </w:rPr>
        <w:t>applicable.</w:t>
      </w:r>
    </w:p>
    <w:p w14:paraId="05C7BC97" w14:textId="77777777" w:rsidR="00194719" w:rsidRDefault="00194719" w:rsidP="00597DB2">
      <w:pPr>
        <w:pStyle w:val="AuthorInstructions"/>
        <w:rPr>
          <w:i w:val="0"/>
        </w:rPr>
      </w:pPr>
      <w:r>
        <w:rPr>
          <w:i w:val="0"/>
        </w:rPr>
        <w:lastRenderedPageBreak/>
        <w:t>When the Catalog transaction is available, it may be grouped with this actor, to support the case when a nurse enters a not-prescribed medication, and the system should query to get the characteristics of the medication.</w:t>
      </w:r>
    </w:p>
    <w:p w14:paraId="5A9AA1AE" w14:textId="77777777" w:rsidR="00194719" w:rsidRPr="000D5A96" w:rsidRDefault="00194719" w:rsidP="00597DB2">
      <w:pPr>
        <w:pStyle w:val="AuthorInstructions"/>
        <w:rPr>
          <w:i w:val="0"/>
        </w:rPr>
      </w:pPr>
    </w:p>
    <w:p w14:paraId="79396C38" w14:textId="77777777" w:rsidR="000514E1" w:rsidRPr="00C67286" w:rsidRDefault="000514E1" w:rsidP="00167DB7">
      <w:pPr>
        <w:rPr>
          <w:i/>
        </w:rPr>
      </w:pPr>
    </w:p>
    <w:p w14:paraId="2AF9A2A5" w14:textId="77777777" w:rsidR="00953CFC" w:rsidRPr="00C67286" w:rsidRDefault="00953CFC" w:rsidP="0005577A">
      <w:pPr>
        <w:pStyle w:val="PartTitle"/>
        <w:rPr>
          <w:highlight w:val="yellow"/>
        </w:rPr>
      </w:pPr>
      <w:bookmarkStart w:id="753" w:name="_Toc345074666"/>
      <w:r w:rsidRPr="00C67286">
        <w:lastRenderedPageBreak/>
        <w:t>Appendices</w:t>
      </w:r>
      <w:bookmarkEnd w:id="753"/>
      <w:r w:rsidRPr="00C67286">
        <w:rPr>
          <w:highlight w:val="yellow"/>
        </w:rPr>
        <w:t xml:space="preserve"> </w:t>
      </w:r>
    </w:p>
    <w:p w14:paraId="45E168FC" w14:textId="77777777" w:rsidR="00953CFC" w:rsidRPr="00C67286" w:rsidRDefault="000514E1" w:rsidP="0070762D">
      <w:pPr>
        <w:pStyle w:val="AuthorInstructions"/>
      </w:pPr>
      <w:r w:rsidRPr="00C67286">
        <w:t>&lt;</w:t>
      </w:r>
      <w:r w:rsidR="00953CFC" w:rsidRPr="00C67286">
        <w:t>Add Appendices to this Profile here</w:t>
      </w:r>
      <w:r w:rsidR="00F0665F" w:rsidRPr="00C67286">
        <w:t xml:space="preserve">. </w:t>
      </w:r>
      <w:r w:rsidR="00953CFC" w:rsidRPr="00C67286">
        <w:t>Examples of an appendix include HITSP mapping to IHE Use Cases or long use case definitions.</w:t>
      </w:r>
      <w:r w:rsidRPr="00C67286">
        <w:t>&gt;</w:t>
      </w:r>
    </w:p>
    <w:p w14:paraId="73856B9A" w14:textId="77777777" w:rsidR="00953CFC" w:rsidRPr="00C67286" w:rsidRDefault="00953CFC" w:rsidP="0070762D">
      <w:pPr>
        <w:pStyle w:val="AuthorInstructions"/>
      </w:pPr>
      <w:r w:rsidRPr="00C67286">
        <w:t>&lt;</w:t>
      </w:r>
      <w:r w:rsidR="00E91C15" w:rsidRPr="00C67286">
        <w:t xml:space="preserve">Volume 1 </w:t>
      </w:r>
      <w:r w:rsidR="00111CBC" w:rsidRPr="00C67286">
        <w:t>A</w:t>
      </w:r>
      <w:r w:rsidRPr="00C67286">
        <w:t>ppendices are informational only</w:t>
      </w:r>
      <w:r w:rsidR="00F0665F" w:rsidRPr="00C67286">
        <w:t xml:space="preserve">. </w:t>
      </w:r>
      <w:r w:rsidRPr="00C67286">
        <w:t>No “</w:t>
      </w:r>
      <w:r w:rsidR="00125F42" w:rsidRPr="00C67286">
        <w:t>SHALL</w:t>
      </w:r>
      <w:r w:rsidRPr="00C67286">
        <w:t>” language is allowed in a</w:t>
      </w:r>
      <w:r w:rsidR="00E91C15" w:rsidRPr="00C67286">
        <w:t xml:space="preserve"> Volume 1 </w:t>
      </w:r>
      <w:r w:rsidRPr="00C67286">
        <w:t>appendix.&gt;</w:t>
      </w:r>
    </w:p>
    <w:p w14:paraId="607DEDE7" w14:textId="77777777" w:rsidR="00953CFC" w:rsidRPr="00C67286" w:rsidRDefault="00953CFC" w:rsidP="00167DB7"/>
    <w:p w14:paraId="5A1C939A" w14:textId="77777777" w:rsidR="00B15A1D" w:rsidRPr="00C67286" w:rsidRDefault="00701B3A" w:rsidP="00AD069D">
      <w:pPr>
        <w:pStyle w:val="AppendixHeading1"/>
        <w:rPr>
          <w:noProof w:val="0"/>
        </w:rPr>
      </w:pPr>
      <w:bookmarkStart w:id="754" w:name="_Toc345074667"/>
      <w:r w:rsidRPr="00C67286">
        <w:rPr>
          <w:noProof w:val="0"/>
        </w:rPr>
        <w:t xml:space="preserve">Appendix A </w:t>
      </w:r>
      <w:r w:rsidR="00B15A1D" w:rsidRPr="00C67286">
        <w:rPr>
          <w:noProof w:val="0"/>
        </w:rPr>
        <w:t>–</w:t>
      </w:r>
      <w:r w:rsidRPr="00C67286">
        <w:rPr>
          <w:noProof w:val="0"/>
        </w:rPr>
        <w:t xml:space="preserve"> </w:t>
      </w:r>
      <w:r w:rsidR="00B15A1D" w:rsidRPr="00C67286">
        <w:rPr>
          <w:noProof w:val="0"/>
        </w:rPr>
        <w:t>&lt;</w:t>
      </w:r>
      <w:r w:rsidR="00CF283F" w:rsidRPr="00C67286">
        <w:rPr>
          <w:noProof w:val="0"/>
        </w:rPr>
        <w:t>A</w:t>
      </w:r>
      <w:r w:rsidR="00B15A1D" w:rsidRPr="00C67286">
        <w:rPr>
          <w:noProof w:val="0"/>
        </w:rPr>
        <w:t>ppendix A Title&gt;</w:t>
      </w:r>
      <w:bookmarkEnd w:id="754"/>
    </w:p>
    <w:p w14:paraId="15576F3D" w14:textId="77777777" w:rsidR="00111CBC" w:rsidRPr="00C67286" w:rsidRDefault="00111CBC" w:rsidP="00111CBC">
      <w:pPr>
        <w:pStyle w:val="BodyText"/>
      </w:pPr>
      <w:r w:rsidRPr="00C67286">
        <w:t>Appendix A text goes here.</w:t>
      </w:r>
    </w:p>
    <w:p w14:paraId="5653270A" w14:textId="77777777" w:rsidR="00C536E4" w:rsidRPr="00C67286" w:rsidRDefault="00B15A1D" w:rsidP="00BB76BC">
      <w:pPr>
        <w:pStyle w:val="AppendixHeading2"/>
        <w:numPr>
          <w:ilvl w:val="1"/>
          <w:numId w:val="79"/>
        </w:numPr>
        <w:rPr>
          <w:bCs/>
          <w:noProof w:val="0"/>
        </w:rPr>
      </w:pPr>
      <w:bookmarkStart w:id="755" w:name="_Toc345074668"/>
      <w:r w:rsidRPr="00C67286">
        <w:rPr>
          <w:bCs/>
          <w:noProof w:val="0"/>
        </w:rPr>
        <w:t>&lt;Add Title&gt;</w:t>
      </w:r>
      <w:bookmarkEnd w:id="755"/>
    </w:p>
    <w:p w14:paraId="4F0D8718" w14:textId="77777777" w:rsidR="00111CBC" w:rsidRPr="00C67286" w:rsidRDefault="00111CBC" w:rsidP="00111CBC">
      <w:pPr>
        <w:pStyle w:val="BodyText"/>
      </w:pPr>
      <w:r w:rsidRPr="00C67286">
        <w:t>Appendix A.1 text goes here</w:t>
      </w:r>
    </w:p>
    <w:p w14:paraId="5504831A" w14:textId="77777777" w:rsidR="00CF283F" w:rsidRPr="00C67286" w:rsidRDefault="00701B3A" w:rsidP="00111CBC">
      <w:pPr>
        <w:pStyle w:val="AppendixHeading1"/>
        <w:rPr>
          <w:noProof w:val="0"/>
        </w:rPr>
      </w:pPr>
      <w:bookmarkStart w:id="756" w:name="_Toc345074669"/>
      <w:r w:rsidRPr="00C67286">
        <w:rPr>
          <w:noProof w:val="0"/>
        </w:rPr>
        <w:t xml:space="preserve">Appendix B </w:t>
      </w:r>
      <w:r w:rsidR="00B15A1D" w:rsidRPr="00C67286">
        <w:rPr>
          <w:noProof w:val="0"/>
        </w:rPr>
        <w:t>–</w:t>
      </w:r>
      <w:r w:rsidRPr="00C67286">
        <w:rPr>
          <w:noProof w:val="0"/>
        </w:rPr>
        <w:t xml:space="preserve"> </w:t>
      </w:r>
      <w:r w:rsidR="00B15A1D" w:rsidRPr="00C67286">
        <w:rPr>
          <w:noProof w:val="0"/>
        </w:rPr>
        <w:t>&lt;Appendix B Title&gt;</w:t>
      </w:r>
      <w:bookmarkEnd w:id="756"/>
    </w:p>
    <w:p w14:paraId="29265F0D" w14:textId="77777777" w:rsidR="00111CBC" w:rsidRPr="00C67286" w:rsidRDefault="00111CBC" w:rsidP="00111CBC">
      <w:pPr>
        <w:pStyle w:val="BodyText"/>
      </w:pPr>
      <w:r w:rsidRPr="00C67286">
        <w:t>Appendix B text goes here.</w:t>
      </w:r>
    </w:p>
    <w:p w14:paraId="40195110" w14:textId="77777777" w:rsidR="00DA7FE0" w:rsidRPr="00C67286" w:rsidRDefault="00DA7FE0" w:rsidP="00DA7FE0">
      <w:pPr>
        <w:pStyle w:val="ListParagraph"/>
        <w:numPr>
          <w:ilvl w:val="0"/>
          <w:numId w:val="79"/>
        </w:numPr>
        <w:spacing w:before="240" w:after="60"/>
        <w:rPr>
          <w:rFonts w:ascii="Arial" w:hAnsi="Arial"/>
          <w:b/>
          <w:bCs/>
          <w:vanish/>
          <w:sz w:val="28"/>
        </w:rPr>
      </w:pPr>
    </w:p>
    <w:p w14:paraId="26479666" w14:textId="77777777" w:rsidR="00DA7FE0" w:rsidRPr="00C67286" w:rsidRDefault="00DA7FE0" w:rsidP="00DA7FE0">
      <w:pPr>
        <w:pStyle w:val="ListParagraph"/>
        <w:numPr>
          <w:ilvl w:val="1"/>
          <w:numId w:val="79"/>
        </w:numPr>
        <w:spacing w:before="240" w:after="60"/>
        <w:rPr>
          <w:rFonts w:ascii="Arial" w:hAnsi="Arial"/>
          <w:b/>
          <w:bCs/>
          <w:vanish/>
          <w:sz w:val="28"/>
        </w:rPr>
      </w:pPr>
    </w:p>
    <w:p w14:paraId="23619AC0" w14:textId="77777777" w:rsidR="00111CBC" w:rsidRPr="00C67286" w:rsidRDefault="00B15A1D" w:rsidP="00BB76BC">
      <w:pPr>
        <w:pStyle w:val="AppendixHeading2"/>
        <w:numPr>
          <w:ilvl w:val="1"/>
          <w:numId w:val="79"/>
        </w:numPr>
        <w:rPr>
          <w:bCs/>
          <w:noProof w:val="0"/>
        </w:rPr>
      </w:pPr>
      <w:bookmarkStart w:id="757" w:name="_Toc345074670"/>
      <w:r w:rsidRPr="00C67286">
        <w:rPr>
          <w:bCs/>
          <w:noProof w:val="0"/>
        </w:rPr>
        <w:t>&lt;Add Title&gt;</w:t>
      </w:r>
      <w:bookmarkEnd w:id="757"/>
    </w:p>
    <w:p w14:paraId="727A8D77" w14:textId="77777777" w:rsidR="00111CBC" w:rsidRPr="00C67286" w:rsidRDefault="00111CBC" w:rsidP="00111CBC">
      <w:pPr>
        <w:pStyle w:val="BodyText"/>
      </w:pPr>
      <w:r w:rsidRPr="00C67286">
        <w:t xml:space="preserve">Appendix B.1 </w:t>
      </w:r>
      <w:r w:rsidR="00DA7FE0" w:rsidRPr="00C67286">
        <w:t xml:space="preserve">text </w:t>
      </w:r>
      <w:r w:rsidRPr="00C67286">
        <w:t>goes here.</w:t>
      </w:r>
    </w:p>
    <w:p w14:paraId="629206A3" w14:textId="77777777" w:rsidR="00CF283F" w:rsidRPr="00C67286" w:rsidRDefault="00CF283F" w:rsidP="008D7642">
      <w:pPr>
        <w:pStyle w:val="PartTitle"/>
      </w:pPr>
      <w:bookmarkStart w:id="758" w:name="_Toc336000611"/>
      <w:bookmarkStart w:id="759" w:name="_Toc345074671"/>
      <w:bookmarkEnd w:id="758"/>
      <w:r w:rsidRPr="00C67286">
        <w:lastRenderedPageBreak/>
        <w:t xml:space="preserve">Volume 2 </w:t>
      </w:r>
      <w:r w:rsidR="008D7642" w:rsidRPr="00C67286">
        <w:t xml:space="preserve">– </w:t>
      </w:r>
      <w:r w:rsidRPr="00C67286">
        <w:t>Transactions</w:t>
      </w:r>
      <w:bookmarkEnd w:id="759"/>
    </w:p>
    <w:p w14:paraId="17159786" w14:textId="77777777" w:rsidR="00303E20" w:rsidRPr="00C67286" w:rsidRDefault="00303E20" w:rsidP="008E441F">
      <w:pPr>
        <w:pStyle w:val="EditorInstructions"/>
      </w:pPr>
      <w:bookmarkStart w:id="760" w:name="_Toc75083611"/>
      <w:r w:rsidRPr="00C67286">
        <w:t xml:space="preserve">Add section 3.Y </w:t>
      </w:r>
      <w:bookmarkEnd w:id="760"/>
    </w:p>
    <w:p w14:paraId="3262B045" w14:textId="77777777" w:rsidR="00CF283F" w:rsidRPr="00C67286" w:rsidRDefault="00303E20" w:rsidP="00303E20">
      <w:pPr>
        <w:pStyle w:val="Heading2"/>
        <w:numPr>
          <w:ilvl w:val="0"/>
          <w:numId w:val="0"/>
        </w:numPr>
        <w:rPr>
          <w:noProof w:val="0"/>
        </w:rPr>
      </w:pPr>
      <w:bookmarkStart w:id="761" w:name="_Toc345074672"/>
      <w:r w:rsidRPr="00C67286">
        <w:rPr>
          <w:noProof w:val="0"/>
        </w:rPr>
        <w:t>3</w:t>
      </w:r>
      <w:r w:rsidR="00CF283F" w:rsidRPr="00C67286">
        <w:rPr>
          <w:noProof w:val="0"/>
        </w:rPr>
        <w:t xml:space="preserve">.Y </w:t>
      </w:r>
      <w:bookmarkEnd w:id="761"/>
      <w:ins w:id="762" w:author="Jose Costa Teixeira" w:date="2017-04-17T12:19:00Z">
        <w:r w:rsidR="00E2320F" w:rsidRPr="00C67286">
          <w:rPr>
            <w:noProof w:val="0"/>
          </w:rPr>
          <w:t>Medication Administration Request Query</w:t>
        </w:r>
        <w:r w:rsidR="00E2320F" w:rsidRPr="00C67286" w:rsidDel="00E2320F">
          <w:rPr>
            <w:noProof w:val="0"/>
          </w:rPr>
          <w:t xml:space="preserve"> </w:t>
        </w:r>
      </w:ins>
      <w:del w:id="763" w:author="Jose Costa Teixeira" w:date="2017-04-17T12:19:00Z">
        <w:r w:rsidR="00F47A33" w:rsidRPr="00C67286" w:rsidDel="00E2320F">
          <w:rPr>
            <w:noProof w:val="0"/>
          </w:rPr>
          <w:delText>Medication Administration Request</w:delText>
        </w:r>
      </w:del>
    </w:p>
    <w:p w14:paraId="0F111093" w14:textId="77777777" w:rsidR="00111CBC" w:rsidRPr="00C67286" w:rsidRDefault="00111CBC" w:rsidP="00111CBC">
      <w:pPr>
        <w:pStyle w:val="BodyText"/>
        <w:rPr>
          <w:i/>
        </w:rPr>
      </w:pPr>
    </w:p>
    <w:p w14:paraId="1CB59226" w14:textId="77777777" w:rsidR="00CF283F" w:rsidRPr="00C67286" w:rsidRDefault="00303E20" w:rsidP="00303E20">
      <w:pPr>
        <w:pStyle w:val="Heading3"/>
        <w:numPr>
          <w:ilvl w:val="0"/>
          <w:numId w:val="0"/>
        </w:numPr>
        <w:rPr>
          <w:noProof w:val="0"/>
        </w:rPr>
      </w:pPr>
      <w:bookmarkStart w:id="764" w:name="_Toc345074673"/>
      <w:r w:rsidRPr="00C67286">
        <w:rPr>
          <w:noProof w:val="0"/>
        </w:rPr>
        <w:t>3</w:t>
      </w:r>
      <w:r w:rsidR="00CF283F" w:rsidRPr="00C67286">
        <w:rPr>
          <w:noProof w:val="0"/>
        </w:rPr>
        <w:t>.Y.1 Scope</w:t>
      </w:r>
      <w:bookmarkEnd w:id="764"/>
    </w:p>
    <w:p w14:paraId="7CB47EDD" w14:textId="77777777" w:rsidR="00DA7FE0" w:rsidRPr="00C67286" w:rsidRDefault="00DA7FE0" w:rsidP="00BB76BC">
      <w:pPr>
        <w:pStyle w:val="BodyText"/>
      </w:pPr>
      <w:r w:rsidRPr="00C67286">
        <w:t xml:space="preserve">This transaction is used to </w:t>
      </w:r>
      <w:r w:rsidR="00E11D76" w:rsidRPr="00C67286">
        <w:t>retrieve the planned administrations for a given context.</w:t>
      </w:r>
    </w:p>
    <w:p w14:paraId="3373D3EE" w14:textId="77777777" w:rsidR="00CF283F" w:rsidRPr="00C67286" w:rsidRDefault="00303E20" w:rsidP="00303E20">
      <w:pPr>
        <w:pStyle w:val="Heading3"/>
        <w:numPr>
          <w:ilvl w:val="0"/>
          <w:numId w:val="0"/>
        </w:numPr>
        <w:rPr>
          <w:noProof w:val="0"/>
        </w:rPr>
      </w:pPr>
      <w:bookmarkStart w:id="765" w:name="_Toc345074674"/>
      <w:r w:rsidRPr="00C67286">
        <w:rPr>
          <w:noProof w:val="0"/>
        </w:rPr>
        <w:t>3</w:t>
      </w:r>
      <w:r w:rsidR="008D17FF" w:rsidRPr="00C67286">
        <w:rPr>
          <w:noProof w:val="0"/>
        </w:rPr>
        <w:t>.Y.2</w:t>
      </w:r>
      <w:r w:rsidR="00291725" w:rsidRPr="00C67286">
        <w:rPr>
          <w:noProof w:val="0"/>
        </w:rPr>
        <w:t xml:space="preserve"> </w:t>
      </w:r>
      <w:r w:rsidR="008D17FF" w:rsidRPr="00C67286">
        <w:rPr>
          <w:noProof w:val="0"/>
        </w:rPr>
        <w:t xml:space="preserve">Actor </w:t>
      </w:r>
      <w:r w:rsidR="00CF283F" w:rsidRPr="00C67286">
        <w:rPr>
          <w:noProof w:val="0"/>
        </w:rPr>
        <w:t>Roles</w:t>
      </w:r>
      <w:bookmarkEnd w:id="765"/>
    </w:p>
    <w:p w14:paraId="7D961DCF" w14:textId="77777777" w:rsidR="00DD13DB" w:rsidRPr="00C67286" w:rsidRDefault="00DD13DB" w:rsidP="00597DB2">
      <w:pPr>
        <w:pStyle w:val="AuthorInstructions"/>
      </w:pPr>
      <w:r w:rsidRPr="00C67286">
        <w:t>&lt;Optional</w:t>
      </w:r>
      <w:r w:rsidR="00F0665F" w:rsidRPr="00C67286">
        <w:t xml:space="preserve">: </w:t>
      </w:r>
      <w:r w:rsidRPr="00C67286">
        <w:t xml:space="preserve">if desired, </w:t>
      </w:r>
      <w:r w:rsidR="00FD3F02" w:rsidRPr="00C67286">
        <w:t xml:space="preserve">in addition to the table, </w:t>
      </w:r>
      <w:r w:rsidRPr="00C67286">
        <w:t>add a diagram as shown below to illustrate the actors included in this transaction, or delete the diagram altogether.&gt;</w:t>
      </w:r>
    </w:p>
    <w:p w14:paraId="030291ED" w14:textId="77777777" w:rsidR="007C1AAC" w:rsidRPr="00C67286" w:rsidRDefault="00D77655" w:rsidP="00B63B69">
      <w:pPr>
        <w:pStyle w:val="BodyText"/>
        <w:jc w:val="center"/>
      </w:pPr>
      <w:r w:rsidRPr="00C67286">
        <w:rPr>
          <w:noProof/>
          <w:lang w:eastAsia="pt-PT"/>
        </w:rPr>
        <mc:AlternateContent>
          <mc:Choice Requires="wpc">
            <w:drawing>
              <wp:inline distT="0" distB="0" distL="0" distR="0" wp14:anchorId="48ACD9FA" wp14:editId="2A33383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3403E209" w14:textId="77777777" w:rsidR="008346B5" w:rsidRPr="00E11D76" w:rsidRDefault="008346B5"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1403428C" w14:textId="77777777" w:rsidR="008346B5" w:rsidRDefault="008346B5"/>
                            <w:p w14:paraId="5C1CAF14" w14:textId="77777777" w:rsidR="008346B5" w:rsidRDefault="008346B5" w:rsidP="007C1AAC">
                              <w:pPr>
                                <w:jc w:val="center"/>
                                <w:rPr>
                                  <w:sz w:val="18"/>
                                </w:rPr>
                              </w:pPr>
                              <w:r>
                                <w:rPr>
                                  <w:sz w:val="18"/>
                                </w:rPr>
                                <w:t>Transaction Name [DOM-#]</w:t>
                              </w:r>
                            </w:p>
                          </w:txbxContent>
                        </wps:txbx>
                        <wps:bodyPr rot="0" vert="horz" wrap="square" lIns="0" tIns="9144" rIns="0" bIns="9144" anchor="t" anchorCtr="0" upright="1">
                          <a:noAutofit/>
                        </wps:bodyPr>
                      </wps:wsp>
                      <wps:wsp>
                        <wps:cNvPr id="15"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5B87708E" w14:textId="77777777" w:rsidR="008346B5" w:rsidRDefault="008346B5" w:rsidP="003D5853">
                              <w:pPr>
                                <w:rPr>
                                  <w:sz w:val="18"/>
                                </w:rPr>
                              </w:pPr>
                              <w:r>
                                <w:rPr>
                                  <w:sz w:val="18"/>
                                </w:rPr>
                                <w:t>Medication Administration Performer</w:t>
                              </w:r>
                            </w:p>
                            <w:p w14:paraId="75F5E787" w14:textId="77777777" w:rsidR="008346B5" w:rsidRDefault="008346B5" w:rsidP="003D5853"/>
                            <w:p w14:paraId="75C00E1E" w14:textId="77777777" w:rsidR="008346B5" w:rsidRDefault="008346B5" w:rsidP="003D5853">
                              <w:pPr>
                                <w:rPr>
                                  <w:sz w:val="18"/>
                                </w:rPr>
                              </w:pPr>
                              <w:r>
                                <w:rPr>
                                  <w:sz w:val="18"/>
                                </w:rPr>
                                <w:t>Actor DEF</w:t>
                              </w:r>
                            </w:p>
                          </w:txbxContent>
                        </wps:txbx>
                        <wps:bodyPr rot="0" vert="horz" wrap="square" lIns="91440" tIns="45720" rIns="91440" bIns="45720" anchor="t" anchorCtr="0" upright="1">
                          <a:noAutofit/>
                        </wps:bodyPr>
                      </wps:wsp>
                      <wps:wsp>
                        <wps:cNvPr id="16" name="Line 155"/>
                        <wps:cNvCnPr>
                          <a:cxnSpLocks noChangeShapeType="1"/>
                          <a:endCxn id="14" idx="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3561C67E" w14:textId="77777777" w:rsidR="008346B5" w:rsidRDefault="008346B5" w:rsidP="003D5853">
                              <w:pPr>
                                <w:rPr>
                                  <w:sz w:val="18"/>
                                </w:rPr>
                              </w:pPr>
                              <w:r>
                                <w:rPr>
                                  <w:sz w:val="18"/>
                                </w:rPr>
                                <w:t>Medication Administration Request Placer</w:t>
                              </w:r>
                            </w:p>
                          </w:txbxContent>
                        </wps:txbx>
                        <wps:bodyPr rot="0" vert="horz" wrap="square" lIns="91440" tIns="45720" rIns="91440" bIns="45720" anchor="t" anchorCtr="0" upright="1">
                          <a:noAutofit/>
                        </wps:bodyPr>
                      </wps:wsp>
                      <wps:wsp>
                        <wps:cNvPr id="18" name="Line 157"/>
                        <wps:cNvCnPr>
                          <a:cxnSpLocks noChangeShapeType="1"/>
                          <a:endCxn id="14" idx="7"/>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ACD9FA" id="Canvas 152" o:spid="_x0000_s10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">
                <v:shape id="_x0000_s1045" type="#_x0000_t75" style="position:absolute;width:37261;height:15392;visibility:visible;mso-wrap-style:square">
                  <v:fill o:detectmouseclick="t"/>
                  <v:path o:connecttype="none"/>
                </v:shape>
                <v:oval id="Oval 153" o:spid="_x0000_s1046"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">
                  <v:textbox inset="0,.72pt,0,.72pt">
                    <w:txbxContent>
                      <w:p w14:paraId="3403E209" w14:textId="77777777" w:rsidR="008346B5" w:rsidRPr="00E11D76" w:rsidRDefault="008346B5"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1403428C" w14:textId="77777777" w:rsidR="008346B5" w:rsidRDefault="008346B5"/>
                      <w:p w14:paraId="5C1CAF14" w14:textId="77777777" w:rsidR="008346B5" w:rsidRDefault="008346B5" w:rsidP="007C1AAC">
                        <w:pPr>
                          <w:jc w:val="center"/>
                          <w:rPr>
                            <w:sz w:val="18"/>
                          </w:rPr>
                        </w:pPr>
                        <w:r>
                          <w:rPr>
                            <w:sz w:val="18"/>
                          </w:rPr>
                          <w:t>Transaction Name [DOM-#]</w:t>
                        </w:r>
                      </w:p>
                    </w:txbxContent>
                  </v:textbox>
                </v:oval>
                <v:shape id="Text Box 154" o:spid="_x0000_s1047"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5B87708E" w14:textId="77777777" w:rsidR="008346B5" w:rsidRDefault="008346B5" w:rsidP="003D5853">
                        <w:pPr>
                          <w:rPr>
                            <w:sz w:val="18"/>
                          </w:rPr>
                        </w:pPr>
                        <w:r>
                          <w:rPr>
                            <w:sz w:val="18"/>
                          </w:rPr>
                          <w:t>Medication Administration Performer</w:t>
                        </w:r>
                      </w:p>
                      <w:p w14:paraId="75F5E787" w14:textId="77777777" w:rsidR="008346B5" w:rsidRDefault="008346B5" w:rsidP="003D5853"/>
                      <w:p w14:paraId="75C00E1E" w14:textId="77777777" w:rsidR="008346B5" w:rsidRDefault="008346B5" w:rsidP="003D5853">
                        <w:pPr>
                          <w:rPr>
                            <w:sz w:val="18"/>
                          </w:rPr>
                        </w:pPr>
                        <w:r>
                          <w:rPr>
                            <w:sz w:val="18"/>
                          </w:rPr>
                          <w:t>Actor DEF</w:t>
                        </w:r>
                      </w:p>
                    </w:txbxContent>
                  </v:textbox>
                </v:shape>
                <v:line id="Line 155" o:spid="_x0000_s1048"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56" o:spid="_x0000_s1049"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561C67E" w14:textId="77777777" w:rsidR="008346B5" w:rsidRDefault="008346B5" w:rsidP="003D5853">
                        <w:pPr>
                          <w:rPr>
                            <w:sz w:val="18"/>
                          </w:rPr>
                        </w:pPr>
                        <w:r>
                          <w:rPr>
                            <w:sz w:val="18"/>
                          </w:rPr>
                          <w:t>Medication Administration Request Placer</w:t>
                        </w:r>
                      </w:p>
                    </w:txbxContent>
                  </v:textbox>
                </v:shape>
                <v:line id="Line 157" o:spid="_x0000_s1050"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w10:anchorlock/>
              </v:group>
            </w:pict>
          </mc:Fallback>
        </mc:AlternateContent>
      </w:r>
    </w:p>
    <w:p w14:paraId="14A4F12A" w14:textId="77777777" w:rsidR="002D5B69" w:rsidRPr="00C67286" w:rsidRDefault="002D5B69" w:rsidP="00BB76BC">
      <w:pPr>
        <w:pStyle w:val="FigureTitle"/>
      </w:pPr>
      <w:r w:rsidRPr="00C67286">
        <w:t xml:space="preserve">Figure 3.Y.2-1: </w:t>
      </w:r>
      <w:r w:rsidR="001B2B50" w:rsidRPr="00C67286">
        <w:t>Use Case Diagram</w:t>
      </w:r>
    </w:p>
    <w:p w14:paraId="16C4975A" w14:textId="77777777" w:rsidR="002D5B69" w:rsidRPr="00C67286" w:rsidRDefault="002D5B69" w:rsidP="00BB76BC">
      <w:pPr>
        <w:pStyle w:val="TableTitle"/>
      </w:pPr>
    </w:p>
    <w:p w14:paraId="0EEF1FEE" w14:textId="77777777" w:rsidR="002D5B69" w:rsidRPr="00C67286" w:rsidRDefault="002D5B69" w:rsidP="00BB76BC">
      <w:pPr>
        <w:pStyle w:val="TableTitle"/>
      </w:pPr>
      <w:r w:rsidRPr="00C67286">
        <w:t>Table 3.Y.2-1: Actor Role</w:t>
      </w:r>
      <w:r w:rsidR="001B2B50" w:rsidRPr="00C67286">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35EBE" w:rsidRPr="00C67286" w14:paraId="38699BA0" w14:textId="77777777" w:rsidTr="00AC7B6A">
        <w:tc>
          <w:tcPr>
            <w:tcW w:w="1008" w:type="dxa"/>
            <w:shd w:val="clear" w:color="auto" w:fill="auto"/>
          </w:tcPr>
          <w:p w14:paraId="06A8A4D6" w14:textId="77777777" w:rsidR="00335EBE" w:rsidRPr="00C67286" w:rsidRDefault="00335EBE" w:rsidP="00AC7B6A">
            <w:pPr>
              <w:pStyle w:val="BodyText"/>
              <w:rPr>
                <w:b/>
              </w:rPr>
            </w:pPr>
            <w:r w:rsidRPr="00C67286">
              <w:rPr>
                <w:b/>
              </w:rPr>
              <w:t>Actor:</w:t>
            </w:r>
          </w:p>
        </w:tc>
        <w:tc>
          <w:tcPr>
            <w:tcW w:w="8568" w:type="dxa"/>
            <w:shd w:val="clear" w:color="auto" w:fill="auto"/>
          </w:tcPr>
          <w:p w14:paraId="0EC86223" w14:textId="77777777" w:rsidR="00335EBE" w:rsidRPr="00C67286" w:rsidRDefault="00335EBE" w:rsidP="00AC7B6A">
            <w:pPr>
              <w:pStyle w:val="BodyText"/>
            </w:pPr>
            <w:r w:rsidRPr="00C67286">
              <w:t xml:space="preserve">Medication Administration </w:t>
            </w:r>
            <w:r>
              <w:t>Request</w:t>
            </w:r>
            <w:r w:rsidRPr="00C67286">
              <w:t xml:space="preserve"> Placer</w:t>
            </w:r>
          </w:p>
        </w:tc>
      </w:tr>
      <w:tr w:rsidR="00335EBE" w:rsidRPr="00C67286" w14:paraId="658ECA53" w14:textId="77777777" w:rsidTr="00AC7B6A">
        <w:tc>
          <w:tcPr>
            <w:tcW w:w="1008" w:type="dxa"/>
            <w:shd w:val="clear" w:color="auto" w:fill="auto"/>
          </w:tcPr>
          <w:p w14:paraId="46842AD5" w14:textId="77777777" w:rsidR="00335EBE" w:rsidRPr="00C67286" w:rsidRDefault="00335EBE" w:rsidP="00AC7B6A">
            <w:pPr>
              <w:pStyle w:val="BodyText"/>
              <w:rPr>
                <w:b/>
              </w:rPr>
            </w:pPr>
            <w:r w:rsidRPr="00C67286">
              <w:rPr>
                <w:b/>
              </w:rPr>
              <w:t>Role:</w:t>
            </w:r>
          </w:p>
        </w:tc>
        <w:tc>
          <w:tcPr>
            <w:tcW w:w="8568" w:type="dxa"/>
            <w:shd w:val="clear" w:color="auto" w:fill="auto"/>
          </w:tcPr>
          <w:p w14:paraId="576C01D2" w14:textId="77777777" w:rsidR="00335EBE" w:rsidRPr="00C67286" w:rsidRDefault="00335EBE" w:rsidP="00AC7B6A">
            <w:pPr>
              <w:pStyle w:val="BodyText"/>
            </w:pPr>
            <w:r w:rsidRPr="00C67286">
              <w:t xml:space="preserve">Provide the </w:t>
            </w:r>
            <w:r>
              <w:t>list of planned administrations</w:t>
            </w:r>
          </w:p>
        </w:tc>
      </w:tr>
      <w:tr w:rsidR="00335EBE" w:rsidRPr="00C67286" w14:paraId="5C3128D9" w14:textId="77777777" w:rsidTr="00AC7B6A">
        <w:tc>
          <w:tcPr>
            <w:tcW w:w="1008" w:type="dxa"/>
            <w:shd w:val="clear" w:color="auto" w:fill="auto"/>
          </w:tcPr>
          <w:p w14:paraId="31F4C7B7" w14:textId="77777777" w:rsidR="00335EBE" w:rsidRPr="00C67286" w:rsidRDefault="00335EBE" w:rsidP="00AC7B6A">
            <w:pPr>
              <w:pStyle w:val="BodyText"/>
              <w:rPr>
                <w:b/>
              </w:rPr>
            </w:pPr>
            <w:r w:rsidRPr="00C67286">
              <w:rPr>
                <w:b/>
              </w:rPr>
              <w:t>Actor:</w:t>
            </w:r>
          </w:p>
        </w:tc>
        <w:tc>
          <w:tcPr>
            <w:tcW w:w="8568" w:type="dxa"/>
            <w:shd w:val="clear" w:color="auto" w:fill="auto"/>
          </w:tcPr>
          <w:p w14:paraId="169E9119" w14:textId="77777777" w:rsidR="00335EBE" w:rsidRPr="00C67286" w:rsidRDefault="00335EBE" w:rsidP="00AC7B6A">
            <w:pPr>
              <w:pStyle w:val="BodyText"/>
            </w:pPr>
            <w:r w:rsidRPr="00C67286">
              <w:t>Medication Administration Performer</w:t>
            </w:r>
          </w:p>
        </w:tc>
      </w:tr>
      <w:tr w:rsidR="00335EBE" w:rsidRPr="00C67286" w14:paraId="539E6A89" w14:textId="77777777" w:rsidTr="00AC7B6A">
        <w:tc>
          <w:tcPr>
            <w:tcW w:w="1008" w:type="dxa"/>
            <w:shd w:val="clear" w:color="auto" w:fill="auto"/>
          </w:tcPr>
          <w:p w14:paraId="64F8F295" w14:textId="77777777" w:rsidR="00335EBE" w:rsidRPr="00C67286" w:rsidRDefault="00335EBE" w:rsidP="00AC7B6A">
            <w:pPr>
              <w:pStyle w:val="BodyText"/>
              <w:rPr>
                <w:b/>
              </w:rPr>
            </w:pPr>
            <w:r w:rsidRPr="00C67286">
              <w:rPr>
                <w:b/>
              </w:rPr>
              <w:t>Role:</w:t>
            </w:r>
          </w:p>
        </w:tc>
        <w:tc>
          <w:tcPr>
            <w:tcW w:w="8568" w:type="dxa"/>
            <w:shd w:val="clear" w:color="auto" w:fill="auto"/>
          </w:tcPr>
          <w:p w14:paraId="3D7F3198" w14:textId="77777777" w:rsidR="00335EBE" w:rsidRPr="00C67286" w:rsidRDefault="00335EBE" w:rsidP="00AC7B6A">
            <w:pPr>
              <w:pStyle w:val="BodyText"/>
            </w:pPr>
            <w:r w:rsidRPr="00C67286">
              <w:t>Search for the planned administrations for a given context</w:t>
            </w:r>
          </w:p>
        </w:tc>
      </w:tr>
      <w:tr w:rsidR="00C6772C" w:rsidRPr="00C67286" w14:paraId="0D9B6084" w14:textId="77777777" w:rsidTr="00E11D76">
        <w:tc>
          <w:tcPr>
            <w:tcW w:w="1008" w:type="dxa"/>
            <w:shd w:val="clear" w:color="auto" w:fill="auto"/>
          </w:tcPr>
          <w:p w14:paraId="7F69ED32" w14:textId="77777777" w:rsidR="00C6772C" w:rsidRPr="00C67286" w:rsidRDefault="00C6772C" w:rsidP="00597DB2">
            <w:pPr>
              <w:pStyle w:val="BodyText"/>
              <w:rPr>
                <w:b/>
              </w:rPr>
            </w:pPr>
            <w:r w:rsidRPr="00C67286">
              <w:rPr>
                <w:b/>
              </w:rPr>
              <w:t>Actor:</w:t>
            </w:r>
          </w:p>
        </w:tc>
        <w:tc>
          <w:tcPr>
            <w:tcW w:w="8568" w:type="dxa"/>
            <w:shd w:val="clear" w:color="auto" w:fill="auto"/>
          </w:tcPr>
          <w:p w14:paraId="1DBD98CB" w14:textId="77777777" w:rsidR="00C6772C" w:rsidRPr="00C67286" w:rsidRDefault="00E11D76" w:rsidP="00597DB2">
            <w:pPr>
              <w:pStyle w:val="BodyText"/>
            </w:pPr>
            <w:r w:rsidRPr="00C67286">
              <w:t xml:space="preserve">Medication Administration </w:t>
            </w:r>
            <w:r w:rsidR="00335EBE">
              <w:t>Informer</w:t>
            </w:r>
          </w:p>
        </w:tc>
      </w:tr>
      <w:tr w:rsidR="00C6772C" w:rsidRPr="00C67286" w14:paraId="1F4C50DC" w14:textId="77777777" w:rsidTr="00E11D76">
        <w:tc>
          <w:tcPr>
            <w:tcW w:w="1008" w:type="dxa"/>
            <w:shd w:val="clear" w:color="auto" w:fill="auto"/>
          </w:tcPr>
          <w:p w14:paraId="1CD26758" w14:textId="77777777" w:rsidR="00C6772C" w:rsidRPr="00C67286" w:rsidRDefault="00C6772C" w:rsidP="00597DB2">
            <w:pPr>
              <w:pStyle w:val="BodyText"/>
              <w:rPr>
                <w:b/>
              </w:rPr>
            </w:pPr>
            <w:r w:rsidRPr="00C67286">
              <w:rPr>
                <w:b/>
              </w:rPr>
              <w:t>Role:</w:t>
            </w:r>
          </w:p>
        </w:tc>
        <w:tc>
          <w:tcPr>
            <w:tcW w:w="8568" w:type="dxa"/>
            <w:shd w:val="clear" w:color="auto" w:fill="auto"/>
          </w:tcPr>
          <w:p w14:paraId="4ED36812" w14:textId="77777777" w:rsidR="00C6772C" w:rsidRPr="00C67286" w:rsidRDefault="00E11D76" w:rsidP="00597DB2">
            <w:pPr>
              <w:pStyle w:val="BodyText"/>
            </w:pPr>
            <w:r w:rsidRPr="00C67286">
              <w:t xml:space="preserve">Provide the </w:t>
            </w:r>
            <w:r w:rsidR="00335EBE">
              <w:t xml:space="preserve">report </w:t>
            </w:r>
            <w:r w:rsidR="009D6F58">
              <w:t xml:space="preserve">of </w:t>
            </w:r>
            <w:r w:rsidR="00335EBE">
              <w:t>administration events (or non-administrations)</w:t>
            </w:r>
          </w:p>
        </w:tc>
      </w:tr>
      <w:tr w:rsidR="00C6772C" w:rsidRPr="00C67286" w14:paraId="1186EFF8" w14:textId="77777777" w:rsidTr="00E11D76">
        <w:tc>
          <w:tcPr>
            <w:tcW w:w="1008" w:type="dxa"/>
            <w:shd w:val="clear" w:color="auto" w:fill="auto"/>
          </w:tcPr>
          <w:p w14:paraId="4DC6C4FD" w14:textId="77777777" w:rsidR="00C6772C" w:rsidRPr="00C67286" w:rsidRDefault="00C6772C" w:rsidP="00597DB2">
            <w:pPr>
              <w:pStyle w:val="BodyText"/>
              <w:rPr>
                <w:b/>
              </w:rPr>
            </w:pPr>
            <w:r w:rsidRPr="00C67286">
              <w:rPr>
                <w:b/>
              </w:rPr>
              <w:t>Actor:</w:t>
            </w:r>
          </w:p>
        </w:tc>
        <w:tc>
          <w:tcPr>
            <w:tcW w:w="8568" w:type="dxa"/>
            <w:shd w:val="clear" w:color="auto" w:fill="auto"/>
          </w:tcPr>
          <w:p w14:paraId="5D7FF92C" w14:textId="77777777" w:rsidR="00701B3A" w:rsidRPr="00C67286" w:rsidRDefault="00E11D76" w:rsidP="00597DB2">
            <w:pPr>
              <w:pStyle w:val="BodyText"/>
            </w:pPr>
            <w:r w:rsidRPr="00C67286">
              <w:t xml:space="preserve">Medication Administration </w:t>
            </w:r>
            <w:r w:rsidR="00335EBE">
              <w:t>Consumer</w:t>
            </w:r>
          </w:p>
        </w:tc>
      </w:tr>
      <w:tr w:rsidR="00C6772C" w:rsidRPr="00C67286" w14:paraId="486BCE76" w14:textId="77777777" w:rsidTr="00E11D76">
        <w:tc>
          <w:tcPr>
            <w:tcW w:w="1008" w:type="dxa"/>
            <w:shd w:val="clear" w:color="auto" w:fill="auto"/>
          </w:tcPr>
          <w:p w14:paraId="00B0AE8D" w14:textId="77777777" w:rsidR="00C6772C" w:rsidRPr="00C67286" w:rsidRDefault="00C6772C" w:rsidP="00597DB2">
            <w:pPr>
              <w:pStyle w:val="BodyText"/>
              <w:rPr>
                <w:b/>
              </w:rPr>
            </w:pPr>
            <w:r w:rsidRPr="00C67286">
              <w:rPr>
                <w:b/>
              </w:rPr>
              <w:t>Role:</w:t>
            </w:r>
          </w:p>
        </w:tc>
        <w:tc>
          <w:tcPr>
            <w:tcW w:w="8568" w:type="dxa"/>
            <w:shd w:val="clear" w:color="auto" w:fill="auto"/>
          </w:tcPr>
          <w:p w14:paraId="15250635" w14:textId="77777777" w:rsidR="00C6772C" w:rsidRPr="00C67286" w:rsidRDefault="00335EBE" w:rsidP="00597DB2">
            <w:pPr>
              <w:pStyle w:val="BodyText"/>
            </w:pPr>
            <w:r>
              <w:t xml:space="preserve">Obtain the report of administration events (or non-administration) </w:t>
            </w:r>
          </w:p>
        </w:tc>
      </w:tr>
    </w:tbl>
    <w:p w14:paraId="6ADC547A" w14:textId="77777777" w:rsidR="00E8043B" w:rsidRPr="00C67286" w:rsidRDefault="00E8043B" w:rsidP="000807AC">
      <w:pPr>
        <w:pStyle w:val="BodyText"/>
        <w:rPr>
          <w:i/>
        </w:rPr>
      </w:pPr>
    </w:p>
    <w:p w14:paraId="21A1B91E" w14:textId="77777777" w:rsidR="009D6F58" w:rsidRDefault="009D6F58" w:rsidP="003B70A2">
      <w:pPr>
        <w:pStyle w:val="BodyText"/>
      </w:pPr>
    </w:p>
    <w:p w14:paraId="544783D9" w14:textId="77777777" w:rsidR="009D6F58" w:rsidRDefault="009D6F58" w:rsidP="003B70A2">
      <w:pPr>
        <w:pStyle w:val="BodyText"/>
      </w:pPr>
    </w:p>
    <w:p w14:paraId="5699EE67" w14:textId="77777777" w:rsidR="00CF283F" w:rsidRPr="00C67286" w:rsidRDefault="00303E20" w:rsidP="00303E20">
      <w:pPr>
        <w:pStyle w:val="Heading3"/>
        <w:numPr>
          <w:ilvl w:val="0"/>
          <w:numId w:val="0"/>
        </w:numPr>
        <w:rPr>
          <w:noProof w:val="0"/>
        </w:rPr>
      </w:pPr>
      <w:bookmarkStart w:id="766" w:name="_Toc345074675"/>
      <w:r w:rsidRPr="00C67286">
        <w:rPr>
          <w:noProof w:val="0"/>
        </w:rPr>
        <w:t>3</w:t>
      </w:r>
      <w:r w:rsidR="00CF283F" w:rsidRPr="00C67286">
        <w:rPr>
          <w:noProof w:val="0"/>
        </w:rPr>
        <w:t>.Y.3 Referenced Standard</w:t>
      </w:r>
      <w:r w:rsidR="00DD13DB" w:rsidRPr="00C67286">
        <w:rPr>
          <w:noProof w:val="0"/>
        </w:rPr>
        <w:t>s</w:t>
      </w:r>
      <w:bookmarkEnd w:id="766"/>
    </w:p>
    <w:p w14:paraId="6A5BC5B3" w14:textId="77777777" w:rsidR="00E11D76" w:rsidRPr="00C67286" w:rsidRDefault="00E11D76" w:rsidP="00E11D76">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E11D76" w:rsidRPr="00C67286" w14:paraId="6E6C7953" w14:textId="77777777" w:rsidTr="00A20837">
        <w:trPr>
          <w:cantSplit/>
        </w:trPr>
        <w:tc>
          <w:tcPr>
            <w:tcW w:w="1728" w:type="dxa"/>
          </w:tcPr>
          <w:p w14:paraId="5DBC4D86" w14:textId="77777777" w:rsidR="00E11D76" w:rsidRPr="00C67286" w:rsidRDefault="00E11D76" w:rsidP="00A20837">
            <w:pPr>
              <w:pStyle w:val="TableEntry"/>
            </w:pPr>
            <w:r w:rsidRPr="00C67286">
              <w:t>HL7 FHIR</w:t>
            </w:r>
          </w:p>
        </w:tc>
        <w:tc>
          <w:tcPr>
            <w:tcW w:w="7848" w:type="dxa"/>
          </w:tcPr>
          <w:p w14:paraId="1BF7044B" w14:textId="77777777" w:rsidR="00E11D76" w:rsidRPr="00C67286" w:rsidRDefault="00E11D76" w:rsidP="00A20837">
            <w:pPr>
              <w:pStyle w:val="TableEntry"/>
            </w:pPr>
            <w:r w:rsidRPr="00C67286">
              <w:t xml:space="preserve">Fast Healthcare Interoperability Resources DSTU3  </w:t>
            </w:r>
            <w:hyperlink r:id="rId29" w:history="1">
              <w:r w:rsidRPr="00C67286">
                <w:rPr>
                  <w:rStyle w:val="Hyperlink"/>
                </w:rPr>
                <w:t>http://hl7.org/fhir/DSTU3/index.html</w:t>
              </w:r>
            </w:hyperlink>
            <w:r w:rsidRPr="00C67286">
              <w:t xml:space="preserve"> </w:t>
            </w:r>
          </w:p>
        </w:tc>
      </w:tr>
      <w:tr w:rsidR="00E11D76" w:rsidRPr="00C67286" w14:paraId="6873C2D8" w14:textId="77777777" w:rsidTr="00A20837">
        <w:trPr>
          <w:cantSplit/>
        </w:trPr>
        <w:tc>
          <w:tcPr>
            <w:tcW w:w="1728" w:type="dxa"/>
          </w:tcPr>
          <w:p w14:paraId="52775B50" w14:textId="77777777" w:rsidR="00E11D76" w:rsidRPr="00C67286" w:rsidRDefault="00E11D76" w:rsidP="00A20837">
            <w:pPr>
              <w:pStyle w:val="TableEntry"/>
            </w:pPr>
            <w:r w:rsidRPr="00C67286">
              <w:t>IETF RFC 2616</w:t>
            </w:r>
          </w:p>
        </w:tc>
        <w:tc>
          <w:tcPr>
            <w:tcW w:w="7848" w:type="dxa"/>
          </w:tcPr>
          <w:p w14:paraId="47F6F723" w14:textId="77777777" w:rsidR="00E11D76" w:rsidRPr="00C67286" w:rsidRDefault="00E11D76" w:rsidP="00A20837">
            <w:pPr>
              <w:pStyle w:val="TableEntry"/>
            </w:pPr>
            <w:r w:rsidRPr="00C67286">
              <w:t>Hypertext Transfer Protocol – HTTP/1.1</w:t>
            </w:r>
          </w:p>
        </w:tc>
      </w:tr>
      <w:tr w:rsidR="00E11D76" w:rsidRPr="00C67286" w14:paraId="04477029" w14:textId="77777777" w:rsidTr="00A20837">
        <w:trPr>
          <w:cantSplit/>
        </w:trPr>
        <w:tc>
          <w:tcPr>
            <w:tcW w:w="1728" w:type="dxa"/>
          </w:tcPr>
          <w:p w14:paraId="3C06BD19" w14:textId="77777777" w:rsidR="00E11D76" w:rsidRPr="00C67286" w:rsidRDefault="00E11D76" w:rsidP="00A20837">
            <w:pPr>
              <w:pStyle w:val="TableEntry"/>
            </w:pPr>
            <w:r w:rsidRPr="00C67286">
              <w:t>IETF RFC 7540</w:t>
            </w:r>
          </w:p>
        </w:tc>
        <w:tc>
          <w:tcPr>
            <w:tcW w:w="7848" w:type="dxa"/>
          </w:tcPr>
          <w:p w14:paraId="69913FBF" w14:textId="77777777" w:rsidR="00E11D76" w:rsidRPr="00C67286" w:rsidRDefault="00E11D76" w:rsidP="00A20837">
            <w:pPr>
              <w:pStyle w:val="TableEntry"/>
            </w:pPr>
            <w:r w:rsidRPr="00C67286">
              <w:t>Hypertext Transfer Protocol – HTTP/2</w:t>
            </w:r>
          </w:p>
        </w:tc>
      </w:tr>
      <w:tr w:rsidR="00E11D76" w:rsidRPr="00C67286" w14:paraId="54B8AEAB" w14:textId="77777777" w:rsidTr="00A20837">
        <w:trPr>
          <w:cantSplit/>
        </w:trPr>
        <w:tc>
          <w:tcPr>
            <w:tcW w:w="1728" w:type="dxa"/>
          </w:tcPr>
          <w:p w14:paraId="43A68C57" w14:textId="77777777" w:rsidR="00E11D76" w:rsidRPr="00C67286" w:rsidRDefault="00E11D76" w:rsidP="00A20837">
            <w:pPr>
              <w:pStyle w:val="TableEntry"/>
            </w:pPr>
            <w:r w:rsidRPr="00C67286">
              <w:t>IETF RFC 3986</w:t>
            </w:r>
          </w:p>
        </w:tc>
        <w:tc>
          <w:tcPr>
            <w:tcW w:w="7848" w:type="dxa"/>
          </w:tcPr>
          <w:p w14:paraId="6762CF54" w14:textId="77777777" w:rsidR="00E11D76" w:rsidRPr="00C67286" w:rsidRDefault="00E11D76" w:rsidP="00A20837">
            <w:pPr>
              <w:pStyle w:val="TableEntry"/>
            </w:pPr>
            <w:r w:rsidRPr="00C67286">
              <w:t>Uniform Resource Identifier (URI): Generic Syntax</w:t>
            </w:r>
          </w:p>
        </w:tc>
      </w:tr>
      <w:tr w:rsidR="00E11D76" w:rsidRPr="00C67286" w14:paraId="176BD2FF" w14:textId="77777777" w:rsidTr="00A20837">
        <w:trPr>
          <w:cantSplit/>
        </w:trPr>
        <w:tc>
          <w:tcPr>
            <w:tcW w:w="1728" w:type="dxa"/>
          </w:tcPr>
          <w:p w14:paraId="4C11B834" w14:textId="77777777" w:rsidR="00E11D76" w:rsidRPr="00C67286" w:rsidRDefault="00E11D76" w:rsidP="00A20837">
            <w:pPr>
              <w:pStyle w:val="TableEntry"/>
            </w:pPr>
            <w:r w:rsidRPr="00C67286">
              <w:t>IETF RFC 4627</w:t>
            </w:r>
          </w:p>
        </w:tc>
        <w:tc>
          <w:tcPr>
            <w:tcW w:w="7848" w:type="dxa"/>
          </w:tcPr>
          <w:p w14:paraId="5ED473D0" w14:textId="77777777" w:rsidR="00E11D76" w:rsidRPr="00C67286" w:rsidRDefault="00E11D76" w:rsidP="00A20837">
            <w:pPr>
              <w:pStyle w:val="TableEntry"/>
            </w:pPr>
            <w:r w:rsidRPr="00C67286">
              <w:t>The application/json Media Type for JavaScript Object Notation (JSON)</w:t>
            </w:r>
          </w:p>
        </w:tc>
      </w:tr>
      <w:tr w:rsidR="00E11D76" w:rsidRPr="00C67286" w14:paraId="72194374" w14:textId="77777777" w:rsidTr="00A20837">
        <w:trPr>
          <w:cantSplit/>
        </w:trPr>
        <w:tc>
          <w:tcPr>
            <w:tcW w:w="1728" w:type="dxa"/>
          </w:tcPr>
          <w:p w14:paraId="1E8A51B6" w14:textId="77777777" w:rsidR="00E11D76" w:rsidRPr="00C67286" w:rsidRDefault="00E11D76" w:rsidP="00A20837">
            <w:pPr>
              <w:pStyle w:val="TableEntry"/>
            </w:pPr>
            <w:r w:rsidRPr="00C67286">
              <w:t>IETF RFC 6585</w:t>
            </w:r>
          </w:p>
        </w:tc>
        <w:tc>
          <w:tcPr>
            <w:tcW w:w="7848" w:type="dxa"/>
          </w:tcPr>
          <w:p w14:paraId="3B6D7B20" w14:textId="77777777" w:rsidR="00E11D76" w:rsidRPr="00C67286" w:rsidRDefault="00E11D76" w:rsidP="00A20837">
            <w:pPr>
              <w:pStyle w:val="TableEntry"/>
            </w:pPr>
            <w:r w:rsidRPr="00C67286">
              <w:t>Additional HTTP Status Codes</w:t>
            </w:r>
          </w:p>
        </w:tc>
      </w:tr>
    </w:tbl>
    <w:p w14:paraId="4E3DA842" w14:textId="77777777" w:rsidR="00B43198" w:rsidRPr="00C67286" w:rsidRDefault="00B43198" w:rsidP="00597DB2">
      <w:pPr>
        <w:pStyle w:val="AuthorInstructions"/>
        <w:rPr>
          <w:i w:val="0"/>
        </w:rPr>
      </w:pPr>
    </w:p>
    <w:p w14:paraId="2E6CD434" w14:textId="77777777" w:rsidR="00E11D76" w:rsidRPr="00C67286" w:rsidRDefault="00E11D76" w:rsidP="00597DB2">
      <w:pPr>
        <w:pStyle w:val="AuthorInstructions"/>
      </w:pPr>
    </w:p>
    <w:p w14:paraId="20159BC5" w14:textId="77777777" w:rsidR="00CF283F" w:rsidRPr="00C67286" w:rsidRDefault="00303E20" w:rsidP="00303E20">
      <w:pPr>
        <w:pStyle w:val="Heading3"/>
        <w:numPr>
          <w:ilvl w:val="0"/>
          <w:numId w:val="0"/>
        </w:numPr>
        <w:rPr>
          <w:noProof w:val="0"/>
        </w:rPr>
      </w:pPr>
      <w:bookmarkStart w:id="767" w:name="_Toc345074676"/>
      <w:r w:rsidRPr="00C67286">
        <w:rPr>
          <w:noProof w:val="0"/>
        </w:rPr>
        <w:t>3</w:t>
      </w:r>
      <w:r w:rsidR="00CF283F" w:rsidRPr="00C67286">
        <w:rPr>
          <w:noProof w:val="0"/>
        </w:rPr>
        <w:t>.Y.4 Interaction Diagram</w:t>
      </w:r>
      <w:bookmarkEnd w:id="767"/>
    </w:p>
    <w:p w14:paraId="780595FA" w14:textId="77777777" w:rsidR="00CF283F" w:rsidRPr="00C67286" w:rsidDel="00E2320F" w:rsidRDefault="00DD13DB" w:rsidP="00597DB2">
      <w:pPr>
        <w:pStyle w:val="AuthorInstructions"/>
        <w:rPr>
          <w:del w:id="768" w:author="Jose Costa Teixeira" w:date="2017-04-17T12:19:00Z"/>
        </w:rPr>
      </w:pPr>
      <w:del w:id="769" w:author="Jose Costa Teixeira" w:date="2017-04-17T12:19:00Z">
        <w:r w:rsidRPr="00C67286" w:rsidDel="00E2320F">
          <w:delText>&lt;T</w:delText>
        </w:r>
        <w:r w:rsidR="00CF283F" w:rsidRPr="00C67286" w:rsidDel="00E2320F">
          <w:delText>he interaction diagram shows the detailed standards-based message exchange that makes up the IHE transaction</w:delText>
        </w:r>
        <w:r w:rsidR="00F0665F" w:rsidRPr="00C67286" w:rsidDel="00E2320F">
          <w:delText>.</w:delText>
        </w:r>
        <w:r w:rsidR="00CF283F" w:rsidRPr="00C67286" w:rsidDel="00E2320F">
          <w:delText>&gt;</w:delText>
        </w:r>
      </w:del>
    </w:p>
    <w:p w14:paraId="0957879E" w14:textId="77777777" w:rsidR="00305F2F" w:rsidRPr="00C67286" w:rsidDel="00E2320F" w:rsidRDefault="00305F2F">
      <w:pPr>
        <w:pStyle w:val="BodyText"/>
        <w:rPr>
          <w:del w:id="770" w:author="Jose Costa Teixeira" w:date="2017-04-17T12:19:00Z"/>
        </w:rPr>
      </w:pPr>
    </w:p>
    <w:p w14:paraId="7DFA6C2C" w14:textId="77777777" w:rsidR="00305F2F" w:rsidRPr="00C67286" w:rsidDel="00E2320F" w:rsidRDefault="00305F2F">
      <w:pPr>
        <w:pStyle w:val="BodyText"/>
        <w:rPr>
          <w:del w:id="771" w:author="Jose Costa Teixeira" w:date="2017-04-17T12:19:00Z"/>
        </w:rPr>
      </w:pPr>
    </w:p>
    <w:p w14:paraId="0B14C188" w14:textId="77777777" w:rsidR="00305F2F" w:rsidRPr="00C67286" w:rsidDel="00E2320F" w:rsidRDefault="00305F2F">
      <w:pPr>
        <w:pStyle w:val="BodyText"/>
        <w:rPr>
          <w:del w:id="772" w:author="Jose Costa Teixeira" w:date="2017-04-17T12:19:00Z"/>
        </w:rPr>
      </w:pPr>
    </w:p>
    <w:p w14:paraId="36514776" w14:textId="77777777" w:rsidR="00305F2F" w:rsidRPr="00C67286" w:rsidDel="00E2320F" w:rsidRDefault="00305F2F">
      <w:pPr>
        <w:pStyle w:val="BodyText"/>
        <w:rPr>
          <w:del w:id="773" w:author="Jose Costa Teixeira" w:date="2017-04-17T12:19:00Z"/>
        </w:rPr>
      </w:pPr>
    </w:p>
    <w:p w14:paraId="672F5787" w14:textId="77777777" w:rsidR="00305F2F" w:rsidRPr="00C67286" w:rsidRDefault="00305F2F">
      <w:pPr>
        <w:pStyle w:val="BodyText"/>
      </w:pPr>
    </w:p>
    <w:p w14:paraId="1E3DB1D5" w14:textId="77777777" w:rsidR="00305F2F" w:rsidRPr="00C67286" w:rsidRDefault="00305F2F">
      <w:pPr>
        <w:pStyle w:val="BodyText"/>
      </w:pPr>
    </w:p>
    <w:p w14:paraId="3FDBFF69" w14:textId="77777777" w:rsidR="007C1AAC" w:rsidRPr="00C67286" w:rsidRDefault="00E11D76">
      <w:pPr>
        <w:pStyle w:val="BodyText"/>
      </w:pPr>
      <w:r w:rsidRPr="00C67286">
        <w:rPr>
          <w:noProof/>
          <w:lang w:eastAsia="pt-PT"/>
        </w:rPr>
        <mc:AlternateContent>
          <mc:Choice Requires="wpg">
            <w:drawing>
              <wp:inline distT="0" distB="0" distL="0" distR="0" wp14:anchorId="0A0175FF" wp14:editId="75187872">
                <wp:extent cx="5373370" cy="3164840"/>
                <wp:effectExtent l="0" t="0" r="0" b="0"/>
                <wp:docPr id="12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3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3AB668" w14:textId="77777777" w:rsidR="008346B5" w:rsidRPr="00E11D76" w:rsidRDefault="008346B5" w:rsidP="00E11D76">
                              <w:pPr>
                                <w:pStyle w:val="BodyText"/>
                                <w:rPr>
                                  <w:sz w:val="20"/>
                                  <w:lang w:val="en-CA"/>
                                </w:rPr>
                              </w:pPr>
                              <w:r w:rsidRPr="00E11D76">
                                <w:rPr>
                                  <w:sz w:val="20"/>
                                </w:rPr>
                                <w:t xml:space="preserve">Query Administration </w:t>
                              </w:r>
                              <w:r>
                                <w:rPr>
                                  <w:sz w:val="20"/>
                                </w:rPr>
                                <w:t>rer</w:t>
                              </w:r>
                              <w:ins w:id="774" w:author="Jose Costa Teixeira" w:date="2017-04-17T12:20:00Z">
                                <w:r>
                                  <w:rPr>
                                    <w:sz w:val="20"/>
                                  </w:rPr>
                                  <w:t>Request Query</w:t>
                                </w:r>
                              </w:ins>
                              <w:del w:id="775"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wps:wsp>
                        <wps:cNvPr id="134"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527404" w14:textId="77777777" w:rsidR="008346B5" w:rsidRPr="00E11D76" w:rsidRDefault="008346B5" w:rsidP="00E11D76">
                              <w:pPr>
                                <w:pStyle w:val="BodyText"/>
                                <w:rPr>
                                  <w:sz w:val="20"/>
                                </w:rPr>
                              </w:pPr>
                              <w:r w:rsidRPr="00E11D76">
                                <w:rPr>
                                  <w:sz w:val="20"/>
                                </w:rPr>
                                <w:t xml:space="preserve">Query Administration </w:t>
                              </w:r>
                              <w:del w:id="776" w:author="Jose Costa Teixeira" w:date="2017-04-17T12:20:00Z">
                                <w:r w:rsidDel="00E2320F">
                                  <w:rPr>
                                    <w:sz w:val="20"/>
                                  </w:rPr>
                                  <w:delText>Order</w:delText>
                                </w:r>
                                <w:r w:rsidRPr="00E11D76" w:rsidDel="00E2320F">
                                  <w:rPr>
                                    <w:sz w:val="20"/>
                                  </w:rPr>
                                  <w:delText xml:space="preserve"> </w:delText>
                                </w:r>
                              </w:del>
                              <w:ins w:id="777"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wps:wsp>
                        <wps:cNvPr id="135"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1"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14A26A" w14:textId="77777777" w:rsidR="008346B5" w:rsidRPr="00077324" w:rsidRDefault="008346B5" w:rsidP="00E11D76">
                              <w:pPr>
                                <w:pStyle w:val="BodyTex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wps:wsp>
                        <wps:cNvPr id="143"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9AF3D4" w14:textId="77777777" w:rsidR="008346B5" w:rsidRPr="00077324" w:rsidRDefault="008346B5" w:rsidP="00305F2F">
                              <w:pPr>
                                <w:pStyle w:val="BodyText"/>
                                <w:jc w:val="center"/>
                                <w:rPr>
                                  <w:sz w:val="22"/>
                                  <w:szCs w:val="22"/>
                                </w:rPr>
                              </w:pPr>
                              <w:r w:rsidRPr="00305F2F">
                                <w:rPr>
                                  <w:sz w:val="22"/>
                                  <w:szCs w:val="22"/>
                                </w:rPr>
                                <w:t xml:space="preserve">Medication Administration </w:t>
                              </w:r>
                              <w:r>
                                <w:rPr>
                                  <w:sz w:val="22"/>
                                  <w:szCs w:val="22"/>
                                </w:rPr>
                                <w:t>Performer</w:t>
                              </w:r>
                            </w:p>
                            <w:p w14:paraId="1488CB55" w14:textId="77777777" w:rsidR="008346B5" w:rsidRPr="00077324" w:rsidRDefault="008346B5" w:rsidP="00E11D76">
                              <w:pPr>
                                <w:pStyle w:val="BodyText"/>
                                <w:jc w:val="center"/>
                                <w:rPr>
                                  <w:sz w:val="22"/>
                                  <w:szCs w:val="22"/>
                                </w:rPr>
                              </w:pPr>
                            </w:p>
                            <w:p w14:paraId="5EED4203" w14:textId="77777777" w:rsidR="008346B5" w:rsidRDefault="008346B5" w:rsidP="00E11D76">
                              <w:pPr>
                                <w:jc w:val="center"/>
                              </w:pPr>
                            </w:p>
                            <w:p w14:paraId="4F0A4787" w14:textId="77777777" w:rsidR="008346B5" w:rsidRPr="00077324" w:rsidRDefault="008346B5" w:rsidP="00E11D76">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44"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A0175FF" id="Canvas 236" o:spid="_x0000_s105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">
                <v:rect id="AutoShape 58" o:spid="_x0000_s105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o:lock v:ext="edit" aspectratio="t"/>
                </v:rect>
                <v:line id="Line 265" o:spid="_x0000_s1053"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054"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055"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7C3AB668" w14:textId="77777777" w:rsidR="008346B5" w:rsidRPr="00E11D76" w:rsidRDefault="008346B5" w:rsidP="00E11D76">
                        <w:pPr>
                          <w:pStyle w:val="BodyText"/>
                          <w:rPr>
                            <w:sz w:val="20"/>
                            <w:lang w:val="en-CA"/>
                          </w:rPr>
                        </w:pPr>
                        <w:r w:rsidRPr="00E11D76">
                          <w:rPr>
                            <w:sz w:val="20"/>
                          </w:rPr>
                          <w:t xml:space="preserve">Query Administration </w:t>
                        </w:r>
                        <w:r>
                          <w:rPr>
                            <w:sz w:val="20"/>
                          </w:rPr>
                          <w:t>rer</w:t>
                        </w:r>
                        <w:ins w:id="778" w:author="Jose Costa Teixeira" w:date="2017-04-17T12:20:00Z">
                          <w:r>
                            <w:rPr>
                              <w:sz w:val="20"/>
                            </w:rPr>
                            <w:t>Request Query</w:t>
                          </w:r>
                        </w:ins>
                        <w:del w:id="779"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v:shape id="Text Box 245" o:spid="_x0000_s1056"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5C527404" w14:textId="77777777" w:rsidR="008346B5" w:rsidRPr="00E11D76" w:rsidRDefault="008346B5" w:rsidP="00E11D76">
                        <w:pPr>
                          <w:pStyle w:val="BodyText"/>
                          <w:rPr>
                            <w:sz w:val="20"/>
                          </w:rPr>
                        </w:pPr>
                        <w:r w:rsidRPr="00E11D76">
                          <w:rPr>
                            <w:sz w:val="20"/>
                          </w:rPr>
                          <w:t xml:space="preserve">Query Administration </w:t>
                        </w:r>
                        <w:del w:id="780" w:author="Jose Costa Teixeira" w:date="2017-04-17T12:20:00Z">
                          <w:r w:rsidDel="00E2320F">
                            <w:rPr>
                              <w:sz w:val="20"/>
                            </w:rPr>
                            <w:delText>Order</w:delText>
                          </w:r>
                          <w:r w:rsidRPr="00E11D76" w:rsidDel="00E2320F">
                            <w:rPr>
                              <w:sz w:val="20"/>
                            </w:rPr>
                            <w:delText xml:space="preserve"> </w:delText>
                          </w:r>
                        </w:del>
                        <w:ins w:id="781"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v:textbox>
                </v:shape>
                <v:line id="Line 246" o:spid="_x0000_s1057"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05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bwwAAANwAAAAPAAAAZHJzL2Rvd25yZXYueG1sRE9Na8JA&#10;EL0X+h+WKXirGy0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qP7wm8MAAADcAAAADwAA&#10;AAAAAAAAAAAAAAAHAgAAZHJzL2Rvd25yZXYueG1sUEsFBgAAAAADAAMAtwAAAPcCAAAAAA==&#10;">
                  <v:stroke endarrow="block"/>
                </v:line>
                <v:rect id="Rectangle 243" o:spid="_x0000_s1059"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shape id="Text Box 260" o:spid="_x0000_s1060"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5714A26A" w14:textId="77777777" w:rsidR="008346B5" w:rsidRPr="00077324" w:rsidRDefault="008346B5" w:rsidP="00E11D76">
                        <w:pPr>
                          <w:pStyle w:val="BodyText"/>
                          <w:jc w:val="center"/>
                          <w:rPr>
                            <w:sz w:val="22"/>
                            <w:szCs w:val="22"/>
                          </w:rPr>
                        </w:pPr>
                        <w:r w:rsidRPr="00305F2F">
                          <w:rPr>
                            <w:sz w:val="22"/>
                            <w:szCs w:val="22"/>
                          </w:rPr>
                          <w:t>Medication Administration Order Placer</w:t>
                        </w:r>
                      </w:p>
                    </w:txbxContent>
                  </v:textbox>
                </v:shape>
                <v:shape id="Text Box 262" o:spid="_x0000_s1061"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5G8wwAAANwAAAAPAAAAZHJzL2Rvd25yZXYueG1sRE9La8JA&#10;EL4X/A/LCL0U3TQt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F9+RvMMAAADcAAAADwAA&#10;AAAAAAAAAAAAAAAHAgAAZHJzL2Rvd25yZXYueG1sUEsFBgAAAAADAAMAtwAAAPcCAAAAAA==&#10;" stroked="f">
                  <v:textbox inset="0,0,0,0">
                    <w:txbxContent>
                      <w:p w14:paraId="359AF3D4" w14:textId="77777777" w:rsidR="008346B5" w:rsidRPr="00077324" w:rsidRDefault="008346B5" w:rsidP="00305F2F">
                        <w:pPr>
                          <w:pStyle w:val="BodyText"/>
                          <w:jc w:val="center"/>
                          <w:rPr>
                            <w:sz w:val="22"/>
                            <w:szCs w:val="22"/>
                          </w:rPr>
                        </w:pPr>
                        <w:r w:rsidRPr="00305F2F">
                          <w:rPr>
                            <w:sz w:val="22"/>
                            <w:szCs w:val="22"/>
                          </w:rPr>
                          <w:t xml:space="preserve">Medication Administration </w:t>
                        </w:r>
                        <w:r>
                          <w:rPr>
                            <w:sz w:val="22"/>
                            <w:szCs w:val="22"/>
                          </w:rPr>
                          <w:t>Performer</w:t>
                        </w:r>
                      </w:p>
                      <w:p w14:paraId="1488CB55" w14:textId="77777777" w:rsidR="008346B5" w:rsidRPr="00077324" w:rsidRDefault="008346B5" w:rsidP="00E11D76">
                        <w:pPr>
                          <w:pStyle w:val="BodyText"/>
                          <w:jc w:val="center"/>
                          <w:rPr>
                            <w:sz w:val="22"/>
                            <w:szCs w:val="22"/>
                          </w:rPr>
                        </w:pPr>
                      </w:p>
                      <w:p w14:paraId="5EED4203" w14:textId="77777777" w:rsidR="008346B5" w:rsidRDefault="008346B5" w:rsidP="00E11D76">
                        <w:pPr>
                          <w:jc w:val="center"/>
                        </w:pPr>
                      </w:p>
                      <w:p w14:paraId="4F0A4787" w14:textId="77777777" w:rsidR="008346B5" w:rsidRPr="00077324" w:rsidRDefault="008346B5" w:rsidP="00E11D76">
                        <w:pPr>
                          <w:pStyle w:val="BodyText"/>
                          <w:jc w:val="center"/>
                          <w:rPr>
                            <w:sz w:val="22"/>
                            <w:szCs w:val="22"/>
                          </w:rPr>
                        </w:pPr>
                        <w:r w:rsidRPr="00077324">
                          <w:rPr>
                            <w:sz w:val="22"/>
                            <w:szCs w:val="22"/>
                          </w:rPr>
                          <w:t>Actor B/ Actor C</w:t>
                        </w:r>
                      </w:p>
                    </w:txbxContent>
                  </v:textbox>
                </v:shape>
                <v:rect id="Rectangle 263" o:spid="_x0000_s1062"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75E24079" w14:textId="77777777" w:rsidR="00CF283F" w:rsidRPr="00C67286" w:rsidRDefault="00303E20" w:rsidP="00680648">
      <w:pPr>
        <w:pStyle w:val="Heading4"/>
        <w:numPr>
          <w:ilvl w:val="0"/>
          <w:numId w:val="0"/>
        </w:numPr>
        <w:rPr>
          <w:noProof w:val="0"/>
        </w:rPr>
      </w:pPr>
      <w:bookmarkStart w:id="782" w:name="_Toc345074677"/>
      <w:r w:rsidRPr="00C67286">
        <w:rPr>
          <w:noProof w:val="0"/>
        </w:rPr>
        <w:t>3</w:t>
      </w:r>
      <w:r w:rsidR="00CF283F" w:rsidRPr="00C67286">
        <w:rPr>
          <w:noProof w:val="0"/>
        </w:rPr>
        <w:t xml:space="preserve">.Y.4.1 </w:t>
      </w:r>
      <w:r w:rsidR="00892EAF">
        <w:rPr>
          <w:noProof w:val="0"/>
        </w:rPr>
        <w:t xml:space="preserve">Query </w:t>
      </w:r>
      <w:del w:id="783" w:author="Jose Costa Teixeira" w:date="2017-04-02T14:21:00Z">
        <w:r w:rsidR="00CF283F" w:rsidRPr="00C67286" w:rsidDel="00153944">
          <w:rPr>
            <w:noProof w:val="0"/>
          </w:rPr>
          <w:delText>&lt;</w:delText>
        </w:r>
        <w:r w:rsidR="00680648" w:rsidRPr="00C67286" w:rsidDel="00153944">
          <w:rPr>
            <w:noProof w:val="0"/>
          </w:rPr>
          <w:delText>Message</w:delText>
        </w:r>
        <w:r w:rsidR="00DD13DB" w:rsidRPr="00C67286" w:rsidDel="00153944">
          <w:rPr>
            <w:noProof w:val="0"/>
          </w:rPr>
          <w:delText xml:space="preserve"> </w:delText>
        </w:r>
        <w:r w:rsidR="009B048D" w:rsidRPr="00C67286" w:rsidDel="00153944">
          <w:rPr>
            <w:noProof w:val="0"/>
          </w:rPr>
          <w:delText>1</w:delText>
        </w:r>
        <w:r w:rsidR="00680648" w:rsidRPr="00C67286" w:rsidDel="00153944">
          <w:rPr>
            <w:noProof w:val="0"/>
          </w:rPr>
          <w:delText xml:space="preserve"> </w:delText>
        </w:r>
        <w:r w:rsidR="00CF283F" w:rsidRPr="00C67286" w:rsidDel="00153944">
          <w:rPr>
            <w:noProof w:val="0"/>
          </w:rPr>
          <w:delText>Name&gt;</w:delText>
        </w:r>
      </w:del>
      <w:bookmarkEnd w:id="782"/>
      <w:ins w:id="784" w:author="Jose Costa Teixeira" w:date="2017-04-02T14:21:00Z">
        <w:r w:rsidR="00153944" w:rsidRPr="00C67286">
          <w:rPr>
            <w:noProof w:val="0"/>
          </w:rPr>
          <w:t xml:space="preserve">Medication Administration </w:t>
        </w:r>
      </w:ins>
      <w:ins w:id="785" w:author="Jose Costa Teixeira" w:date="2017-04-17T12:19:00Z">
        <w:r w:rsidR="00E2320F" w:rsidRPr="00C67286">
          <w:rPr>
            <w:noProof w:val="0"/>
          </w:rPr>
          <w:t>Request</w:t>
        </w:r>
      </w:ins>
      <w:r w:rsidR="00892EAF">
        <w:rPr>
          <w:noProof w:val="0"/>
        </w:rPr>
        <w:t>s</w:t>
      </w:r>
    </w:p>
    <w:p w14:paraId="03D0604A" w14:textId="77777777" w:rsidR="00E11D76" w:rsidRPr="00C67286" w:rsidRDefault="00E11D76" w:rsidP="00E11D76">
      <w:pPr>
        <w:pStyle w:val="BodyText"/>
      </w:pPr>
      <w:bookmarkStart w:id="786" w:name="_Toc345074678"/>
      <w:bookmarkEnd w:id="286"/>
      <w:bookmarkEnd w:id="287"/>
      <w:bookmarkEnd w:id="288"/>
      <w:bookmarkEnd w:id="289"/>
      <w:bookmarkEnd w:id="290"/>
      <w:r w:rsidRPr="00C67286">
        <w:t xml:space="preserve">This message represents an HTTP GET parameterized query from the </w:t>
      </w:r>
      <w:r w:rsidR="00A20837" w:rsidRPr="00C67286">
        <w:t xml:space="preserve">Medication Administration Performer </w:t>
      </w:r>
      <w:r w:rsidRPr="00C67286">
        <w:t xml:space="preserve">to the </w:t>
      </w:r>
      <w:r w:rsidR="00A20837" w:rsidRPr="00C67286">
        <w:t>Medication Administration Order Placer</w:t>
      </w:r>
      <w:r w:rsidRPr="00C67286">
        <w:t xml:space="preserve">. </w:t>
      </w:r>
    </w:p>
    <w:p w14:paraId="6C0AB3F2" w14:textId="77777777" w:rsidR="00CF283F" w:rsidRPr="00C67286" w:rsidRDefault="00303E20" w:rsidP="00303E20">
      <w:pPr>
        <w:pStyle w:val="Heading5"/>
        <w:numPr>
          <w:ilvl w:val="0"/>
          <w:numId w:val="0"/>
        </w:numPr>
        <w:rPr>
          <w:noProof w:val="0"/>
        </w:rPr>
      </w:pPr>
      <w:r w:rsidRPr="00C67286">
        <w:rPr>
          <w:noProof w:val="0"/>
        </w:rPr>
        <w:lastRenderedPageBreak/>
        <w:t>3</w:t>
      </w:r>
      <w:r w:rsidR="00CF283F" w:rsidRPr="00C67286">
        <w:rPr>
          <w:noProof w:val="0"/>
        </w:rPr>
        <w:t>.Y.4.1.1 Trigger Events</w:t>
      </w:r>
      <w:bookmarkEnd w:id="786"/>
    </w:p>
    <w:p w14:paraId="71A64C8A" w14:textId="77777777" w:rsidR="006C371A" w:rsidRPr="00C67286" w:rsidRDefault="003D5853" w:rsidP="00597DB2">
      <w:pPr>
        <w:pStyle w:val="AuthorInstructions"/>
        <w:rPr>
          <w:i w:val="0"/>
        </w:rPr>
      </w:pPr>
      <w:r w:rsidRPr="00C67286">
        <w:rPr>
          <w:i w:val="0"/>
        </w:rPr>
        <w:t>When the nurse requests the list of medications planned</w:t>
      </w:r>
      <w:r w:rsidR="00892EAF">
        <w:rPr>
          <w:i w:val="0"/>
        </w:rPr>
        <w:t xml:space="preserve"> for a given context – a specific patient, or a specific schedule, for a specific nurse</w:t>
      </w:r>
      <w:del w:id="787" w:author="Jose Costa Teixeira" w:date="2017-04-02T14:22:00Z">
        <w:r w:rsidRPr="00C67286" w:rsidDel="00153944">
          <w:rPr>
            <w:i w:val="0"/>
          </w:rPr>
          <w:delText>…</w:delText>
        </w:r>
      </w:del>
      <w:r w:rsidR="00892EAF">
        <w:rPr>
          <w:i w:val="0"/>
        </w:rPr>
        <w:t>.</w:t>
      </w:r>
    </w:p>
    <w:p w14:paraId="13D32D44" w14:textId="77777777" w:rsidR="003D5853" w:rsidRPr="00C67286" w:rsidRDefault="003D5853" w:rsidP="00597DB2">
      <w:pPr>
        <w:pStyle w:val="AuthorInstructions"/>
      </w:pPr>
    </w:p>
    <w:p w14:paraId="277C492B" w14:textId="77777777" w:rsidR="00CF283F" w:rsidRPr="00C67286" w:rsidRDefault="00303E20" w:rsidP="00303E20">
      <w:pPr>
        <w:pStyle w:val="Heading5"/>
        <w:numPr>
          <w:ilvl w:val="0"/>
          <w:numId w:val="0"/>
        </w:numPr>
        <w:rPr>
          <w:noProof w:val="0"/>
        </w:rPr>
      </w:pPr>
      <w:bookmarkStart w:id="788" w:name="_Toc345074679"/>
      <w:r w:rsidRPr="00C67286">
        <w:rPr>
          <w:noProof w:val="0"/>
        </w:rPr>
        <w:t>3</w:t>
      </w:r>
      <w:r w:rsidR="00CF283F" w:rsidRPr="00C67286">
        <w:rPr>
          <w:noProof w:val="0"/>
        </w:rPr>
        <w:t>.Y.4.1.2 Message Semantics</w:t>
      </w:r>
      <w:bookmarkEnd w:id="788"/>
    </w:p>
    <w:p w14:paraId="660FCAB0" w14:textId="77777777" w:rsidR="00305F2F" w:rsidRPr="00C67286" w:rsidRDefault="00305F2F" w:rsidP="00305F2F">
      <w:pPr>
        <w:pStyle w:val="BodyText"/>
      </w:pPr>
      <w:r w:rsidRPr="00C67286">
        <w:t>The Medi</w:t>
      </w:r>
      <w:r w:rsidR="00446AC4" w:rsidRPr="00C67286">
        <w:t>c</w:t>
      </w:r>
      <w:r w:rsidRPr="00C67286">
        <w:t xml:space="preserve">ation Administration Order Request is conducted by the Medication Administration Performer by executing an HTTP GET against the Medication Administration Order Placer’s MedicationRequest Resource URL. </w:t>
      </w:r>
    </w:p>
    <w:p w14:paraId="06DFBA80" w14:textId="77777777" w:rsidR="00305F2F" w:rsidRPr="00C67286" w:rsidRDefault="00305F2F" w:rsidP="00305F2F">
      <w:pPr>
        <w:pStyle w:val="BodyText"/>
      </w:pPr>
      <w:r w:rsidRPr="00C67286">
        <w:t xml:space="preserve">The search target follows the FHIR http specification, addressing the </w:t>
      </w:r>
      <w:r w:rsidR="00906998" w:rsidRPr="00C67286">
        <w:t xml:space="preserve">MedicationRequest </w:t>
      </w:r>
      <w:r w:rsidRPr="00C67286">
        <w:t xml:space="preserve">Resource type </w:t>
      </w:r>
      <w:ins w:id="789" w:author="Jose Costa Teixeira" w:date="2017-04-02T14:22:00Z">
        <w:r w:rsidR="00153944" w:rsidRPr="00C67286">
          <w:t>(see</w:t>
        </w:r>
      </w:ins>
      <w:r w:rsidRPr="00C67286">
        <w:t xml:space="preserve"> </w:t>
      </w:r>
      <w:hyperlink r:id="rId30" w:history="1">
        <w:r w:rsidRPr="00C67286">
          <w:rPr>
            <w:rStyle w:val="Hyperlink"/>
          </w:rPr>
          <w:t>http://hl7.org/fhir/STU3</w:t>
        </w:r>
      </w:hyperlink>
      <w:ins w:id="790" w:author="Jose Costa Teixeira" w:date="2017-04-02T14:22:00Z">
        <w:r w:rsidR="00153944" w:rsidRPr="00C67286">
          <w:rPr>
            <w:rStyle w:val="Hyperlink"/>
          </w:rPr>
          <w:t>)</w:t>
        </w:r>
      </w:ins>
    </w:p>
    <w:p w14:paraId="50027DF1" w14:textId="77777777" w:rsidR="00305F2F" w:rsidRPr="00C67286" w:rsidDel="00153944" w:rsidRDefault="00305F2F" w:rsidP="00305F2F">
      <w:pPr>
        <w:pStyle w:val="BodyText"/>
        <w:rPr>
          <w:del w:id="791" w:author="Jose Costa Teixeira" w:date="2017-04-02T14:22:00Z"/>
        </w:rPr>
      </w:pPr>
      <w:del w:id="792" w:author="Jose Costa Teixeira" w:date="2017-04-02T14:22:00Z">
        <w:r w:rsidRPr="00C67286" w:rsidDel="00153944">
          <w:br/>
        </w:r>
      </w:del>
    </w:p>
    <w:p w14:paraId="0AA65E4C" w14:textId="77777777" w:rsidR="00305F2F" w:rsidRPr="00C67286" w:rsidRDefault="00305F2F" w:rsidP="00305F2F">
      <w:pPr>
        <w:pStyle w:val="BodyText"/>
        <w:rPr>
          <w:rStyle w:val="XMLname"/>
        </w:rPr>
      </w:pPr>
      <w:r w:rsidRPr="00C67286">
        <w:rPr>
          <w:rStyle w:val="XMLname"/>
        </w:rPr>
        <w:t xml:space="preserve">  GET [base]/[type]{?[parameters]{&amp;_format=[mime-type]}} </w:t>
      </w:r>
    </w:p>
    <w:p w14:paraId="2B7C319F" w14:textId="77777777" w:rsidR="00305F2F" w:rsidRPr="00C67286" w:rsidRDefault="00305F2F" w:rsidP="00305F2F">
      <w:pPr>
        <w:pStyle w:val="BodyText"/>
      </w:pPr>
      <w:r w:rsidRPr="00C67286">
        <w:t xml:space="preserve">This URL is configurable by the Medication Administration Performer and is subject to the following constraints. </w:t>
      </w:r>
    </w:p>
    <w:p w14:paraId="56887A73" w14:textId="77777777" w:rsidR="00305F2F" w:rsidRPr="00C67286" w:rsidRDefault="00305F2F" w:rsidP="00305F2F">
      <w:pPr>
        <w:pStyle w:val="BodyText"/>
      </w:pPr>
      <w:r w:rsidRPr="00C67286">
        <w:t xml:space="preserve">The </w:t>
      </w:r>
      <w:r w:rsidRPr="00C67286">
        <w:rPr>
          <w:rFonts w:ascii="Courier New" w:hAnsi="Courier New"/>
          <w:sz w:val="20"/>
        </w:rPr>
        <w:t>[parameters]</w:t>
      </w:r>
      <w:r w:rsidRPr="00C67286">
        <w:rPr>
          <w:sz w:val="20"/>
        </w:rPr>
        <w:t xml:space="preserve"> </w:t>
      </w:r>
      <w:r w:rsidRPr="00C67286">
        <w:t>represents a series of encoded name-value pairs representing the filter for the query specified in Section 3.Y.4.1.2.1, as well as control parameters to modify the behavior of the Medication Administration Order Placer such as response format, or pagination.</w:t>
      </w:r>
    </w:p>
    <w:p w14:paraId="4CCE77E0" w14:textId="77777777" w:rsidR="00BE3EC7" w:rsidRPr="00C67286" w:rsidRDefault="00305F2F" w:rsidP="00597DB2">
      <w:pPr>
        <w:pStyle w:val="AuthorInstructions"/>
      </w:pPr>
      <w:r w:rsidRPr="00C67286">
        <w:t xml:space="preserve"> </w:t>
      </w:r>
    </w:p>
    <w:p w14:paraId="27D9AE02" w14:textId="77777777" w:rsidR="00BE3EC7" w:rsidRPr="00C67286" w:rsidRDefault="00BE3EC7" w:rsidP="00597DB2">
      <w:pPr>
        <w:pStyle w:val="AuthorInstructions"/>
      </w:pPr>
    </w:p>
    <w:p w14:paraId="64F55033" w14:textId="77777777" w:rsidR="009D7BA1" w:rsidRPr="00C67286" w:rsidRDefault="00A20837" w:rsidP="009D7BA1">
      <w:pPr>
        <w:pStyle w:val="Heading6"/>
        <w:numPr>
          <w:ilvl w:val="0"/>
          <w:numId w:val="0"/>
        </w:numPr>
        <w:ind w:left="1152" w:hanging="1152"/>
        <w:rPr>
          <w:noProof w:val="0"/>
        </w:rPr>
      </w:pPr>
      <w:bookmarkStart w:id="793" w:name="_Toc446504739"/>
      <w:r w:rsidRPr="00C67286">
        <w:rPr>
          <w:noProof w:val="0"/>
        </w:rPr>
        <w:t>3.Y</w:t>
      </w:r>
      <w:r w:rsidR="009D7BA1" w:rsidRPr="00C67286">
        <w:rPr>
          <w:noProof w:val="0"/>
        </w:rPr>
        <w:t>.4.1.2.1 Query Search Parameters</w:t>
      </w:r>
      <w:bookmarkEnd w:id="793"/>
    </w:p>
    <w:p w14:paraId="3212ADB0" w14:textId="77777777" w:rsidR="009D7BA1" w:rsidRPr="00C67286" w:rsidRDefault="009D7BA1" w:rsidP="009D7BA1">
      <w:pPr>
        <w:pStyle w:val="BodyText"/>
      </w:pPr>
      <w:r w:rsidRPr="00C67286">
        <w:t xml:space="preserve">The Medication Administration Performer may supply and the Medication Administration Order Placer shall be capable of processing all query parameters listed below.   See </w:t>
      </w:r>
      <w:hyperlink r:id="rId31" w:anchor="mime-type" w:history="1">
        <w:r w:rsidRPr="00C67286">
          <w:rPr>
            <w:rStyle w:val="Hyperlink"/>
          </w:rPr>
          <w:t>http://hl7.org/implement/standards/fhir/http.html#mime-type</w:t>
        </w:r>
      </w:hyperlink>
      <w:r w:rsidRPr="00C67286">
        <w:t xml:space="preserve"> for details on encoding.</w:t>
      </w:r>
    </w:p>
    <w:p w14:paraId="119E07C4" w14:textId="77777777" w:rsidR="009D7BA1" w:rsidRPr="00C67286" w:rsidRDefault="009D7BA1" w:rsidP="009D7BA1">
      <w:pPr>
        <w:pStyle w:val="BodyText"/>
      </w:pPr>
      <w:r w:rsidRPr="00C67286">
        <w:t xml:space="preserve">Medication Administration Order Placers may choose to support additional query parameters beyond the subset listed below. Such parameters are considered out of scope for this </w:t>
      </w:r>
      <w:del w:id="794" w:author="Jose Costa Teixeira" w:date="2017-04-02T14:23:00Z">
        <w:r w:rsidRPr="00C67286" w:rsidDel="00153944">
          <w:delText>transaction</w:delText>
        </w:r>
      </w:del>
      <w:ins w:id="795" w:author="Jose Costa Teixeira" w:date="2017-04-02T14:23:00Z">
        <w:r w:rsidR="00153944" w:rsidRPr="00C67286">
          <w:t>document</w:t>
        </w:r>
      </w:ins>
      <w:r w:rsidRPr="00C67286">
        <w:t>.</w:t>
      </w:r>
    </w:p>
    <w:p w14:paraId="769CA0F9" w14:textId="77777777" w:rsidR="00A20837" w:rsidRPr="00C67286" w:rsidRDefault="00A20837" w:rsidP="009D7BA1">
      <w:pPr>
        <w:pStyle w:val="BodyText"/>
      </w:pPr>
    </w:p>
    <w:p w14:paraId="71D86831" w14:textId="77777777" w:rsidR="00A20837" w:rsidRPr="00C67286" w:rsidRDefault="00A20837" w:rsidP="009D7BA1">
      <w:pPr>
        <w:pStyle w:val="BodyText"/>
      </w:pPr>
      <w:r w:rsidRPr="00C67286">
        <w:t>Table 3.Y.4.1 shows the values</w:t>
      </w:r>
    </w:p>
    <w:p w14:paraId="162203D5" w14:textId="77777777" w:rsidR="00A20837" w:rsidRPr="00C67286" w:rsidRDefault="00A20837" w:rsidP="009D7BA1">
      <w:pPr>
        <w:pStyle w:val="BodyText"/>
      </w:pPr>
      <w:r w:rsidRPr="00C67286">
        <w:t xml:space="preserve"> </w:t>
      </w:r>
    </w:p>
    <w:tbl>
      <w:tblPr>
        <w:tblW w:w="9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38"/>
        <w:gridCol w:w="1701"/>
        <w:gridCol w:w="1135"/>
        <w:gridCol w:w="4678"/>
      </w:tblGrid>
      <w:tr w:rsidR="00A20837" w:rsidRPr="00C67286" w14:paraId="1C90E47B" w14:textId="77777777" w:rsidTr="00A20837">
        <w:trPr>
          <w:cantSplit/>
          <w:tblHeader/>
          <w:jc w:val="center"/>
        </w:trPr>
        <w:tc>
          <w:tcPr>
            <w:tcW w:w="1838" w:type="dxa"/>
            <w:shd w:val="pct15" w:color="auto" w:fill="FFFFFF"/>
          </w:tcPr>
          <w:p w14:paraId="31F9C8BD" w14:textId="77777777" w:rsidR="00A20837" w:rsidRPr="00C67286" w:rsidRDefault="00A20837" w:rsidP="00A20837">
            <w:pPr>
              <w:pStyle w:val="TableEntryHeader"/>
            </w:pPr>
            <w:r w:rsidRPr="00C67286">
              <w:t>Attribute</w:t>
            </w:r>
          </w:p>
        </w:tc>
        <w:tc>
          <w:tcPr>
            <w:tcW w:w="1701" w:type="dxa"/>
            <w:shd w:val="pct15" w:color="auto" w:fill="FFFFFF"/>
          </w:tcPr>
          <w:p w14:paraId="5696C3A4" w14:textId="77777777" w:rsidR="00A20837" w:rsidRPr="00C67286" w:rsidRDefault="00A20837" w:rsidP="00A20837">
            <w:pPr>
              <w:pStyle w:val="TableEntryHeader"/>
            </w:pPr>
            <w:r w:rsidRPr="00C67286">
              <w:t>type</w:t>
            </w:r>
          </w:p>
        </w:tc>
        <w:tc>
          <w:tcPr>
            <w:tcW w:w="1135" w:type="dxa"/>
            <w:shd w:val="pct15" w:color="auto" w:fill="FFFFFF"/>
          </w:tcPr>
          <w:p w14:paraId="70DC4144" w14:textId="77777777" w:rsidR="00A20837" w:rsidRPr="00C67286" w:rsidRDefault="00A20837" w:rsidP="00A20837">
            <w:pPr>
              <w:pStyle w:val="TableEntryHeader"/>
            </w:pPr>
            <w:r w:rsidRPr="00C67286">
              <w:t>repeat</w:t>
            </w:r>
          </w:p>
        </w:tc>
        <w:tc>
          <w:tcPr>
            <w:tcW w:w="4678" w:type="dxa"/>
            <w:shd w:val="pct15" w:color="auto" w:fill="FFFFFF"/>
          </w:tcPr>
          <w:p w14:paraId="4CC0D3F9" w14:textId="77777777" w:rsidR="00A20837" w:rsidRPr="00C67286" w:rsidRDefault="00A20837" w:rsidP="00A20837">
            <w:pPr>
              <w:pStyle w:val="TableEntryHeader"/>
            </w:pPr>
            <w:r w:rsidRPr="00C67286">
              <w:t>Meaning</w:t>
            </w:r>
          </w:p>
        </w:tc>
      </w:tr>
      <w:tr w:rsidR="00446AC4" w:rsidRPr="00C67286" w14:paraId="0B52DA4F" w14:textId="77777777" w:rsidTr="006B0A7A">
        <w:trPr>
          <w:cantSplit/>
          <w:trHeight w:val="332"/>
          <w:jc w:val="center"/>
        </w:trPr>
        <w:tc>
          <w:tcPr>
            <w:tcW w:w="1838" w:type="dxa"/>
          </w:tcPr>
          <w:p w14:paraId="7D9A012C" w14:textId="77777777" w:rsidR="00446AC4" w:rsidRPr="00C67286" w:rsidRDefault="00446AC4" w:rsidP="006B0A7A">
            <w:pPr>
              <w:pStyle w:val="TableEntry"/>
            </w:pPr>
            <w:r w:rsidRPr="00C67286">
              <w:t>type</w:t>
            </w:r>
          </w:p>
        </w:tc>
        <w:tc>
          <w:tcPr>
            <w:tcW w:w="1701" w:type="dxa"/>
          </w:tcPr>
          <w:p w14:paraId="182BE18F" w14:textId="77777777" w:rsidR="00446AC4" w:rsidRPr="00C67286" w:rsidRDefault="00446AC4" w:rsidP="006B0A7A">
            <w:pPr>
              <w:pStyle w:val="TableEntry"/>
            </w:pPr>
            <w:r w:rsidRPr="00C67286">
              <w:t>Fixed Value: MedicationRequest</w:t>
            </w:r>
          </w:p>
        </w:tc>
        <w:tc>
          <w:tcPr>
            <w:tcW w:w="1135" w:type="dxa"/>
          </w:tcPr>
          <w:p w14:paraId="6678E611" w14:textId="77777777" w:rsidR="00446AC4" w:rsidRPr="00C67286" w:rsidRDefault="00446AC4" w:rsidP="006B0A7A">
            <w:pPr>
              <w:pStyle w:val="TableEntry"/>
            </w:pPr>
          </w:p>
        </w:tc>
        <w:tc>
          <w:tcPr>
            <w:tcW w:w="4678" w:type="dxa"/>
          </w:tcPr>
          <w:p w14:paraId="471F0014" w14:textId="77777777" w:rsidR="00446AC4" w:rsidRPr="00C67286" w:rsidRDefault="00446AC4" w:rsidP="006B0A7A">
            <w:pPr>
              <w:pStyle w:val="TableEntry"/>
            </w:pPr>
            <w:r w:rsidRPr="00C67286">
              <w:t>…</w:t>
            </w:r>
          </w:p>
        </w:tc>
      </w:tr>
      <w:tr w:rsidR="006E7968" w:rsidRPr="00C67286" w14:paraId="223CF582" w14:textId="77777777" w:rsidTr="00A20837">
        <w:trPr>
          <w:cantSplit/>
          <w:trHeight w:val="332"/>
          <w:jc w:val="center"/>
        </w:trPr>
        <w:tc>
          <w:tcPr>
            <w:tcW w:w="1838" w:type="dxa"/>
          </w:tcPr>
          <w:p w14:paraId="048DB06A" w14:textId="77777777" w:rsidR="006E7968" w:rsidRPr="00C67286" w:rsidRDefault="006E7968" w:rsidP="00A20837">
            <w:pPr>
              <w:pStyle w:val="TableEntry"/>
            </w:pPr>
            <w:r w:rsidRPr="00C67286">
              <w:t>identifier</w:t>
            </w:r>
          </w:p>
        </w:tc>
        <w:tc>
          <w:tcPr>
            <w:tcW w:w="1701" w:type="dxa"/>
          </w:tcPr>
          <w:p w14:paraId="4AB59053" w14:textId="77777777" w:rsidR="006E7968" w:rsidRPr="00C67286" w:rsidRDefault="006E7968" w:rsidP="00A20837">
            <w:pPr>
              <w:pStyle w:val="TableEntry"/>
            </w:pPr>
          </w:p>
        </w:tc>
        <w:tc>
          <w:tcPr>
            <w:tcW w:w="1135" w:type="dxa"/>
          </w:tcPr>
          <w:p w14:paraId="326E945F" w14:textId="77777777" w:rsidR="006E7968" w:rsidRPr="00C67286" w:rsidRDefault="006E7968" w:rsidP="00A20837">
            <w:pPr>
              <w:pStyle w:val="TableEntry"/>
            </w:pPr>
            <w:r w:rsidRPr="00C67286">
              <w:t>Y</w:t>
            </w:r>
          </w:p>
        </w:tc>
        <w:tc>
          <w:tcPr>
            <w:tcW w:w="4678" w:type="dxa"/>
          </w:tcPr>
          <w:p w14:paraId="573EE0A5" w14:textId="77777777" w:rsidR="006E7968" w:rsidRPr="00C67286" w:rsidRDefault="006E7968" w:rsidP="00A20837">
            <w:pPr>
              <w:pStyle w:val="TableEntry"/>
            </w:pPr>
          </w:p>
        </w:tc>
      </w:tr>
      <w:tr w:rsidR="00446AC4" w:rsidRPr="00C67286" w14:paraId="1F9E9A55" w14:textId="77777777" w:rsidTr="006B0A7A">
        <w:trPr>
          <w:cantSplit/>
          <w:trHeight w:val="332"/>
          <w:jc w:val="center"/>
        </w:trPr>
        <w:tc>
          <w:tcPr>
            <w:tcW w:w="1838" w:type="dxa"/>
          </w:tcPr>
          <w:p w14:paraId="17A32E5B" w14:textId="77777777" w:rsidR="00446AC4" w:rsidRPr="00C67286" w:rsidRDefault="00446AC4" w:rsidP="006B0A7A">
            <w:pPr>
              <w:pStyle w:val="TableEntry"/>
            </w:pPr>
            <w:r w:rsidRPr="00C67286">
              <w:t>(date/time) from</w:t>
            </w:r>
          </w:p>
        </w:tc>
        <w:tc>
          <w:tcPr>
            <w:tcW w:w="1701" w:type="dxa"/>
          </w:tcPr>
          <w:p w14:paraId="6A362063" w14:textId="77777777" w:rsidR="00446AC4" w:rsidRPr="00C67286" w:rsidRDefault="00446AC4" w:rsidP="006B0A7A">
            <w:pPr>
              <w:pStyle w:val="TableEntry"/>
            </w:pPr>
            <w:r w:rsidRPr="00C67286">
              <w:t>Datetime</w:t>
            </w:r>
          </w:p>
          <w:p w14:paraId="3985732C" w14:textId="77777777" w:rsidR="00446AC4" w:rsidRPr="00C67286" w:rsidRDefault="00446AC4" w:rsidP="006B0A7A">
            <w:pPr>
              <w:pStyle w:val="TableEntry"/>
            </w:pPr>
            <w:r w:rsidRPr="00C67286">
              <w:t>yyyy-mm-dd hh:mm:ss</w:t>
            </w:r>
          </w:p>
        </w:tc>
        <w:tc>
          <w:tcPr>
            <w:tcW w:w="1135" w:type="dxa"/>
          </w:tcPr>
          <w:p w14:paraId="4FA02677" w14:textId="77777777" w:rsidR="00446AC4" w:rsidRPr="00C67286" w:rsidRDefault="00446AC4" w:rsidP="006B0A7A">
            <w:pPr>
              <w:pStyle w:val="TableEntry"/>
            </w:pPr>
            <w:r w:rsidRPr="00C67286">
              <w:t>N</w:t>
            </w:r>
          </w:p>
        </w:tc>
        <w:tc>
          <w:tcPr>
            <w:tcW w:w="4678" w:type="dxa"/>
          </w:tcPr>
          <w:p w14:paraId="4DF08802" w14:textId="77777777" w:rsidR="00446AC4" w:rsidRPr="00C67286" w:rsidRDefault="00446AC4" w:rsidP="006B0A7A">
            <w:pPr>
              <w:pStyle w:val="TableEntry"/>
            </w:pPr>
            <w:r w:rsidRPr="00C67286">
              <w:t>The time start that the medication is planned to be administered</w:t>
            </w:r>
          </w:p>
        </w:tc>
      </w:tr>
      <w:tr w:rsidR="00A20837" w:rsidRPr="00C67286" w14:paraId="2F339CBB" w14:textId="77777777" w:rsidTr="00A20837">
        <w:trPr>
          <w:cantSplit/>
          <w:trHeight w:val="332"/>
          <w:jc w:val="center"/>
        </w:trPr>
        <w:tc>
          <w:tcPr>
            <w:tcW w:w="1838" w:type="dxa"/>
          </w:tcPr>
          <w:p w14:paraId="22936E0C" w14:textId="77777777" w:rsidR="00A20837" w:rsidRPr="00C67286" w:rsidRDefault="00A20837" w:rsidP="00A20837">
            <w:pPr>
              <w:pStyle w:val="TableEntry"/>
            </w:pPr>
            <w:r w:rsidRPr="00C67286">
              <w:lastRenderedPageBreak/>
              <w:t>(date/time)</w:t>
            </w:r>
            <w:r w:rsidR="00446AC4" w:rsidRPr="00C67286">
              <w:t xml:space="preserve"> to</w:t>
            </w:r>
          </w:p>
        </w:tc>
        <w:tc>
          <w:tcPr>
            <w:tcW w:w="1701" w:type="dxa"/>
          </w:tcPr>
          <w:p w14:paraId="0CF17A8F" w14:textId="77777777" w:rsidR="00A20837" w:rsidRPr="00C67286" w:rsidRDefault="00A20837" w:rsidP="00A20837">
            <w:pPr>
              <w:pStyle w:val="TableEntry"/>
            </w:pPr>
            <w:r w:rsidRPr="00C67286">
              <w:t>Datetime</w:t>
            </w:r>
          </w:p>
          <w:p w14:paraId="26F77C45" w14:textId="77777777" w:rsidR="00A20837" w:rsidRPr="00C67286" w:rsidRDefault="00A20837" w:rsidP="00A20837">
            <w:pPr>
              <w:pStyle w:val="TableEntry"/>
            </w:pPr>
            <w:r w:rsidRPr="00C67286">
              <w:t>yyyy-mm-dd hh:mm:ss</w:t>
            </w:r>
          </w:p>
        </w:tc>
        <w:tc>
          <w:tcPr>
            <w:tcW w:w="1135" w:type="dxa"/>
          </w:tcPr>
          <w:p w14:paraId="7F671F01" w14:textId="77777777" w:rsidR="00A20837" w:rsidRPr="00C67286" w:rsidRDefault="00A20837" w:rsidP="00A20837">
            <w:pPr>
              <w:pStyle w:val="TableEntry"/>
            </w:pPr>
            <w:r w:rsidRPr="00C67286">
              <w:t>N</w:t>
            </w:r>
          </w:p>
        </w:tc>
        <w:tc>
          <w:tcPr>
            <w:tcW w:w="4678" w:type="dxa"/>
          </w:tcPr>
          <w:p w14:paraId="321D758E" w14:textId="77777777" w:rsidR="00A20837" w:rsidRPr="00C67286" w:rsidRDefault="00A14EB7" w:rsidP="00A20837">
            <w:pPr>
              <w:pStyle w:val="TableEntry"/>
            </w:pPr>
            <w:r w:rsidRPr="00C67286">
              <w:t xml:space="preserve">The time </w:t>
            </w:r>
            <w:r w:rsidR="00446AC4" w:rsidRPr="00C67286">
              <w:t xml:space="preserve">end </w:t>
            </w:r>
            <w:r w:rsidRPr="00C67286">
              <w:t>that the medication is planned to be administered</w:t>
            </w:r>
          </w:p>
        </w:tc>
      </w:tr>
      <w:tr w:rsidR="00A20837" w:rsidRPr="00C67286" w14:paraId="102B8307" w14:textId="77777777" w:rsidTr="00A20837">
        <w:trPr>
          <w:cantSplit/>
          <w:trHeight w:val="332"/>
          <w:jc w:val="center"/>
        </w:trPr>
        <w:tc>
          <w:tcPr>
            <w:tcW w:w="1838" w:type="dxa"/>
          </w:tcPr>
          <w:p w14:paraId="6A108B19" w14:textId="77777777" w:rsidR="00A20837" w:rsidRPr="00C67286" w:rsidRDefault="00A20837" w:rsidP="00A20837">
            <w:pPr>
              <w:pStyle w:val="TableEntry"/>
            </w:pPr>
            <w:r w:rsidRPr="00C67286">
              <w:t>(patient)</w:t>
            </w:r>
          </w:p>
        </w:tc>
        <w:tc>
          <w:tcPr>
            <w:tcW w:w="1701" w:type="dxa"/>
          </w:tcPr>
          <w:p w14:paraId="17B51DC5" w14:textId="77777777" w:rsidR="00A20837" w:rsidRPr="00C67286" w:rsidRDefault="00A20837" w:rsidP="00A20837">
            <w:pPr>
              <w:pStyle w:val="TableEntry"/>
            </w:pPr>
          </w:p>
        </w:tc>
        <w:tc>
          <w:tcPr>
            <w:tcW w:w="1135" w:type="dxa"/>
          </w:tcPr>
          <w:p w14:paraId="1A43C052" w14:textId="77777777" w:rsidR="00A20837" w:rsidRPr="00C67286" w:rsidRDefault="00A20837" w:rsidP="00A20837">
            <w:pPr>
              <w:pStyle w:val="TableEntry"/>
            </w:pPr>
            <w:r w:rsidRPr="00C67286">
              <w:t>N</w:t>
            </w:r>
          </w:p>
        </w:tc>
        <w:tc>
          <w:tcPr>
            <w:tcW w:w="4678" w:type="dxa"/>
          </w:tcPr>
          <w:p w14:paraId="3435D4A5" w14:textId="77777777" w:rsidR="00A20837" w:rsidRPr="00C67286" w:rsidRDefault="00A14EB7" w:rsidP="00A20837">
            <w:pPr>
              <w:pStyle w:val="TableEntry"/>
            </w:pPr>
            <w:r w:rsidRPr="00C67286">
              <w:t>The patient for which the medication is planned</w:t>
            </w:r>
          </w:p>
        </w:tc>
      </w:tr>
      <w:tr w:rsidR="00A20837" w:rsidRPr="00C67286" w14:paraId="7477F413" w14:textId="77777777" w:rsidTr="00A20837">
        <w:trPr>
          <w:cantSplit/>
          <w:trHeight w:val="332"/>
          <w:jc w:val="center"/>
        </w:trPr>
        <w:tc>
          <w:tcPr>
            <w:tcW w:w="1838" w:type="dxa"/>
          </w:tcPr>
          <w:p w14:paraId="704E6926" w14:textId="77777777" w:rsidR="00A20837" w:rsidRPr="00C67286" w:rsidRDefault="00A20837" w:rsidP="00A20837">
            <w:pPr>
              <w:pStyle w:val="TableEntry"/>
            </w:pPr>
            <w:r w:rsidRPr="00C67286">
              <w:t>status</w:t>
            </w:r>
          </w:p>
        </w:tc>
        <w:tc>
          <w:tcPr>
            <w:tcW w:w="1701" w:type="dxa"/>
          </w:tcPr>
          <w:p w14:paraId="0B24CD32" w14:textId="77777777" w:rsidR="00A20837" w:rsidRPr="00C67286" w:rsidRDefault="00A20837" w:rsidP="00A20837">
            <w:pPr>
              <w:pStyle w:val="TableEntry"/>
            </w:pPr>
            <w:r w:rsidRPr="00C67286">
              <w:t>string</w:t>
            </w:r>
          </w:p>
        </w:tc>
        <w:tc>
          <w:tcPr>
            <w:tcW w:w="1135" w:type="dxa"/>
          </w:tcPr>
          <w:p w14:paraId="1DE0AA58" w14:textId="77777777" w:rsidR="00A20837" w:rsidRPr="00C67286" w:rsidRDefault="00A20837" w:rsidP="00A20837">
            <w:pPr>
              <w:pStyle w:val="TableEntry"/>
            </w:pPr>
            <w:r w:rsidRPr="00C67286">
              <w:t>N</w:t>
            </w:r>
          </w:p>
        </w:tc>
        <w:tc>
          <w:tcPr>
            <w:tcW w:w="4678" w:type="dxa"/>
          </w:tcPr>
          <w:p w14:paraId="4EF3A7C4" w14:textId="77777777" w:rsidR="00A20837" w:rsidRPr="00C67286" w:rsidRDefault="00A14EB7" w:rsidP="00A20837">
            <w:pPr>
              <w:pStyle w:val="TableEntry"/>
            </w:pPr>
            <w:r w:rsidRPr="00C67286">
              <w:t>The status of the medication request. Typically this is “active”</w:t>
            </w:r>
          </w:p>
        </w:tc>
      </w:tr>
      <w:tr w:rsidR="00A20837" w:rsidRPr="00C67286" w14:paraId="0BC8152C" w14:textId="77777777" w:rsidTr="00A20837">
        <w:trPr>
          <w:cantSplit/>
          <w:trHeight w:val="332"/>
          <w:jc w:val="center"/>
        </w:trPr>
        <w:tc>
          <w:tcPr>
            <w:tcW w:w="1838" w:type="dxa"/>
          </w:tcPr>
          <w:p w14:paraId="38DB6FFE" w14:textId="77777777" w:rsidR="00A20837" w:rsidRPr="00C67286" w:rsidRDefault="00A20837" w:rsidP="00A20837">
            <w:pPr>
              <w:pStyle w:val="TableEntry"/>
            </w:pPr>
            <w:r w:rsidRPr="00C67286">
              <w:t>Performer</w:t>
            </w:r>
          </w:p>
        </w:tc>
        <w:tc>
          <w:tcPr>
            <w:tcW w:w="1701" w:type="dxa"/>
          </w:tcPr>
          <w:p w14:paraId="55643D1D" w14:textId="77777777" w:rsidR="00A20837" w:rsidRPr="00C67286" w:rsidRDefault="00A20837" w:rsidP="00A20837">
            <w:pPr>
              <w:pStyle w:val="TableEntry"/>
            </w:pPr>
          </w:p>
        </w:tc>
        <w:tc>
          <w:tcPr>
            <w:tcW w:w="1135" w:type="dxa"/>
          </w:tcPr>
          <w:p w14:paraId="01895336" w14:textId="77777777" w:rsidR="00A20837" w:rsidRPr="00C67286" w:rsidRDefault="00A20837" w:rsidP="00A20837">
            <w:pPr>
              <w:pStyle w:val="TableEntry"/>
            </w:pPr>
            <w:r w:rsidRPr="00C67286">
              <w:t>N</w:t>
            </w:r>
          </w:p>
        </w:tc>
        <w:tc>
          <w:tcPr>
            <w:tcW w:w="4678" w:type="dxa"/>
          </w:tcPr>
          <w:p w14:paraId="0C49F1A6" w14:textId="77777777" w:rsidR="00A20837" w:rsidRPr="00C67286" w:rsidRDefault="00A14EB7" w:rsidP="00A20837">
            <w:pPr>
              <w:pStyle w:val="TableEntry"/>
            </w:pPr>
            <w:r w:rsidRPr="00C67286">
              <w:t>The intended performer</w:t>
            </w:r>
          </w:p>
        </w:tc>
      </w:tr>
      <w:tr w:rsidR="00A20837" w:rsidRPr="00C67286" w14:paraId="71301EAF" w14:textId="77777777" w:rsidTr="00A20837">
        <w:trPr>
          <w:cantSplit/>
          <w:trHeight w:val="332"/>
          <w:jc w:val="center"/>
        </w:trPr>
        <w:tc>
          <w:tcPr>
            <w:tcW w:w="1838" w:type="dxa"/>
          </w:tcPr>
          <w:p w14:paraId="15E0E9E1" w14:textId="77777777" w:rsidR="00A20837" w:rsidRPr="00C67286" w:rsidRDefault="00A20837" w:rsidP="00A20837">
            <w:pPr>
              <w:pStyle w:val="TableEntry"/>
            </w:pPr>
            <w:r w:rsidRPr="00C67286">
              <w:t>Order type</w:t>
            </w:r>
          </w:p>
        </w:tc>
        <w:tc>
          <w:tcPr>
            <w:tcW w:w="1701" w:type="dxa"/>
          </w:tcPr>
          <w:p w14:paraId="70791100" w14:textId="77777777" w:rsidR="00A20837" w:rsidRPr="00C67286" w:rsidRDefault="00A20837" w:rsidP="00A20837">
            <w:pPr>
              <w:pStyle w:val="TableEntry"/>
            </w:pPr>
            <w:r w:rsidRPr="00C67286">
              <w:t>Fixed value: “instance-order”</w:t>
            </w:r>
          </w:p>
        </w:tc>
        <w:tc>
          <w:tcPr>
            <w:tcW w:w="1135" w:type="dxa"/>
          </w:tcPr>
          <w:p w14:paraId="6F8E0E4B" w14:textId="77777777" w:rsidR="00A20837" w:rsidRPr="00C67286" w:rsidRDefault="00A20837" w:rsidP="00A20837">
            <w:pPr>
              <w:pStyle w:val="TableEntry"/>
            </w:pPr>
            <w:r w:rsidRPr="00C67286">
              <w:t>N</w:t>
            </w:r>
          </w:p>
        </w:tc>
        <w:tc>
          <w:tcPr>
            <w:tcW w:w="4678" w:type="dxa"/>
          </w:tcPr>
          <w:p w14:paraId="37C73B06" w14:textId="77777777" w:rsidR="00A20837" w:rsidRPr="00C67286" w:rsidRDefault="00A14EB7" w:rsidP="00A20837">
            <w:pPr>
              <w:pStyle w:val="TableEntry"/>
            </w:pPr>
            <w:r w:rsidRPr="00C67286">
              <w:t xml:space="preserve">The type </w:t>
            </w:r>
            <w:del w:id="796" w:author="Jose Costa Teixeira" w:date="2017-04-17T12:22:00Z">
              <w:r w:rsidRPr="00C67286" w:rsidDel="00E2320F">
                <w:delText xml:space="preserve">od </w:delText>
              </w:r>
            </w:del>
            <w:ins w:id="797" w:author="Jose Costa Teixeira" w:date="2017-04-17T12:22:00Z">
              <w:r w:rsidR="00E2320F" w:rsidRPr="00C67286">
                <w:t xml:space="preserve">of </w:t>
              </w:r>
            </w:ins>
            <w:r w:rsidRPr="00C67286">
              <w:t xml:space="preserve">Medication </w:t>
            </w:r>
            <w:del w:id="798" w:author="Jose Costa Teixeira" w:date="2017-04-17T12:22:00Z">
              <w:r w:rsidRPr="00C67286" w:rsidDel="00E2320F">
                <w:delText>Order</w:delText>
              </w:r>
            </w:del>
            <w:ins w:id="799" w:author="Jose Costa Teixeira" w:date="2017-04-17T12:22:00Z">
              <w:r w:rsidR="00E2320F" w:rsidRPr="00C67286">
                <w:t>Request</w:t>
              </w:r>
            </w:ins>
            <w:r w:rsidRPr="00C67286">
              <w:t>. Administration Requests are of type “</w:t>
            </w:r>
            <w:r w:rsidRPr="00C67286">
              <w:rPr>
                <w:b/>
                <w:rPrChange w:id="800" w:author="Jose Costa Teixeira" w:date="2017-04-17T12:22:00Z">
                  <w:rPr/>
                </w:rPrChange>
              </w:rPr>
              <w:t>instance-order</w:t>
            </w:r>
            <w:r w:rsidRPr="00C67286">
              <w:t>”</w:t>
            </w:r>
          </w:p>
        </w:tc>
      </w:tr>
    </w:tbl>
    <w:p w14:paraId="5E1600AE" w14:textId="77777777" w:rsidR="00A20837" w:rsidRPr="00C67286" w:rsidRDefault="00A20837" w:rsidP="009D7BA1">
      <w:pPr>
        <w:pStyle w:val="BodyText"/>
        <w:keepNext/>
        <w:rPr>
          <w:b/>
        </w:rPr>
      </w:pPr>
    </w:p>
    <w:p w14:paraId="0D24FCA3" w14:textId="77777777" w:rsidR="00A20837" w:rsidRPr="00C67286" w:rsidRDefault="00A20837" w:rsidP="009D7BA1">
      <w:pPr>
        <w:pStyle w:val="BodyText"/>
        <w:keepNext/>
        <w:rPr>
          <w:b/>
        </w:rPr>
      </w:pPr>
    </w:p>
    <w:p w14:paraId="5EFCC27E" w14:textId="77777777" w:rsidR="009D7BA1" w:rsidRPr="00C67286" w:rsidRDefault="009D7BA1" w:rsidP="009D7BA1">
      <w:pPr>
        <w:pStyle w:val="BodyText"/>
        <w:keepNext/>
        <w:rPr>
          <w:b/>
        </w:rPr>
      </w:pPr>
      <w:r w:rsidRPr="00C67286">
        <w:rPr>
          <w:b/>
        </w:rPr>
        <w:t xml:space="preserve">_id </w:t>
      </w:r>
    </w:p>
    <w:p w14:paraId="21BE4E57" w14:textId="77777777" w:rsidR="009D7BA1" w:rsidRPr="00C67286" w:rsidRDefault="009D7BA1" w:rsidP="009D7BA1">
      <w:pPr>
        <w:pStyle w:val="BodyText"/>
        <w:ind w:left="720"/>
      </w:pPr>
      <w:r w:rsidRPr="00C67286">
        <w:t xml:space="preserve">This parameter of type </w:t>
      </w:r>
      <w:r w:rsidRPr="00C67286">
        <w:rPr>
          <w:rStyle w:val="XMLname"/>
        </w:rPr>
        <w:t>string</w:t>
      </w:r>
      <w:r w:rsidRPr="00C67286">
        <w:rPr>
          <w:i/>
        </w:rPr>
        <w:t xml:space="preserve">, </w:t>
      </w:r>
      <w:r w:rsidRPr="00C67286">
        <w:t>when supplied, represents the resource identifier to be retrieved</w:t>
      </w:r>
    </w:p>
    <w:p w14:paraId="1CD02F08" w14:textId="77777777" w:rsidR="009D7BA1" w:rsidRPr="00C67286" w:rsidRDefault="009D7BA1" w:rsidP="009D7BA1">
      <w:pPr>
        <w:pStyle w:val="BodyText"/>
        <w:ind w:left="720"/>
      </w:pPr>
      <w:r w:rsidRPr="00C67286">
        <w:t>Note: A search using _id is always an exact match search.</w:t>
      </w:r>
    </w:p>
    <w:p w14:paraId="79A90E0F" w14:textId="77777777" w:rsidR="009D7BA1" w:rsidRPr="00C67286" w:rsidRDefault="009D7BA1" w:rsidP="009D7BA1">
      <w:pPr>
        <w:pStyle w:val="BodyText"/>
        <w:rPr>
          <w:b/>
        </w:rPr>
      </w:pPr>
      <w:r w:rsidRPr="00C67286">
        <w:rPr>
          <w:b/>
        </w:rPr>
        <w:t>identifier Search Parameter</w:t>
      </w:r>
    </w:p>
    <w:p w14:paraId="658D5294" w14:textId="77777777" w:rsidR="009D7BA1" w:rsidRPr="00C67286" w:rsidRDefault="009D7BA1" w:rsidP="009D7BA1">
      <w:pPr>
        <w:pStyle w:val="BodyText"/>
        <w:ind w:left="720"/>
      </w:pPr>
      <w:r w:rsidRPr="00C67286">
        <w:t xml:space="preserve">This repeating parameter of type </w:t>
      </w:r>
      <w:r w:rsidRPr="00C67286">
        <w:rPr>
          <w:rStyle w:val="XMLname"/>
        </w:rPr>
        <w:t>token</w:t>
      </w:r>
      <w:r w:rsidRPr="00C67286">
        <w:rPr>
          <w:i/>
        </w:rPr>
        <w:t xml:space="preserve">, </w:t>
      </w:r>
      <w:r w:rsidRPr="00C67286">
        <w:t xml:space="preserve">when supplied, specifies an identifier associated with the Medication Administration Order instance whose information is being queried (e.g., a local identifier, account identifier, etc.).  </w:t>
      </w:r>
    </w:p>
    <w:p w14:paraId="79A5DECA" w14:textId="77777777" w:rsidR="009D7BA1" w:rsidRPr="00C67286" w:rsidRDefault="009D7BA1" w:rsidP="009D7BA1">
      <w:pPr>
        <w:pStyle w:val="BodyText"/>
        <w:ind w:left="720"/>
        <w:rPr>
          <w:b/>
        </w:rPr>
      </w:pPr>
      <w:r w:rsidRPr="00C67286">
        <w:t xml:space="preserve">If multiple instances of this parameter are provided in the query, the query represents a logical AND condition (i.e., all of the associated identifiers must match). </w:t>
      </w:r>
    </w:p>
    <w:p w14:paraId="6B60E237" w14:textId="77777777" w:rsidR="009D7BA1" w:rsidRPr="00C67286" w:rsidRDefault="009D7BA1" w:rsidP="009D7BA1">
      <w:pPr>
        <w:pStyle w:val="BodyText"/>
        <w:rPr>
          <w:b/>
        </w:rPr>
      </w:pPr>
      <w:r w:rsidRPr="00C67286">
        <w:rPr>
          <w:b/>
        </w:rPr>
        <w:t>Date and time of planned administration</w:t>
      </w:r>
    </w:p>
    <w:p w14:paraId="7ED35B7A" w14:textId="77777777" w:rsidR="009D7BA1" w:rsidRPr="00C67286" w:rsidRDefault="009D7BA1" w:rsidP="009D7BA1">
      <w:pPr>
        <w:pStyle w:val="BodyText"/>
        <w:ind w:left="720"/>
      </w:pPr>
      <w:r w:rsidRPr="00C67286">
        <w:t xml:space="preserve">These parameters of type </w:t>
      </w:r>
      <w:r w:rsidRPr="00C67286">
        <w:rPr>
          <w:highlight w:val="yellow"/>
          <w:rPrChange w:id="801" w:author="Jose Costa Teixeira" w:date="2017-04-02T14:23:00Z">
            <w:rPr/>
          </w:rPrChange>
        </w:rPr>
        <w:t>???????</w:t>
      </w:r>
    </w:p>
    <w:p w14:paraId="0D694F22" w14:textId="77777777" w:rsidR="009D7BA1" w:rsidRPr="00C67286" w:rsidRDefault="009D7BA1" w:rsidP="009D7BA1">
      <w:pPr>
        <w:pStyle w:val="BodyText"/>
        <w:ind w:left="720"/>
      </w:pPr>
      <w:r w:rsidRPr="00C67286">
        <w:t>See FHIR specs for search based on boundaries and approximate searches…</w:t>
      </w:r>
    </w:p>
    <w:p w14:paraId="1C0D8FEA" w14:textId="77777777" w:rsidR="009D7BA1" w:rsidRPr="00C67286" w:rsidRDefault="009D7BA1" w:rsidP="009D7BA1">
      <w:pPr>
        <w:pStyle w:val="BodyText"/>
        <w:ind w:left="720"/>
      </w:pPr>
    </w:p>
    <w:p w14:paraId="4F56BF33" w14:textId="77777777" w:rsidR="009D7BA1" w:rsidRPr="00C67286" w:rsidRDefault="009D7BA1" w:rsidP="009D7BA1">
      <w:pPr>
        <w:pStyle w:val="BodyText"/>
        <w:rPr>
          <w:b/>
        </w:rPr>
      </w:pPr>
      <w:r w:rsidRPr="00C67286">
        <w:rPr>
          <w:b/>
        </w:rPr>
        <w:t>Patient Identification</w:t>
      </w:r>
    </w:p>
    <w:p w14:paraId="4DF1F466" w14:textId="77777777" w:rsidR="009D7BA1" w:rsidRPr="00C67286" w:rsidRDefault="009D7BA1" w:rsidP="009D7BA1">
      <w:pPr>
        <w:pStyle w:val="BodyText"/>
        <w:ind w:firstLine="720"/>
      </w:pPr>
      <w:r w:rsidRPr="00C67286">
        <w:t xml:space="preserve">To get the medication administrations planned for a specific patient </w:t>
      </w:r>
    </w:p>
    <w:p w14:paraId="5639C3F8" w14:textId="77777777" w:rsidR="009D7BA1" w:rsidRPr="00C67286" w:rsidRDefault="009D7BA1" w:rsidP="009D7BA1">
      <w:pPr>
        <w:pStyle w:val="BodyText"/>
        <w:ind w:firstLine="720"/>
      </w:pPr>
      <w:r w:rsidRPr="00C67286">
        <w:t>Note that</w:t>
      </w:r>
      <w:r w:rsidR="00B549C3">
        <w:t xml:space="preserve"> according to FHIR specification,</w:t>
      </w:r>
      <w:r w:rsidRPr="00C67286">
        <w:t xml:space="preserve"> </w:t>
      </w:r>
      <w:commentRangeStart w:id="802"/>
      <w:commentRangeStart w:id="803"/>
      <w:r w:rsidRPr="00C67286">
        <w:t xml:space="preserve">only one patient ID </w:t>
      </w:r>
      <w:commentRangeEnd w:id="802"/>
      <w:r w:rsidR="00291630">
        <w:rPr>
          <w:rStyle w:val="CommentReference"/>
        </w:rPr>
        <w:commentReference w:id="802"/>
      </w:r>
      <w:commentRangeEnd w:id="803"/>
      <w:r w:rsidR="00B549C3">
        <w:rPr>
          <w:rStyle w:val="CommentReference"/>
        </w:rPr>
        <w:commentReference w:id="803"/>
      </w:r>
      <w:r w:rsidRPr="00C67286">
        <w:t>can be searched in each query</w:t>
      </w:r>
      <w:r w:rsidR="00B549C3">
        <w:t>.</w:t>
      </w:r>
    </w:p>
    <w:p w14:paraId="011FF5E9" w14:textId="77777777" w:rsidR="009D7BA1" w:rsidRPr="00C67286" w:rsidRDefault="009D7BA1" w:rsidP="009D7BA1">
      <w:pPr>
        <w:pStyle w:val="BodyText"/>
        <w:ind w:left="720"/>
        <w:rPr>
          <w:b/>
        </w:rPr>
      </w:pPr>
      <w:r w:rsidRPr="00C67286">
        <w:t xml:space="preserve">If multiple instances of this parameter are provided in the query, the query represents a logical AND condition (i.e., all of the associated identifiers must match). </w:t>
      </w:r>
    </w:p>
    <w:p w14:paraId="4229A5F0" w14:textId="77777777" w:rsidR="009D7BA1" w:rsidRPr="00C67286" w:rsidRDefault="009D7BA1" w:rsidP="009D7BA1">
      <w:pPr>
        <w:pStyle w:val="BodyText"/>
      </w:pPr>
    </w:p>
    <w:p w14:paraId="52CFCE2A" w14:textId="77777777" w:rsidR="009D7BA1" w:rsidRPr="00C67286" w:rsidRDefault="009D7BA1" w:rsidP="009D7BA1">
      <w:pPr>
        <w:pStyle w:val="BodyText"/>
      </w:pPr>
    </w:p>
    <w:p w14:paraId="09250EBB" w14:textId="77777777" w:rsidR="009D7BA1" w:rsidRPr="00C67286" w:rsidRDefault="009D7BA1" w:rsidP="009D7BA1">
      <w:pPr>
        <w:pStyle w:val="BodyText"/>
        <w:keepNext/>
        <w:rPr>
          <w:b/>
        </w:rPr>
      </w:pPr>
      <w:r w:rsidRPr="00C67286">
        <w:rPr>
          <w:b/>
        </w:rPr>
        <w:lastRenderedPageBreak/>
        <w:t>Status</w:t>
      </w:r>
    </w:p>
    <w:p w14:paraId="6DB2DDDE" w14:textId="77777777" w:rsidR="009D7BA1" w:rsidRPr="00C67286" w:rsidRDefault="009D7BA1" w:rsidP="009D7BA1">
      <w:pPr>
        <w:pStyle w:val="BodyText"/>
        <w:ind w:left="720"/>
      </w:pPr>
      <w:r w:rsidRPr="00C67286">
        <w:t xml:space="preserve">This parameter of type </w:t>
      </w:r>
      <w:ins w:id="804" w:author="Jose Costa Teixeira" w:date="2017-04-02T14:23:00Z">
        <w:r w:rsidR="00153944" w:rsidRPr="00C67286">
          <w:rPr>
            <w:highlight w:val="yellow"/>
            <w:rPrChange w:id="805" w:author="Jose Costa Teixeira" w:date="2017-04-02T14:23:00Z">
              <w:rPr/>
            </w:rPrChange>
          </w:rPr>
          <w:t>???????????????</w:t>
        </w:r>
      </w:ins>
    </w:p>
    <w:p w14:paraId="01F687DC" w14:textId="77777777" w:rsidR="007E105C" w:rsidRPr="00C67286" w:rsidRDefault="007E105C" w:rsidP="009D7BA1">
      <w:pPr>
        <w:pStyle w:val="BodyText"/>
        <w:ind w:left="720"/>
      </w:pPr>
    </w:p>
    <w:p w14:paraId="69C6C049" w14:textId="77777777" w:rsidR="009D7BA1" w:rsidRPr="00C67286" w:rsidRDefault="009D7BA1" w:rsidP="009D7BA1">
      <w:pPr>
        <w:pStyle w:val="BodyText"/>
        <w:rPr>
          <w:b/>
        </w:rPr>
      </w:pPr>
      <w:r w:rsidRPr="00C67286">
        <w:rPr>
          <w:b/>
        </w:rPr>
        <w:t>Intended Administration Performer</w:t>
      </w:r>
    </w:p>
    <w:p w14:paraId="08CBA7A9" w14:textId="77777777" w:rsidR="009D7BA1" w:rsidRPr="00C67286" w:rsidRDefault="009D7BA1" w:rsidP="009D7BA1">
      <w:pPr>
        <w:pStyle w:val="BodyText"/>
        <w:ind w:left="720"/>
      </w:pPr>
    </w:p>
    <w:p w14:paraId="07EBC189" w14:textId="77777777" w:rsidR="007E105C" w:rsidRPr="00C67286" w:rsidRDefault="00A20837" w:rsidP="007E105C">
      <w:pPr>
        <w:pStyle w:val="BodyText"/>
        <w:rPr>
          <w:b/>
        </w:rPr>
      </w:pPr>
      <w:r w:rsidRPr="00C67286">
        <w:rPr>
          <w:b/>
        </w:rPr>
        <w:t>Medication Order Type</w:t>
      </w:r>
    </w:p>
    <w:p w14:paraId="7A6C4EA7" w14:textId="77777777" w:rsidR="007E105C" w:rsidRPr="00C67286" w:rsidRDefault="007E105C" w:rsidP="007E105C">
      <w:pPr>
        <w:pStyle w:val="BodyText"/>
        <w:ind w:left="720"/>
      </w:pPr>
      <w:r w:rsidRPr="00C67286">
        <w:t>This parameter of type string must have a fixed value of “instance-order”.</w:t>
      </w:r>
    </w:p>
    <w:p w14:paraId="28124B1D" w14:textId="77777777" w:rsidR="007E105C" w:rsidRPr="00C67286" w:rsidRDefault="007E105C" w:rsidP="007E105C">
      <w:pPr>
        <w:pStyle w:val="BodyText"/>
        <w:rPr>
          <w:b/>
        </w:rPr>
      </w:pPr>
    </w:p>
    <w:p w14:paraId="60D8677B" w14:textId="77777777" w:rsidR="007E105C" w:rsidRPr="00C67286" w:rsidRDefault="007E105C" w:rsidP="009D7BA1">
      <w:pPr>
        <w:pStyle w:val="BodyText"/>
        <w:ind w:left="720"/>
      </w:pPr>
    </w:p>
    <w:p w14:paraId="6906D29E" w14:textId="77777777" w:rsidR="007E105C" w:rsidRPr="00C67286" w:rsidRDefault="007E105C" w:rsidP="009D7BA1">
      <w:pPr>
        <w:pStyle w:val="BodyText"/>
        <w:ind w:left="720"/>
      </w:pPr>
    </w:p>
    <w:p w14:paraId="45CAD7AE" w14:textId="77777777" w:rsidR="007E105C" w:rsidRPr="00C67286" w:rsidRDefault="007E105C" w:rsidP="009D7BA1">
      <w:pPr>
        <w:pStyle w:val="BodyText"/>
        <w:ind w:left="720"/>
      </w:pPr>
    </w:p>
    <w:p w14:paraId="11C117B7" w14:textId="77777777" w:rsidR="009D7BA1" w:rsidRPr="00C67286" w:rsidRDefault="009D7BA1" w:rsidP="009D7BA1">
      <w:pPr>
        <w:pStyle w:val="Heading6"/>
        <w:numPr>
          <w:ilvl w:val="0"/>
          <w:numId w:val="0"/>
        </w:numPr>
        <w:ind w:left="1152" w:hanging="1152"/>
        <w:rPr>
          <w:noProof w:val="0"/>
        </w:rPr>
      </w:pPr>
      <w:bookmarkStart w:id="806" w:name="_Toc446504743"/>
      <w:r w:rsidRPr="00C67286">
        <w:rPr>
          <w:noProof w:val="0"/>
        </w:rPr>
        <w:t>3.78.4.1.2.5 Populating Expected Response Format</w:t>
      </w:r>
      <w:bookmarkEnd w:id="806"/>
    </w:p>
    <w:p w14:paraId="37B7715E" w14:textId="77777777" w:rsidR="009D7BA1" w:rsidRPr="00C67286" w:rsidRDefault="009D7BA1" w:rsidP="009D7BA1">
      <w:pPr>
        <w:pStyle w:val="BodyText"/>
      </w:pPr>
      <w:r w:rsidRPr="00C67286">
        <w:t xml:space="preserve">The FHIR standard provides encodings for responses as either XML or JSON. Medication Administration Order Placer Actors shall support both message encodings, whilst Medication Administration Performer Actors shall support one and may support both. </w:t>
      </w:r>
    </w:p>
    <w:p w14:paraId="1384EB3C" w14:textId="77777777" w:rsidR="009D7BA1" w:rsidRPr="00C67286" w:rsidRDefault="00C82174" w:rsidP="009D7BA1">
      <w:pPr>
        <w:pStyle w:val="AuthorInstructions"/>
        <w:rPr>
          <w:i w:val="0"/>
        </w:rPr>
      </w:pPr>
      <w:r w:rsidRPr="00C67286">
        <w:rPr>
          <w:i w:val="0"/>
        </w:rPr>
        <w:t>The formats are json or xml</w:t>
      </w:r>
      <w:r w:rsidR="00DD350E" w:rsidRPr="00C67286">
        <w:rPr>
          <w:i w:val="0"/>
        </w:rPr>
        <w:t>.</w:t>
      </w:r>
    </w:p>
    <w:p w14:paraId="6D41063B" w14:textId="77777777" w:rsidR="009D7BA1" w:rsidRPr="00C67286" w:rsidRDefault="009D7BA1" w:rsidP="009D7BA1">
      <w:pPr>
        <w:pStyle w:val="AuthorInstructions"/>
        <w:rPr>
          <w:i w:val="0"/>
        </w:rPr>
      </w:pPr>
    </w:p>
    <w:p w14:paraId="7298F06E" w14:textId="77777777" w:rsidR="00CF283F" w:rsidRPr="00C67286" w:rsidRDefault="00303E20" w:rsidP="00303E20">
      <w:pPr>
        <w:pStyle w:val="Heading5"/>
        <w:numPr>
          <w:ilvl w:val="0"/>
          <w:numId w:val="0"/>
        </w:numPr>
        <w:rPr>
          <w:noProof w:val="0"/>
        </w:rPr>
      </w:pPr>
      <w:bookmarkStart w:id="807" w:name="_Toc345074680"/>
      <w:r w:rsidRPr="00C67286">
        <w:rPr>
          <w:noProof w:val="0"/>
        </w:rPr>
        <w:t>3</w:t>
      </w:r>
      <w:r w:rsidR="00CF283F" w:rsidRPr="00C67286">
        <w:rPr>
          <w:noProof w:val="0"/>
        </w:rPr>
        <w:t>.Y.4.1.3 Expected Actions</w:t>
      </w:r>
      <w:bookmarkEnd w:id="807"/>
    </w:p>
    <w:p w14:paraId="704C947C" w14:textId="77777777" w:rsidR="00892EAF" w:rsidRDefault="00892EAF">
      <w:pPr>
        <w:pStyle w:val="BodyText"/>
      </w:pPr>
    </w:p>
    <w:p w14:paraId="44E941DF" w14:textId="77777777" w:rsidR="009D7BA1" w:rsidRPr="00C67286" w:rsidRDefault="006C1947">
      <w:pPr>
        <w:pStyle w:val="BodyText"/>
      </w:pPr>
      <w:ins w:id="808" w:author="Jose Costa Teixeira" w:date="2017-04-17T13:49:00Z">
        <w:r w:rsidRPr="00C67286">
          <w:t xml:space="preserve">In response to the request, the </w:t>
        </w:r>
      </w:ins>
      <w:del w:id="809" w:author="Jose Costa Teixeira" w:date="2017-04-17T13:49:00Z">
        <w:r w:rsidR="009D7BA1" w:rsidRPr="00C67286" w:rsidDel="006C1947">
          <w:delText xml:space="preserve">The </w:delText>
        </w:r>
      </w:del>
      <w:r w:rsidR="009D7BA1" w:rsidRPr="00C67286">
        <w:t xml:space="preserve">Medication Administration Order Placer shall return </w:t>
      </w:r>
      <w:ins w:id="810" w:author="Jose Costa Teixeira" w:date="2017-04-17T13:51:00Z">
        <w:r w:rsidRPr="00C67286">
          <w:t xml:space="preserve">a </w:t>
        </w:r>
        <w:r w:rsidRPr="00C67286">
          <w:rPr>
            <w:rStyle w:val="XMLname"/>
            <w:rPrChange w:id="811" w:author="Jose Costa Teixeira" w:date="2017-04-17T14:44:00Z">
              <w:rPr/>
            </w:rPrChange>
          </w:rPr>
          <w:t>bundle</w:t>
        </w:r>
        <w:r w:rsidRPr="00C67286">
          <w:t xml:space="preserve"> of </w:t>
        </w:r>
        <w:r w:rsidRPr="00C67286">
          <w:rPr>
            <w:rStyle w:val="XMLname"/>
            <w:rPrChange w:id="812" w:author="Jose Costa Teixeira" w:date="2017-04-17T14:43:00Z">
              <w:rPr/>
            </w:rPrChange>
          </w:rPr>
          <w:t>medicationRequest</w:t>
        </w:r>
      </w:ins>
      <w:ins w:id="813" w:author="Jose Costa Teixeira" w:date="2017-04-17T14:44:00Z">
        <w:r w:rsidR="00793CB2" w:rsidRPr="00C67286">
          <w:t xml:space="preserve"> resources.</w:t>
        </w:r>
      </w:ins>
      <w:ins w:id="814" w:author="Jose Costa Teixeira" w:date="2017-04-17T13:51:00Z">
        <w:r w:rsidRPr="00C67286">
          <w:t xml:space="preserve"> </w:t>
        </w:r>
      </w:ins>
      <w:del w:id="815" w:author="Jose Costa Teixeira" w:date="2017-04-17T13:51:00Z">
        <w:r w:rsidR="009D7BA1" w:rsidRPr="00C67286" w:rsidDel="006C1947">
          <w:delText xml:space="preserve">records that </w:delText>
        </w:r>
      </w:del>
      <w:del w:id="816" w:author="Jose Costa Teixeira" w:date="2017-04-17T13:46:00Z">
        <w:r w:rsidR="009D7BA1" w:rsidRPr="00C67286" w:rsidDel="006C1947">
          <w:delText xml:space="preserve">reflect the </w:delText>
        </w:r>
      </w:del>
      <w:del w:id="817" w:author="Jose Costa Teixeira" w:date="2017-04-17T13:51:00Z">
        <w:r w:rsidR="009D7BA1" w:rsidRPr="00C67286" w:rsidDel="006C1947">
          <w:delText xml:space="preserve">match </w:delText>
        </w:r>
      </w:del>
      <w:del w:id="818" w:author="Jose Costa Teixeira" w:date="2017-04-17T13:46:00Z">
        <w:r w:rsidR="009D7BA1" w:rsidRPr="00C67286" w:rsidDel="006C1947">
          <w:delText xml:space="preserve">to </w:delText>
        </w:r>
      </w:del>
      <w:del w:id="819" w:author="Jose Costa Teixeira" w:date="2017-04-17T13:51:00Z">
        <w:r w:rsidR="009D7BA1" w:rsidRPr="00C67286" w:rsidDel="006C1947">
          <w:delText xml:space="preserve">all of the search criteria provided by the Medication Administration Performer. </w:delText>
        </w:r>
      </w:del>
      <w:r w:rsidR="009D7BA1" w:rsidRPr="00C67286">
        <w:t xml:space="preserve">The </w:t>
      </w:r>
      <w:del w:id="820" w:author="Jose Costa Teixeira" w:date="2017-04-17T13:50:00Z">
        <w:r w:rsidR="009D7BA1" w:rsidRPr="00C67286" w:rsidDel="006C1947">
          <w:delText xml:space="preserve">Medication Administration </w:delText>
        </w:r>
      </w:del>
      <w:del w:id="821" w:author="Jose Costa Teixeira" w:date="2017-04-17T13:48:00Z">
        <w:r w:rsidR="009D7BA1" w:rsidRPr="00C67286" w:rsidDel="006C1947">
          <w:delText xml:space="preserve">Order </w:delText>
        </w:r>
      </w:del>
      <w:del w:id="822" w:author="Jose Costa Teixeira" w:date="2017-04-17T13:50:00Z">
        <w:r w:rsidR="009D7BA1" w:rsidRPr="00C67286" w:rsidDel="006C1947">
          <w:delText xml:space="preserve">Placer shall respond with a Medication Administration </w:delText>
        </w:r>
      </w:del>
      <w:del w:id="823" w:author="Jose Costa Teixeira" w:date="2017-04-17T13:48:00Z">
        <w:r w:rsidR="002A3337" w:rsidRPr="00C67286" w:rsidDel="006C1947">
          <w:delText xml:space="preserve">Order </w:delText>
        </w:r>
      </w:del>
      <w:del w:id="824" w:author="Jose Costa Teixeira" w:date="2017-04-17T13:50:00Z">
        <w:r w:rsidR="002A3337" w:rsidRPr="00C67286" w:rsidDel="006C1947">
          <w:delText xml:space="preserve">Response </w:delText>
        </w:r>
      </w:del>
      <w:ins w:id="825" w:author="Jose Costa Teixeira" w:date="2017-04-17T13:50:00Z">
        <w:r w:rsidRPr="00C67286">
          <w:t xml:space="preserve">response is </w:t>
        </w:r>
      </w:ins>
      <w:r w:rsidR="009D7BA1" w:rsidRPr="00C67286">
        <w:t>synchronous</w:t>
      </w:r>
      <w:del w:id="826" w:author="Jose Costa Teixeira" w:date="2017-04-17T13:50:00Z">
        <w:r w:rsidR="009D7BA1" w:rsidRPr="00C67286" w:rsidDel="006C1947">
          <w:delText>ly</w:delText>
        </w:r>
      </w:del>
      <w:r w:rsidR="009D7BA1" w:rsidRPr="00C67286">
        <w:t xml:space="preserve"> (i.e., on the same connection as was used to initiate the request)</w:t>
      </w:r>
      <w:ins w:id="827" w:author="Jose Costa Teixeira" w:date="2017-04-17T13:50:00Z">
        <w:r w:rsidRPr="00C67286">
          <w:t xml:space="preserve">, and shall </w:t>
        </w:r>
      </w:ins>
      <w:ins w:id="828" w:author="Jose Costa Teixeira" w:date="2017-04-17T13:51:00Z">
        <w:r w:rsidRPr="00C67286">
          <w:t xml:space="preserve">include the </w:t>
        </w:r>
      </w:ins>
      <w:del w:id="829" w:author="Jose Costa Teixeira" w:date="2017-04-17T13:51:00Z">
        <w:r w:rsidR="009D7BA1" w:rsidRPr="00C67286" w:rsidDel="006C1947">
          <w:delText>.</w:delText>
        </w:r>
      </w:del>
      <w:ins w:id="830" w:author="Jose Costa Teixeira" w:date="2017-04-17T13:51:00Z">
        <w:r w:rsidRPr="00C67286">
          <w:t xml:space="preserve">records </w:t>
        </w:r>
        <w:r w:rsidRPr="00C67286">
          <w:rPr>
            <w:rPrChange w:id="831" w:author="Jose Costa Teixeira" w:date="2017-06-17T18:34:00Z">
              <w:rPr>
                <w:lang w:val="pt-PT"/>
              </w:rPr>
            </w:rPrChange>
          </w:rPr>
          <w:t>(</w:t>
        </w:r>
        <w:r w:rsidRPr="00C67286">
          <w:rPr>
            <w:rStyle w:val="XMLname"/>
            <w:rPrChange w:id="832" w:author="Jose Costa Teixeira" w:date="2017-04-17T14:44:00Z">
              <w:rPr>
                <w:lang w:val="pt-PT"/>
              </w:rPr>
            </w:rPrChange>
          </w:rPr>
          <w:t>medicationRequest</w:t>
        </w:r>
      </w:ins>
      <w:ins w:id="833" w:author="Jose Costa Teixeira" w:date="2017-04-17T14:44:00Z">
        <w:r w:rsidR="00684CFE" w:rsidRPr="00C67286">
          <w:rPr>
            <w:rPrChange w:id="834" w:author="Jose Costa Teixeira" w:date="2017-06-17T18:34:00Z">
              <w:rPr>
                <w:lang w:val="pt-PT"/>
              </w:rPr>
            </w:rPrChange>
          </w:rPr>
          <w:t xml:space="preserve"> resource</w:t>
        </w:r>
      </w:ins>
      <w:ins w:id="835" w:author="Jose Costa Teixeira" w:date="2017-04-17T13:51:00Z">
        <w:r w:rsidRPr="00C67286">
          <w:rPr>
            <w:rPrChange w:id="836" w:author="Jose Costa Teixeira" w:date="2017-06-17T18:34:00Z">
              <w:rPr>
                <w:lang w:val="pt-PT"/>
              </w:rPr>
            </w:rPrChange>
          </w:rPr>
          <w:t xml:space="preserve">s) </w:t>
        </w:r>
        <w:r w:rsidRPr="00C67286">
          <w:t>that match all of the search criteria provided by the Medication Administration Performer.</w:t>
        </w:r>
      </w:ins>
    </w:p>
    <w:p w14:paraId="4390E659" w14:textId="77777777" w:rsidR="002A3337" w:rsidRPr="00C67286" w:rsidDel="006C1947" w:rsidRDefault="002A3337" w:rsidP="009D7BA1">
      <w:pPr>
        <w:pStyle w:val="BodyText"/>
        <w:rPr>
          <w:del w:id="837" w:author="Jose Costa Teixeira" w:date="2017-04-17T13:52:00Z"/>
        </w:rPr>
      </w:pPr>
    </w:p>
    <w:p w14:paraId="28E1B21C" w14:textId="77777777" w:rsidR="009D7BA1" w:rsidRPr="00C67286" w:rsidRDefault="009D7BA1" w:rsidP="009D7BA1">
      <w:pPr>
        <w:pStyle w:val="BodyText"/>
      </w:pPr>
      <w:del w:id="838" w:author="Jose Costa Teixeira" w:date="2017-04-17T13:52:00Z">
        <w:r w:rsidRPr="00C67286" w:rsidDel="006C1947">
          <w:delText xml:space="preserve">The information provided by the </w:delText>
        </w:r>
        <w:r w:rsidR="00C74877" w:rsidRPr="00C67286" w:rsidDel="006C1947">
          <w:delText xml:space="preserve">Medication Administration </w:delText>
        </w:r>
      </w:del>
      <w:del w:id="839" w:author="Jose Costa Teixeira" w:date="2017-04-17T13:49:00Z">
        <w:r w:rsidR="00C74877" w:rsidRPr="00C67286" w:rsidDel="006C1947">
          <w:delText xml:space="preserve">Order </w:delText>
        </w:r>
      </w:del>
      <w:del w:id="840" w:author="Jose Costa Teixeira" w:date="2017-04-17T13:52:00Z">
        <w:r w:rsidR="00C74877" w:rsidRPr="00C67286" w:rsidDel="006C1947">
          <w:delText xml:space="preserve">Placer </w:delText>
        </w:r>
        <w:r w:rsidRPr="00C67286" w:rsidDel="006C1947">
          <w:delText xml:space="preserve">to the </w:delText>
        </w:r>
        <w:r w:rsidR="00C74877" w:rsidRPr="00C67286" w:rsidDel="006C1947">
          <w:delText xml:space="preserve">Medication Administration Performer </w:delText>
        </w:r>
        <w:r w:rsidRPr="00C67286" w:rsidDel="006C1947">
          <w:delText xml:space="preserve">is a list of matching </w:delText>
        </w:r>
        <w:r w:rsidR="00C74877" w:rsidRPr="00C67286" w:rsidDel="006C1947">
          <w:delText xml:space="preserve">medication administration requests </w:delText>
        </w:r>
        <w:r w:rsidRPr="00C67286" w:rsidDel="006C1947">
          <w:delText xml:space="preserve">from the </w:delText>
        </w:r>
        <w:r w:rsidR="00C74877" w:rsidRPr="00C67286" w:rsidDel="006C1947">
          <w:delText>Medication Administration Order Placer</w:delText>
        </w:r>
        <w:r w:rsidRPr="00C67286" w:rsidDel="006C1947">
          <w:delText xml:space="preserve">. </w:delText>
        </w:r>
      </w:del>
      <w:r w:rsidRPr="00C67286">
        <w:t xml:space="preserve">The mechanics of </w:t>
      </w:r>
      <w:r w:rsidR="00C74877" w:rsidRPr="00C67286">
        <w:t xml:space="preserve">the planning and scheduling </w:t>
      </w:r>
      <w:del w:id="841" w:author="Jose Costa Teixeira" w:date="2017-04-17T13:52:00Z">
        <w:r w:rsidR="00C74877" w:rsidRPr="00C67286" w:rsidDel="006C1947">
          <w:delText xml:space="preserve">orders </w:delText>
        </w:r>
      </w:del>
      <w:ins w:id="842" w:author="Jose Costa Teixeira" w:date="2017-04-17T13:52:00Z">
        <w:r w:rsidR="006C1947" w:rsidRPr="00C67286">
          <w:t>requests, and how these requests are populated,</w:t>
        </w:r>
      </w:ins>
      <w:ins w:id="843" w:author="Jose Costa Teixeira" w:date="2017-04-17T13:53:00Z">
        <w:r w:rsidR="006C1947" w:rsidRPr="00C67286">
          <w:t xml:space="preserve"> </w:t>
        </w:r>
      </w:ins>
      <w:r w:rsidRPr="00C67286">
        <w:t>are outside the scope of this framework.</w:t>
      </w:r>
    </w:p>
    <w:p w14:paraId="757AA47A" w14:textId="77777777" w:rsidR="00C74877" w:rsidRPr="00C67286" w:rsidRDefault="00C74877" w:rsidP="009D7BA1">
      <w:pPr>
        <w:pStyle w:val="BodyText"/>
      </w:pPr>
    </w:p>
    <w:p w14:paraId="7D04C105" w14:textId="77777777" w:rsidR="009D7BA1" w:rsidRPr="00C67286" w:rsidRDefault="009D7BA1" w:rsidP="009D7BA1">
      <w:pPr>
        <w:pStyle w:val="BodyText"/>
      </w:pPr>
      <w:r w:rsidRPr="00C67286">
        <w:t xml:space="preserve">If the </w:t>
      </w:r>
      <w:r w:rsidR="00C74877" w:rsidRPr="00C67286">
        <w:t xml:space="preserve">Medication Administration Performer </w:t>
      </w:r>
      <w:r w:rsidRPr="00C67286">
        <w:t xml:space="preserve">supplied a query parameter, or used a query parameter modifier which the </w:t>
      </w:r>
      <w:r w:rsidR="00C74877" w:rsidRPr="00C67286">
        <w:t xml:space="preserve">Medication Administration Order Placer </w:t>
      </w:r>
      <w:r w:rsidRPr="00C67286">
        <w:t xml:space="preserve">is not capable of utilizing, then the </w:t>
      </w:r>
      <w:r w:rsidR="00C74877" w:rsidRPr="00C67286">
        <w:t xml:space="preserve">Medication Administration Order Placer </w:t>
      </w:r>
      <w:r w:rsidRPr="00C67286">
        <w:t xml:space="preserve">shall respond with an </w:t>
      </w:r>
      <w:r w:rsidRPr="00C67286">
        <w:rPr>
          <w:b/>
        </w:rPr>
        <w:t>HTTP 400</w:t>
      </w:r>
      <w:del w:id="844" w:author="Jose Costa Teixeira" w:date="2017-04-17T13:55:00Z">
        <w:r w:rsidRPr="00C67286" w:rsidDel="006C1947">
          <w:rPr>
            <w:b/>
          </w:rPr>
          <w:delText xml:space="preserve"> </w:delText>
        </w:r>
      </w:del>
      <w:r w:rsidRPr="00C67286">
        <w:t xml:space="preserve"> (Bad request) status code and an </w:t>
      </w:r>
      <w:r w:rsidRPr="00C67286">
        <w:rPr>
          <w:rStyle w:val="XMLname"/>
        </w:rPr>
        <w:t>OperationOutcome</w:t>
      </w:r>
      <w:r w:rsidRPr="00C67286">
        <w:t xml:space="preserve"> resource indicating the parameters in error.</w:t>
      </w:r>
    </w:p>
    <w:p w14:paraId="3A6DE1D1" w14:textId="77777777"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shall respond to the query request as described by the following cases with a </w:t>
      </w:r>
      <w:r w:rsidR="00C74877" w:rsidRPr="00C67286">
        <w:t xml:space="preserve">Medication Administration Order </w:t>
      </w:r>
      <w:r w:rsidRPr="00C67286">
        <w:t>Response message described in Section 3.</w:t>
      </w:r>
      <w:r w:rsidR="00C74877" w:rsidRPr="00C67286">
        <w:t>Y</w:t>
      </w:r>
      <w:r w:rsidRPr="00C67286">
        <w:t>.4.2, and shall behave according to the cases listed below:</w:t>
      </w:r>
    </w:p>
    <w:p w14:paraId="247CD24A" w14:textId="77777777" w:rsidR="009D7BA1" w:rsidRPr="00C67286" w:rsidRDefault="009D7BA1" w:rsidP="009D7BA1">
      <w:pPr>
        <w:pStyle w:val="BodyText"/>
      </w:pPr>
      <w:r w:rsidRPr="00C67286">
        <w:rPr>
          <w:b/>
        </w:rPr>
        <w:lastRenderedPageBreak/>
        <w:t xml:space="preserve">Case 1: </w:t>
      </w:r>
      <w:r w:rsidRPr="00C67286">
        <w:t xml:space="preserve">The </w:t>
      </w:r>
      <w:r w:rsidR="00C74877" w:rsidRPr="00C67286">
        <w:t xml:space="preserve">Medication Administration Order Placer </w:t>
      </w:r>
      <w:r w:rsidRPr="00C67286">
        <w:t>finds in its information source, at least one patient record matching the criteria sent as HTTP query parameters</w:t>
      </w:r>
      <w:r w:rsidR="00C74877" w:rsidRPr="00C67286">
        <w:t>.</w:t>
      </w:r>
      <w:r w:rsidRPr="00C67286">
        <w:t xml:space="preserve"> </w:t>
      </w:r>
    </w:p>
    <w:p w14:paraId="639C1FAC" w14:textId="77777777" w:rsidR="009D7BA1" w:rsidRPr="00C67286" w:rsidRDefault="009D7BA1" w:rsidP="009D7BA1">
      <w:pPr>
        <w:pStyle w:val="BodyText"/>
      </w:pPr>
      <w:r w:rsidRPr="00C67286">
        <w:rPr>
          <w:b/>
        </w:rPr>
        <w:t xml:space="preserve">HTTP 200 </w:t>
      </w:r>
      <w:r w:rsidRPr="00C67286">
        <w:t>(OK) is returned as the HTTP status code.</w:t>
      </w:r>
    </w:p>
    <w:p w14:paraId="7777EB90" w14:textId="77777777" w:rsidR="009D7BA1" w:rsidRPr="00C67286" w:rsidRDefault="009D7BA1" w:rsidP="009D7BA1">
      <w:pPr>
        <w:pStyle w:val="BodyText"/>
      </w:pPr>
      <w:r w:rsidRPr="00C67286">
        <w:t xml:space="preserve">A </w:t>
      </w:r>
      <w:del w:id="845" w:author="Jose Costa Teixeira" w:date="2017-04-17T14:45:00Z">
        <w:r w:rsidRPr="00C67286" w:rsidDel="00684CFE">
          <w:delText xml:space="preserve">Resource </w:delText>
        </w:r>
      </w:del>
      <w:ins w:id="846" w:author="Jose Costa Teixeira" w:date="2017-04-17T14:45:00Z">
        <w:r w:rsidR="00684CFE" w:rsidRPr="00C67286">
          <w:t xml:space="preserve">resource </w:t>
        </w:r>
      </w:ins>
      <w:del w:id="847" w:author="Jose Costa Teixeira" w:date="2017-04-17T14:45:00Z">
        <w:r w:rsidRPr="00C67286" w:rsidDel="00684CFE">
          <w:rPr>
            <w:rStyle w:val="XMLname"/>
            <w:rPrChange w:id="848" w:author="Jose Costa Teixeira" w:date="2017-04-17T14:45:00Z">
              <w:rPr/>
            </w:rPrChange>
          </w:rPr>
          <w:delText>Bundle</w:delText>
        </w:r>
        <w:r w:rsidRPr="00C67286" w:rsidDel="00684CFE">
          <w:delText xml:space="preserve"> </w:delText>
        </w:r>
      </w:del>
      <w:ins w:id="849" w:author="Jose Costa Teixeira" w:date="2017-04-17T14:45:00Z">
        <w:r w:rsidR="00684CFE" w:rsidRPr="00C67286">
          <w:rPr>
            <w:rStyle w:val="XMLname"/>
          </w:rPr>
          <w:t>b</w:t>
        </w:r>
        <w:r w:rsidR="00684CFE" w:rsidRPr="00C67286">
          <w:rPr>
            <w:rStyle w:val="XMLname"/>
            <w:rPrChange w:id="850" w:author="Jose Costa Teixeira" w:date="2017-04-17T14:45:00Z">
              <w:rPr/>
            </w:rPrChange>
          </w:rPr>
          <w:t>undle</w:t>
        </w:r>
        <w:r w:rsidR="00684CFE" w:rsidRPr="00C67286">
          <w:t xml:space="preserve"> </w:t>
        </w:r>
      </w:ins>
      <w:r w:rsidRPr="00C67286">
        <w:t xml:space="preserve">is returned representing the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property of the bundle with the total number of matching results. One </w:t>
      </w:r>
      <w:r w:rsidRPr="00C67286">
        <w:rPr>
          <w:rStyle w:val="XMLname"/>
        </w:rPr>
        <w:t>entry</w:t>
      </w:r>
      <w:r w:rsidRPr="00C67286">
        <w:t xml:space="preserve"> is returned from the </w:t>
      </w:r>
      <w:r w:rsidR="00C74877" w:rsidRPr="00C67286">
        <w:t xml:space="preserve">Medication Administration Order Placer </w:t>
      </w:r>
      <w:r w:rsidRPr="00C67286">
        <w:t xml:space="preserve">for each </w:t>
      </w:r>
      <w:r w:rsidR="00C74877" w:rsidRPr="00C67286">
        <w:rPr>
          <w:rStyle w:val="XMLname"/>
          <w:rPrChange w:id="851" w:author="Jose Costa Teixeira" w:date="2017-04-17T13:55:00Z">
            <w:rPr/>
          </w:rPrChange>
        </w:rPr>
        <w:t>MedicationRequest</w:t>
      </w:r>
      <w:r w:rsidR="00C74877" w:rsidRPr="00C67286">
        <w:t xml:space="preserve"> </w:t>
      </w:r>
      <w:r w:rsidRPr="00C67286">
        <w:t xml:space="preserve">Resource found. </w:t>
      </w:r>
    </w:p>
    <w:p w14:paraId="4E94EA99" w14:textId="77777777" w:rsidR="009D7BA1" w:rsidRPr="00C67286" w:rsidRDefault="009D7BA1" w:rsidP="009D7BA1">
      <w:pPr>
        <w:pStyle w:val="BodyText"/>
      </w:pPr>
      <w:r w:rsidRPr="00C67286">
        <w:rPr>
          <w:b/>
        </w:rPr>
        <w:t xml:space="preserve">Case </w:t>
      </w:r>
      <w:r w:rsidR="00C74877" w:rsidRPr="00C67286">
        <w:rPr>
          <w:b/>
        </w:rPr>
        <w:t>2</w:t>
      </w:r>
      <w:r w:rsidRPr="00C67286">
        <w:rPr>
          <w:b/>
        </w:rPr>
        <w:t xml:space="preserve">: </w:t>
      </w:r>
      <w:r w:rsidRPr="00C67286">
        <w:t xml:space="preserve">The </w:t>
      </w:r>
      <w:r w:rsidR="00C74877" w:rsidRPr="00C67286">
        <w:t xml:space="preserve">Medication Administration Order Placer </w:t>
      </w:r>
      <w:r w:rsidRPr="00C67286">
        <w:t xml:space="preserve">fails to find in its information source, any patient record matching the criteria sent as HTTP query parameters. </w:t>
      </w:r>
    </w:p>
    <w:p w14:paraId="41F8D004" w14:textId="77777777" w:rsidR="009D7BA1" w:rsidRPr="00C67286" w:rsidRDefault="009D7BA1" w:rsidP="009D7BA1">
      <w:pPr>
        <w:pStyle w:val="BodyText"/>
      </w:pPr>
      <w:r w:rsidRPr="00C67286">
        <w:rPr>
          <w:b/>
        </w:rPr>
        <w:t xml:space="preserve">HTTP 200 </w:t>
      </w:r>
      <w:r w:rsidRPr="00C67286">
        <w:t>(OK) is returned as the HTTP status code.</w:t>
      </w:r>
    </w:p>
    <w:p w14:paraId="0150FA88" w14:textId="77777777" w:rsidR="009D7BA1" w:rsidRPr="00C67286" w:rsidRDefault="009D7BA1" w:rsidP="009D7BA1">
      <w:pPr>
        <w:pStyle w:val="BodyText"/>
      </w:pPr>
      <w:r w:rsidRPr="00C67286">
        <w:t xml:space="preserve">A </w:t>
      </w:r>
      <w:ins w:id="852" w:author="Jose Costa Teixeira" w:date="2017-04-17T14:45:00Z">
        <w:r w:rsidR="00684CFE" w:rsidRPr="00C67286">
          <w:t>r</w:t>
        </w:r>
      </w:ins>
      <w:del w:id="853" w:author="Jose Costa Teixeira" w:date="2017-04-17T14:45:00Z">
        <w:r w:rsidRPr="00C67286" w:rsidDel="00684CFE">
          <w:delText>R</w:delText>
        </w:r>
      </w:del>
      <w:r w:rsidRPr="00C67286">
        <w:t xml:space="preserve">esource </w:t>
      </w:r>
      <w:ins w:id="854" w:author="Jose Costa Teixeira" w:date="2017-04-17T14:45:00Z">
        <w:r w:rsidR="00684CFE" w:rsidRPr="00C67286">
          <w:rPr>
            <w:rStyle w:val="XMLname"/>
            <w:rPrChange w:id="855" w:author="Jose Costa Teixeira" w:date="2017-04-17T14:46:00Z">
              <w:rPr/>
            </w:rPrChange>
          </w:rPr>
          <w:t>b</w:t>
        </w:r>
      </w:ins>
      <w:del w:id="856" w:author="Jose Costa Teixeira" w:date="2017-04-17T14:45:00Z">
        <w:r w:rsidRPr="00C67286" w:rsidDel="00684CFE">
          <w:rPr>
            <w:rStyle w:val="XMLname"/>
            <w:rPrChange w:id="857" w:author="Jose Costa Teixeira" w:date="2017-04-17T14:46:00Z">
              <w:rPr/>
            </w:rPrChange>
          </w:rPr>
          <w:delText>B</w:delText>
        </w:r>
      </w:del>
      <w:r w:rsidRPr="00C67286">
        <w:rPr>
          <w:rStyle w:val="XMLname"/>
          <w:rPrChange w:id="858" w:author="Jose Costa Teixeira" w:date="2017-04-17T14:46:00Z">
            <w:rPr/>
          </w:rPrChange>
        </w:rPr>
        <w:t>undle</w:t>
      </w:r>
      <w:r w:rsidRPr="00C67286">
        <w:t xml:space="preserve"> is returned representing the zero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with a value of 0 indicating no results were found. No </w:t>
      </w:r>
      <w:r w:rsidRPr="00C67286">
        <w:rPr>
          <w:rStyle w:val="XMLname"/>
        </w:rPr>
        <w:t>entry</w:t>
      </w:r>
      <w:r w:rsidRPr="00C67286">
        <w:t xml:space="preserve"> attributes are provided in the result.</w:t>
      </w:r>
    </w:p>
    <w:p w14:paraId="1AA7D50D" w14:textId="77777777" w:rsidR="00C74877" w:rsidRPr="00C67286" w:rsidRDefault="00C74877" w:rsidP="009D7BA1">
      <w:pPr>
        <w:pStyle w:val="BodyText"/>
        <w:rPr>
          <w:b/>
        </w:rPr>
      </w:pPr>
    </w:p>
    <w:p w14:paraId="33A51C8E" w14:textId="77777777" w:rsidR="009D7BA1" w:rsidRPr="00C67286" w:rsidRDefault="009D7BA1" w:rsidP="009D7BA1">
      <w:pPr>
        <w:pStyle w:val="BodyText"/>
      </w:pPr>
      <w:r w:rsidRPr="00C67286">
        <w:rPr>
          <w:b/>
        </w:rPr>
        <w:t xml:space="preserve">Case 5: </w:t>
      </w:r>
      <w:r w:rsidRPr="00C67286">
        <w:t xml:space="preserve">The </w:t>
      </w:r>
      <w:r w:rsidR="00C74877" w:rsidRPr="00C67286">
        <w:t xml:space="preserve">Medication Administration Order Placer </w:t>
      </w:r>
      <w:r w:rsidRPr="00C67286">
        <w:t xml:space="preserve">is not capable of producing a response in the requested format specified by </w:t>
      </w:r>
      <w:r w:rsidRPr="00C67286">
        <w:rPr>
          <w:rStyle w:val="XMLname"/>
        </w:rPr>
        <w:t>_format</w:t>
      </w:r>
      <w:r w:rsidRPr="00C67286">
        <w:t xml:space="preserve"> parameter (specified in Section 3.</w:t>
      </w:r>
      <w:r w:rsidR="00C74877" w:rsidRPr="00C67286">
        <w:t>Y</w:t>
      </w:r>
      <w:r w:rsidRPr="00C67286">
        <w:t>.4.1.2.5).</w:t>
      </w:r>
    </w:p>
    <w:p w14:paraId="604547D7" w14:textId="77777777" w:rsidR="009D7BA1" w:rsidRPr="00C67286" w:rsidRDefault="009D7BA1" w:rsidP="009D7BA1">
      <w:pPr>
        <w:pStyle w:val="BodyText"/>
      </w:pPr>
      <w:r w:rsidRPr="00C67286">
        <w:rPr>
          <w:b/>
        </w:rPr>
        <w:t>HTTP 406</w:t>
      </w:r>
      <w:r w:rsidRPr="00C67286">
        <w:t xml:space="preserve"> (Not Acceptable) is returned as the HTTP status code.</w:t>
      </w:r>
    </w:p>
    <w:p w14:paraId="5CE1F9E7" w14:textId="77777777" w:rsidR="009D7BA1" w:rsidRPr="00C67286" w:rsidRDefault="009D7BA1" w:rsidP="009D7BA1">
      <w:pPr>
        <w:pStyle w:val="BodyText"/>
      </w:pPr>
      <w:r w:rsidRPr="00C67286">
        <w:t xml:space="preserve">An OperationOutcome Resource is returned indicating that the requested response format is not supported in an </w:t>
      </w:r>
      <w:r w:rsidRPr="00C67286">
        <w:rPr>
          <w:rFonts w:ascii="Courier New" w:hAnsi="Courier New" w:cs="Courier New"/>
          <w:sz w:val="20"/>
        </w:rPr>
        <w:t>issue</w:t>
      </w:r>
      <w:r w:rsidRPr="00C67286">
        <w:t xml:space="preserve"> having:</w:t>
      </w:r>
    </w:p>
    <w:p w14:paraId="643CFF90" w14:textId="77777777" w:rsidR="009D7BA1" w:rsidRPr="00C67286" w:rsidRDefault="009D7BA1" w:rsidP="009D7BA1">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9D7BA1" w:rsidRPr="00C67286" w14:paraId="5C0E0E48" w14:textId="77777777" w:rsidTr="00A20837">
        <w:trPr>
          <w:cantSplit/>
          <w:tblHeader/>
          <w:jc w:val="center"/>
        </w:trPr>
        <w:tc>
          <w:tcPr>
            <w:tcW w:w="1438" w:type="dxa"/>
            <w:shd w:val="pct15" w:color="auto" w:fill="FFFFFF"/>
          </w:tcPr>
          <w:p w14:paraId="13251FB1" w14:textId="77777777" w:rsidR="009D7BA1" w:rsidRPr="00C67286" w:rsidRDefault="009D7BA1" w:rsidP="00A20837">
            <w:pPr>
              <w:pStyle w:val="TableEntryHeader"/>
            </w:pPr>
            <w:r w:rsidRPr="00C67286">
              <w:t>Attribute</w:t>
            </w:r>
          </w:p>
        </w:tc>
        <w:tc>
          <w:tcPr>
            <w:tcW w:w="5758" w:type="dxa"/>
            <w:shd w:val="pct15" w:color="auto" w:fill="FFFFFF"/>
          </w:tcPr>
          <w:p w14:paraId="123D7DC1" w14:textId="77777777" w:rsidR="009D7BA1" w:rsidRPr="00C67286" w:rsidRDefault="009D7BA1" w:rsidP="00A20837">
            <w:pPr>
              <w:pStyle w:val="TableEntryHeader"/>
            </w:pPr>
            <w:r w:rsidRPr="00C67286">
              <w:t>Value</w:t>
            </w:r>
          </w:p>
        </w:tc>
      </w:tr>
      <w:tr w:rsidR="009D7BA1" w:rsidRPr="00C67286" w14:paraId="3C462DF6" w14:textId="77777777" w:rsidTr="00A20837">
        <w:trPr>
          <w:cantSplit/>
          <w:trHeight w:val="332"/>
          <w:jc w:val="center"/>
        </w:trPr>
        <w:tc>
          <w:tcPr>
            <w:tcW w:w="1438" w:type="dxa"/>
          </w:tcPr>
          <w:p w14:paraId="2246D0B3" w14:textId="77777777" w:rsidR="009D7BA1" w:rsidRPr="00C67286" w:rsidRDefault="009D7BA1" w:rsidP="00A20837">
            <w:pPr>
              <w:pStyle w:val="TableEntry"/>
            </w:pPr>
            <w:r w:rsidRPr="00C67286">
              <w:t>severity</w:t>
            </w:r>
          </w:p>
        </w:tc>
        <w:tc>
          <w:tcPr>
            <w:tcW w:w="5758" w:type="dxa"/>
          </w:tcPr>
          <w:p w14:paraId="11C13620" w14:textId="77777777" w:rsidR="009D7BA1" w:rsidRPr="00C67286" w:rsidRDefault="009D7BA1" w:rsidP="00A20837">
            <w:pPr>
              <w:pStyle w:val="TableEntry"/>
            </w:pPr>
            <w:r w:rsidRPr="00C67286">
              <w:t>error</w:t>
            </w:r>
          </w:p>
        </w:tc>
      </w:tr>
      <w:tr w:rsidR="009D7BA1" w:rsidRPr="00C67286" w14:paraId="64C89AE1" w14:textId="77777777" w:rsidTr="00A20837">
        <w:trPr>
          <w:cantSplit/>
          <w:trHeight w:val="332"/>
          <w:jc w:val="center"/>
        </w:trPr>
        <w:tc>
          <w:tcPr>
            <w:tcW w:w="1438" w:type="dxa"/>
          </w:tcPr>
          <w:p w14:paraId="6B5E0304" w14:textId="77777777" w:rsidR="009D7BA1" w:rsidRPr="00C67286" w:rsidRDefault="009D7BA1" w:rsidP="00A20837">
            <w:pPr>
              <w:pStyle w:val="TableEntry"/>
            </w:pPr>
            <w:r w:rsidRPr="00C67286">
              <w:t>code</w:t>
            </w:r>
          </w:p>
        </w:tc>
        <w:tc>
          <w:tcPr>
            <w:tcW w:w="5758" w:type="dxa"/>
          </w:tcPr>
          <w:p w14:paraId="10A6A9B1" w14:textId="77777777" w:rsidR="009D7BA1" w:rsidRPr="00C67286" w:rsidRDefault="009D7BA1" w:rsidP="00A20837">
            <w:pPr>
              <w:pStyle w:val="TableEntry"/>
            </w:pPr>
            <w:r w:rsidRPr="00C67286">
              <w:t>{http://hl7.org/fhir/issue-type.html,</w:t>
            </w:r>
            <w:r w:rsidRPr="00C67286" w:rsidDel="007A76F5">
              <w:t xml:space="preserve"> </w:t>
            </w:r>
            <w:r w:rsidRPr="00C67286">
              <w:t>,not-supported}</w:t>
            </w:r>
          </w:p>
        </w:tc>
      </w:tr>
    </w:tbl>
    <w:p w14:paraId="7EEA90B0" w14:textId="77777777" w:rsidR="009D7BA1" w:rsidRPr="00C67286" w:rsidRDefault="009D7BA1" w:rsidP="009D7BA1">
      <w:pPr>
        <w:pStyle w:val="BodyText"/>
      </w:pPr>
    </w:p>
    <w:p w14:paraId="07BD9FCF" w14:textId="77777777"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may be capable of servicing requests for response formats not listed in Section 3.78.4.1.2.5, but shall, at minimum, be capable of producing XML and JSON encodings. </w:t>
      </w:r>
    </w:p>
    <w:p w14:paraId="10A88305" w14:textId="77777777" w:rsidR="009D7BA1" w:rsidRPr="00C67286" w:rsidRDefault="009D7BA1" w:rsidP="009D7BA1">
      <w:r w:rsidRPr="00C67286">
        <w:t xml:space="preserve">The </w:t>
      </w:r>
      <w:r w:rsidR="00C74877" w:rsidRPr="00C67286">
        <w:t xml:space="preserve">Medication Administration Order Placer </w:t>
      </w:r>
      <w:r w:rsidRPr="00C67286">
        <w:t xml:space="preserve">may return other HTTP status codes to represent specific error conditions. When HTTP error status codes are returned by the </w:t>
      </w:r>
      <w:r w:rsidR="00A20837" w:rsidRPr="00C67286">
        <w:t>Medication Administration Order Placer</w:t>
      </w:r>
      <w:r w:rsidRPr="00C67286">
        <w:t>, they shall conform to the HTTP standard RFC 2616. Their use is not further constrained or specified by this transaction.</w:t>
      </w:r>
    </w:p>
    <w:p w14:paraId="2BB720D9" w14:textId="77777777" w:rsidR="009D7BA1" w:rsidRPr="00C67286" w:rsidRDefault="009D7BA1" w:rsidP="009D7BA1">
      <w:pPr>
        <w:pStyle w:val="BodyText"/>
      </w:pPr>
    </w:p>
    <w:p w14:paraId="2B73E9FE" w14:textId="77777777" w:rsidR="009D7BA1" w:rsidRDefault="009D7BA1" w:rsidP="009D7BA1">
      <w:pPr>
        <w:pStyle w:val="BodyText"/>
      </w:pPr>
    </w:p>
    <w:p w14:paraId="18E481DA" w14:textId="77777777" w:rsidR="00892EAF" w:rsidRDefault="00892EAF" w:rsidP="009D7BA1">
      <w:pPr>
        <w:pStyle w:val="BodyText"/>
      </w:pPr>
    </w:p>
    <w:p w14:paraId="1156541A" w14:textId="77777777" w:rsidR="00892EAF" w:rsidRDefault="00892EAF" w:rsidP="009D7BA1">
      <w:pPr>
        <w:pStyle w:val="BodyText"/>
      </w:pPr>
    </w:p>
    <w:p w14:paraId="37E51CFF" w14:textId="77777777" w:rsidR="00892EAF" w:rsidRDefault="00892EAF" w:rsidP="009D7BA1">
      <w:pPr>
        <w:pStyle w:val="BodyText"/>
      </w:pPr>
    </w:p>
    <w:p w14:paraId="6B963B46" w14:textId="77777777" w:rsidR="00892EAF" w:rsidRDefault="00892EAF" w:rsidP="009D7BA1">
      <w:pPr>
        <w:pStyle w:val="BodyText"/>
      </w:pPr>
    </w:p>
    <w:p w14:paraId="7D6CE80F" w14:textId="77777777" w:rsidR="00892EAF" w:rsidRDefault="00892EAF" w:rsidP="009D7BA1">
      <w:pPr>
        <w:pStyle w:val="BodyText"/>
      </w:pPr>
      <w:r w:rsidRPr="00892EAF">
        <w:rPr>
          <w:highlight w:val="yellow"/>
        </w:rPr>
        <w:t>Change from PDQ to MMA:</w:t>
      </w:r>
    </w:p>
    <w:p w14:paraId="560F7C90" w14:textId="77777777" w:rsidR="00892EAF" w:rsidRDefault="00892EAF" w:rsidP="009D7BA1">
      <w:pPr>
        <w:pStyle w:val="BodyText"/>
      </w:pPr>
    </w:p>
    <w:p w14:paraId="2B2A768E" w14:textId="77777777" w:rsidR="00892EAF" w:rsidRDefault="00892EAF" w:rsidP="009D7BA1">
      <w:pPr>
        <w:pStyle w:val="BodyText"/>
      </w:pPr>
    </w:p>
    <w:p w14:paraId="1713020D" w14:textId="77777777" w:rsidR="00892EAF" w:rsidRPr="00FF05FC" w:rsidRDefault="00892EAF" w:rsidP="00892EAF">
      <w:pPr>
        <w:pStyle w:val="Heading4"/>
        <w:numPr>
          <w:ilvl w:val="0"/>
          <w:numId w:val="0"/>
        </w:numPr>
      </w:pPr>
      <w:bookmarkStart w:id="859" w:name="_Toc451355410"/>
      <w:r w:rsidRPr="002862AA">
        <w:rPr>
          <w:noProof w:val="0"/>
        </w:rPr>
        <w:t>3.78.4.2 Query Patient Resource Response message</w:t>
      </w:r>
      <w:bookmarkEnd w:id="859"/>
    </w:p>
    <w:p w14:paraId="4F4265BE" w14:textId="77777777" w:rsidR="00892EAF" w:rsidRPr="002862AA" w:rsidRDefault="00892EAF" w:rsidP="00892EAF">
      <w:pPr>
        <w:pStyle w:val="Heading5"/>
        <w:numPr>
          <w:ilvl w:val="0"/>
          <w:numId w:val="0"/>
        </w:numPr>
        <w:rPr>
          <w:noProof w:val="0"/>
        </w:rPr>
      </w:pPr>
      <w:bookmarkStart w:id="860" w:name="_Toc451355411"/>
      <w:r w:rsidRPr="002862AA">
        <w:rPr>
          <w:noProof w:val="0"/>
        </w:rPr>
        <w:t>3.78.4.2.1 Trigger Events</w:t>
      </w:r>
      <w:bookmarkEnd w:id="860"/>
    </w:p>
    <w:p w14:paraId="41460CA1" w14:textId="77777777" w:rsidR="00892EAF" w:rsidRPr="002862AA" w:rsidRDefault="00892EAF" w:rsidP="00892EAF">
      <w:pPr>
        <w:pStyle w:val="BodyText"/>
      </w:pPr>
      <w:r w:rsidRPr="00A1150B">
        <w:rPr>
          <w:highlight w:val="yellow"/>
        </w:rPr>
        <w:t>The Patient Demographics Supplier found patient demographics matching the query parameters specified by the Patient Demographics Consumer as a result of a Query Patient Resource Request.</w:t>
      </w:r>
    </w:p>
    <w:p w14:paraId="375F57D4" w14:textId="77777777" w:rsidR="00892EAF" w:rsidRPr="002862AA" w:rsidRDefault="00892EAF" w:rsidP="00892EAF">
      <w:pPr>
        <w:pStyle w:val="Heading5"/>
        <w:numPr>
          <w:ilvl w:val="0"/>
          <w:numId w:val="0"/>
        </w:numPr>
        <w:rPr>
          <w:noProof w:val="0"/>
        </w:rPr>
      </w:pPr>
      <w:bookmarkStart w:id="861" w:name="_Toc451355412"/>
      <w:r w:rsidRPr="002862AA">
        <w:rPr>
          <w:noProof w:val="0"/>
        </w:rPr>
        <w:t>3.78.4.2.2 Message Semantics</w:t>
      </w:r>
      <w:bookmarkEnd w:id="861"/>
    </w:p>
    <w:p w14:paraId="5FB92399" w14:textId="77777777" w:rsidR="00892EAF" w:rsidRPr="002862AA" w:rsidRDefault="00892EAF" w:rsidP="00892EAF">
      <w:pPr>
        <w:pStyle w:val="BodyText"/>
      </w:pPr>
      <w:r w:rsidRPr="00A1150B">
        <w:rPr>
          <w:highlight w:val="yellow"/>
        </w:rPr>
        <w:t>The Query Patient Resource Response is sent from the Patient Demographics Supplier to the Patient Demographics Consumer as a Bundle of Patient Resources. The “content-type” of the response will depend upon the requested response format indicated by the Patient Demographics Consumer.</w:t>
      </w:r>
      <w:r>
        <w:t xml:space="preserve"> </w:t>
      </w:r>
      <w:r w:rsidRPr="002862AA">
        <w:br/>
      </w:r>
    </w:p>
    <w:p w14:paraId="5C979EA4" w14:textId="77777777" w:rsidR="00892EAF" w:rsidRPr="002862AA" w:rsidRDefault="00892EAF" w:rsidP="00892EAF">
      <w:pPr>
        <w:pStyle w:val="Heading6"/>
        <w:numPr>
          <w:ilvl w:val="0"/>
          <w:numId w:val="0"/>
        </w:numPr>
        <w:rPr>
          <w:noProof w:val="0"/>
        </w:rPr>
      </w:pPr>
      <w:bookmarkStart w:id="862" w:name="_Toc451355413"/>
      <w:r w:rsidRPr="002862AA">
        <w:rPr>
          <w:noProof w:val="0"/>
        </w:rPr>
        <w:t xml:space="preserve">3.78.4.2.2.1 </w:t>
      </w:r>
      <w:r w:rsidR="00A1150B">
        <w:rPr>
          <w:noProof w:val="0"/>
        </w:rPr>
        <w:t xml:space="preserve">(X) </w:t>
      </w:r>
      <w:r w:rsidRPr="002862AA">
        <w:rPr>
          <w:noProof w:val="0"/>
        </w:rPr>
        <w:t xml:space="preserve">Resource Definition in the Context of </w:t>
      </w:r>
      <w:bookmarkEnd w:id="862"/>
      <w:r w:rsidR="00A1150B">
        <w:rPr>
          <w:noProof w:val="0"/>
        </w:rPr>
        <w:t>(transaction)</w:t>
      </w:r>
    </w:p>
    <w:p w14:paraId="3FADCF4C" w14:textId="77777777" w:rsidR="00892EAF" w:rsidRPr="002862AA" w:rsidRDefault="00892EAF" w:rsidP="00892EAF">
      <w:pPr>
        <w:pStyle w:val="BodyText"/>
      </w:pPr>
      <w:r w:rsidRPr="002862AA">
        <w:t xml:space="preserve">The components of the Patient Resource with cardinality greater than 0 (as shown below) are required, and the detailed description of the message is provided here. All other attributes of the response are optional. </w:t>
      </w:r>
      <w:r w:rsidRPr="002862AA">
        <w:br/>
        <w:t>The Patient Resource contained within the Query Patient Resource Response message is described at</w:t>
      </w:r>
      <w:r w:rsidRPr="00145BA1">
        <w:t xml:space="preserve"> </w:t>
      </w:r>
      <w:hyperlink r:id="rId32" w:history="1">
        <w:r w:rsidRPr="00A37F4D">
          <w:rPr>
            <w:rStyle w:val="Hyperlink"/>
          </w:rPr>
          <w:t>http://hl7.org/fhir/STU3/patient.html</w:t>
        </w:r>
      </w:hyperlink>
      <w:r>
        <w:rPr>
          <w:rStyle w:val="Hyperlink"/>
        </w:rPr>
        <w:t>,</w:t>
      </w:r>
      <w:r w:rsidRPr="002862AA">
        <w:t xml:space="preserve"> and is not further constrained by this transaction.</w:t>
      </w:r>
      <w:r w:rsidRPr="002862AA" w:rsidDel="001B47D2">
        <w:t xml:space="preserve"> </w:t>
      </w:r>
      <w:r>
        <w:t xml:space="preserve"> </w:t>
      </w:r>
    </w:p>
    <w:p w14:paraId="09F668A9" w14:textId="77777777" w:rsidR="00892EAF" w:rsidRPr="002862AA" w:rsidRDefault="00892EAF" w:rsidP="00892EAF">
      <w:pPr>
        <w:pStyle w:val="Heading6"/>
        <w:numPr>
          <w:ilvl w:val="0"/>
          <w:numId w:val="0"/>
        </w:numPr>
        <w:ind w:left="1152" w:hanging="1152"/>
        <w:rPr>
          <w:noProof w:val="0"/>
        </w:rPr>
      </w:pPr>
      <w:bookmarkStart w:id="863" w:name="_Toc451355415"/>
      <w:r w:rsidRPr="002862AA">
        <w:rPr>
          <w:noProof w:val="0"/>
        </w:rPr>
        <w:t>3.78.4.2.2.3 Resource Bundling</w:t>
      </w:r>
      <w:bookmarkEnd w:id="863"/>
    </w:p>
    <w:p w14:paraId="4D19CAE6" w14:textId="77777777" w:rsidR="00892EAF" w:rsidRPr="002862AA" w:rsidRDefault="00892EAF" w:rsidP="00892EAF">
      <w:pPr>
        <w:pStyle w:val="BodyText"/>
      </w:pPr>
      <w:r w:rsidRPr="002862AA">
        <w:t xml:space="preserve">Please see ITI TF-2x: Appendix Z.1 for details on the IHE guidelines for implementing FHIR bundles. </w:t>
      </w:r>
    </w:p>
    <w:p w14:paraId="7189B989" w14:textId="77777777" w:rsidR="00892EAF" w:rsidRPr="002862AA" w:rsidRDefault="00892EAF" w:rsidP="00892EAF">
      <w:pPr>
        <w:pStyle w:val="Heading6"/>
        <w:numPr>
          <w:ilvl w:val="0"/>
          <w:numId w:val="0"/>
        </w:numPr>
        <w:ind w:left="1152" w:hanging="1152"/>
        <w:rPr>
          <w:noProof w:val="0"/>
        </w:rPr>
      </w:pPr>
      <w:bookmarkStart w:id="864" w:name="_Toc451355416"/>
      <w:r w:rsidRPr="002862AA">
        <w:rPr>
          <w:noProof w:val="0"/>
        </w:rPr>
        <w:t>3.78.4.2.2.4 Incremental Response Processing - Paging of Resource Bundle</w:t>
      </w:r>
      <w:bookmarkEnd w:id="864"/>
    </w:p>
    <w:p w14:paraId="4B9FB0C2" w14:textId="77777777" w:rsidR="00892EAF" w:rsidRPr="002862AA" w:rsidRDefault="00892EAF" w:rsidP="00892EAF">
      <w:pPr>
        <w:pStyle w:val="BodyText"/>
      </w:pPr>
      <w:r w:rsidRPr="00A1150B">
        <w:rPr>
          <w:highlight w:val="yellow"/>
        </w:rPr>
        <w:t xml:space="preserve">The Patient Demographics Supplier shall represent these incremental responses as specified FHIR Paging </w:t>
      </w:r>
      <w:hyperlink r:id="rId33" w:anchor="paging" w:history="1">
        <w:r w:rsidRPr="00A1150B">
          <w:rPr>
            <w:rStyle w:val="Hyperlink"/>
            <w:highlight w:val="yellow"/>
          </w:rPr>
          <w:t>http://hl7.org/fhir/STU3/http.html#paging</w:t>
        </w:r>
      </w:hyperlink>
      <w:r w:rsidRPr="002862AA">
        <w:t xml:space="preserve"> </w:t>
      </w:r>
    </w:p>
    <w:p w14:paraId="484CE335" w14:textId="77777777" w:rsidR="00892EAF" w:rsidRPr="002862AA" w:rsidRDefault="00892EAF" w:rsidP="00892EAF">
      <w:pPr>
        <w:pStyle w:val="Heading6"/>
        <w:numPr>
          <w:ilvl w:val="0"/>
          <w:numId w:val="0"/>
        </w:numPr>
        <w:ind w:left="1152" w:hanging="1152"/>
        <w:rPr>
          <w:noProof w:val="0"/>
        </w:rPr>
      </w:pPr>
      <w:bookmarkStart w:id="865" w:name="_Toc451355417"/>
      <w:r w:rsidRPr="002862AA">
        <w:rPr>
          <w:noProof w:val="0"/>
        </w:rPr>
        <w:lastRenderedPageBreak/>
        <w:t>3.78.4.2.2.5 Quality of Match</w:t>
      </w:r>
      <w:bookmarkEnd w:id="865"/>
    </w:p>
    <w:p w14:paraId="48B55533" w14:textId="77777777" w:rsidR="00892EAF" w:rsidRPr="00A1150B" w:rsidRDefault="00892EAF" w:rsidP="00892EAF">
      <w:pPr>
        <w:pStyle w:val="BodyText"/>
        <w:rPr>
          <w:highlight w:val="yellow"/>
        </w:rPr>
      </w:pPr>
      <w:r w:rsidRPr="00A1150B">
        <w:rPr>
          <w:highlight w:val="yellow"/>
        </w:rPr>
        <w:t xml:space="preserve">The Patient Demographics Supplier may convey the quality of each match based on strength of the particular result to the supplied query parameters. The mechanism for determining the confidence of match is considered a product specific feature, and is not specified in this transaction. </w:t>
      </w:r>
    </w:p>
    <w:p w14:paraId="6F926369" w14:textId="77777777" w:rsidR="00892EAF" w:rsidRPr="002862AA" w:rsidRDefault="00892EAF" w:rsidP="00892EAF">
      <w:pPr>
        <w:pStyle w:val="BodyText"/>
      </w:pPr>
      <w:r w:rsidRPr="00A1150B">
        <w:rPr>
          <w:highlight w:val="yellow"/>
        </w:rPr>
        <w:t xml:space="preserve">If the Patient Demographics Supplier wishes to convey the quality of match, it shall represent the confidence of a particular match within the bundle as a </w:t>
      </w:r>
      <w:r w:rsidRPr="00A1150B">
        <w:rPr>
          <w:rStyle w:val="XMLname"/>
          <w:highlight w:val="yellow"/>
        </w:rPr>
        <w:t>score</w:t>
      </w:r>
      <w:r w:rsidRPr="00A1150B">
        <w:rPr>
          <w:highlight w:val="yellow"/>
        </w:rPr>
        <w:t xml:space="preserve"> attribute. See FHIR Relevance section </w:t>
      </w:r>
      <w:hyperlink r:id="rId34" w:anchor="score" w:history="1">
        <w:r w:rsidRPr="00A1150B">
          <w:rPr>
            <w:rStyle w:val="Hyperlink"/>
            <w:highlight w:val="yellow"/>
          </w:rPr>
          <w:t>http://hl7.org/fhir/STU3/search.html#score</w:t>
        </w:r>
      </w:hyperlink>
      <w:r w:rsidRPr="002862AA">
        <w:t xml:space="preserve"> </w:t>
      </w:r>
    </w:p>
    <w:p w14:paraId="5DFCA3D6" w14:textId="77777777" w:rsidR="00892EAF" w:rsidRPr="00A1150B" w:rsidRDefault="00892EAF" w:rsidP="00892EAF">
      <w:pPr>
        <w:pStyle w:val="Heading5"/>
        <w:numPr>
          <w:ilvl w:val="0"/>
          <w:numId w:val="0"/>
        </w:numPr>
        <w:rPr>
          <w:noProof w:val="0"/>
          <w:highlight w:val="yellow"/>
        </w:rPr>
      </w:pPr>
      <w:bookmarkStart w:id="866" w:name="_Toc451355418"/>
      <w:r w:rsidRPr="00A1150B">
        <w:rPr>
          <w:noProof w:val="0"/>
          <w:highlight w:val="yellow"/>
        </w:rPr>
        <w:t>3.78.4.2.3 Expected Actions</w:t>
      </w:r>
      <w:bookmarkEnd w:id="866"/>
    </w:p>
    <w:p w14:paraId="402629C6" w14:textId="77777777" w:rsidR="00892EAF" w:rsidRPr="00A1150B" w:rsidRDefault="00892EAF" w:rsidP="00892EAF">
      <w:pPr>
        <w:rPr>
          <w:highlight w:val="yellow"/>
        </w:rPr>
      </w:pPr>
      <w:r w:rsidRPr="00A1150B">
        <w:rPr>
          <w:highlight w:val="yellow"/>
        </w:rPr>
        <w:t xml:space="preserve">The constraints specified in Section 3.78.4.2.2 represent the minimum set of demographics information that must be implemented by a Patient Demographics Supplier. This does not prevent the Patient Demographics Supplier from sending additional FHIR attributes in a response; such as extensions, text, etc. The Patient Demographics Consumer shall ignore additional attributes and extensions if not understood. </w:t>
      </w:r>
    </w:p>
    <w:p w14:paraId="131D7363" w14:textId="77777777" w:rsidR="00892EAF" w:rsidRPr="002862AA" w:rsidRDefault="00892EAF" w:rsidP="00892EAF">
      <w:r w:rsidRPr="00A1150B">
        <w:rPr>
          <w:highlight w:val="yellow"/>
        </w:rPr>
        <w:t>The consumer shall process the response in some manner specific to its application function (for example: displaying on a user interface). This application behavior is not specified by IHE.</w:t>
      </w:r>
    </w:p>
    <w:p w14:paraId="6BE06A5D" w14:textId="77777777" w:rsidR="00892EAF" w:rsidRPr="002862AA" w:rsidRDefault="00892EAF" w:rsidP="00892EAF">
      <w:pPr>
        <w:pStyle w:val="Heading5"/>
        <w:numPr>
          <w:ilvl w:val="0"/>
          <w:numId w:val="0"/>
        </w:numPr>
        <w:ind w:left="1008" w:hanging="1008"/>
        <w:rPr>
          <w:noProof w:val="0"/>
        </w:rPr>
      </w:pPr>
      <w:bookmarkStart w:id="867" w:name="_Toc451355419"/>
      <w:r w:rsidRPr="002862AA">
        <w:rPr>
          <w:noProof w:val="0"/>
        </w:rPr>
        <w:t>3.78.4.2.5 Conformance Resource</w:t>
      </w:r>
      <w:bookmarkEnd w:id="867"/>
    </w:p>
    <w:p w14:paraId="1B5D63FA" w14:textId="77777777" w:rsidR="00892EAF" w:rsidRPr="002862AA" w:rsidRDefault="00892EAF" w:rsidP="00892EAF">
      <w:pPr>
        <w:pStyle w:val="BodyText"/>
      </w:pPr>
      <w:r w:rsidRPr="00A1150B">
        <w:rPr>
          <w:highlight w:val="yellow"/>
        </w:rPr>
        <w:t>Patient Demographics Suppliers implementing [ITI-78] should provide a Conformance Resource as described in ITI TF-2x: Appendix Z.4 indicating the query operation for the Patient Resource has been implemented and shall include all query parameters implemented for the Patient Resource.</w:t>
      </w:r>
      <w:r w:rsidRPr="002862AA">
        <w:t xml:space="preserve"> </w:t>
      </w:r>
    </w:p>
    <w:p w14:paraId="68D140C4" w14:textId="77777777" w:rsidR="00892EAF" w:rsidRDefault="00892EAF" w:rsidP="009D7BA1">
      <w:pPr>
        <w:pStyle w:val="BodyText"/>
      </w:pPr>
    </w:p>
    <w:p w14:paraId="3EAE7BF7" w14:textId="77777777" w:rsidR="00892EAF" w:rsidRDefault="00892EAF" w:rsidP="009D7BA1">
      <w:pPr>
        <w:pStyle w:val="BodyText"/>
      </w:pPr>
    </w:p>
    <w:p w14:paraId="46D687A0" w14:textId="77777777" w:rsidR="00892EAF" w:rsidRDefault="00892EAF" w:rsidP="009D7BA1">
      <w:pPr>
        <w:pStyle w:val="BodyText"/>
      </w:pPr>
    </w:p>
    <w:p w14:paraId="2F1DD73F" w14:textId="77777777" w:rsidR="00892EAF" w:rsidRDefault="00892EAF" w:rsidP="009D7BA1">
      <w:pPr>
        <w:pStyle w:val="BodyText"/>
      </w:pPr>
    </w:p>
    <w:p w14:paraId="26D768BA" w14:textId="77777777" w:rsidR="00892EAF" w:rsidRDefault="00892EAF" w:rsidP="009D7BA1">
      <w:pPr>
        <w:pStyle w:val="BodyText"/>
      </w:pPr>
    </w:p>
    <w:p w14:paraId="30D95D12" w14:textId="77777777" w:rsidR="00892EAF" w:rsidRDefault="00892EAF" w:rsidP="009D7BA1">
      <w:pPr>
        <w:pStyle w:val="BodyText"/>
      </w:pPr>
    </w:p>
    <w:p w14:paraId="1DD4498B" w14:textId="77777777" w:rsidR="00892EAF" w:rsidRDefault="00892EAF" w:rsidP="009D7BA1">
      <w:pPr>
        <w:pStyle w:val="BodyText"/>
      </w:pPr>
    </w:p>
    <w:p w14:paraId="74161057" w14:textId="77777777" w:rsidR="00892EAF" w:rsidRPr="00C67286" w:rsidRDefault="00892EAF" w:rsidP="009D7BA1">
      <w:pPr>
        <w:pStyle w:val="BodyText"/>
        <w:rPr>
          <w:ins w:id="868" w:author="Jose Costa Teixeira" w:date="2017-04-17T17:06:00Z"/>
        </w:rPr>
      </w:pPr>
    </w:p>
    <w:p w14:paraId="0D7DD850" w14:textId="77777777" w:rsidR="00330F61" w:rsidRPr="00C67286" w:rsidRDefault="00330F61" w:rsidP="009D7BA1">
      <w:pPr>
        <w:pStyle w:val="BodyText"/>
        <w:rPr>
          <w:ins w:id="869" w:author="Jose Costa Teixeira" w:date="2017-04-17T17:06:00Z"/>
        </w:rPr>
      </w:pPr>
      <w:ins w:id="870" w:author="Jose Costa Teixeira" w:date="2017-04-17T17:07:00Z">
        <w:r w:rsidRPr="00C67286">
          <w:t>The table below presents the optionality and cardinality for e</w:t>
        </w:r>
      </w:ins>
      <w:ins w:id="871" w:author="Jose Costa Teixeira" w:date="2017-04-17T17:06:00Z">
        <w:r w:rsidRPr="00C67286">
          <w:t xml:space="preserve">ach medicationRequest </w:t>
        </w:r>
      </w:ins>
      <w:ins w:id="872" w:author="Jose Costa Teixeira" w:date="2017-04-17T17:07:00Z">
        <w:r w:rsidRPr="00C67286">
          <w:t>that is in the response</w:t>
        </w:r>
      </w:ins>
      <w:ins w:id="873" w:author="Jose Costa Teixeira" w:date="2017-04-17T17:06:00Z">
        <w:r w:rsidRPr="00C67286">
          <w:t>:</w:t>
        </w:r>
      </w:ins>
    </w:p>
    <w:p w14:paraId="2FE02E89" w14:textId="77777777" w:rsidR="00330F61" w:rsidRPr="00C67286" w:rsidRDefault="00330F61" w:rsidP="009D7BA1">
      <w:pPr>
        <w:pStyle w:val="BodyText"/>
      </w:pPr>
    </w:p>
    <w:p w14:paraId="4665FD75" w14:textId="77777777" w:rsidR="009D7BA1" w:rsidRPr="00C67286" w:rsidRDefault="009D7BA1" w:rsidP="009D7BA1">
      <w:pPr>
        <w:pStyle w:val="BodyText"/>
      </w:pPr>
    </w:p>
    <w:p w14:paraId="51B95A7A" w14:textId="77777777" w:rsidR="009D7BA1" w:rsidRDefault="009D7BA1" w:rsidP="009D7BA1">
      <w:pPr>
        <w:pStyle w:val="BodyText"/>
      </w:pPr>
    </w:p>
    <w:p w14:paraId="4ED0E684" w14:textId="77777777" w:rsidR="00335EBE" w:rsidRDefault="00335EBE" w:rsidP="009D7BA1">
      <w:pPr>
        <w:pStyle w:val="BodyText"/>
      </w:pPr>
    </w:p>
    <w:p w14:paraId="3F283AE2" w14:textId="77777777" w:rsidR="00335EBE" w:rsidRDefault="00335EBE" w:rsidP="009D7BA1">
      <w:pPr>
        <w:pStyle w:val="BodyText"/>
      </w:pPr>
    </w:p>
    <w:p w14:paraId="0567BD48" w14:textId="77777777" w:rsidR="00335EBE" w:rsidRDefault="00335EBE" w:rsidP="009D7BA1">
      <w:pPr>
        <w:pStyle w:val="BodyText"/>
      </w:pPr>
    </w:p>
    <w:p w14:paraId="77D52A13" w14:textId="77777777" w:rsidR="00335EBE" w:rsidRDefault="00335EBE" w:rsidP="009D7BA1">
      <w:pPr>
        <w:pStyle w:val="BodyText"/>
      </w:pPr>
    </w:p>
    <w:p w14:paraId="47BC2093" w14:textId="77777777" w:rsidR="00335EBE" w:rsidRPr="00C67286" w:rsidRDefault="00335EBE" w:rsidP="00335EBE">
      <w:pPr>
        <w:pStyle w:val="EditorInstructions"/>
      </w:pPr>
      <w:r w:rsidRPr="00C67286">
        <w:t>Add section 3.</w:t>
      </w:r>
      <w:r>
        <w:t>Z</w:t>
      </w:r>
      <w:r w:rsidRPr="00C67286">
        <w:t xml:space="preserve"> </w:t>
      </w:r>
    </w:p>
    <w:p w14:paraId="173A830B" w14:textId="77777777" w:rsidR="00335EBE" w:rsidRPr="00C67286" w:rsidRDefault="00335EBE" w:rsidP="00335EBE">
      <w:pPr>
        <w:pStyle w:val="Heading2"/>
        <w:numPr>
          <w:ilvl w:val="0"/>
          <w:numId w:val="0"/>
        </w:numPr>
        <w:rPr>
          <w:noProof w:val="0"/>
        </w:rPr>
      </w:pPr>
      <w:r w:rsidRPr="00C67286">
        <w:rPr>
          <w:noProof w:val="0"/>
        </w:rPr>
        <w:t>3.</w:t>
      </w:r>
      <w:r>
        <w:rPr>
          <w:noProof w:val="0"/>
        </w:rPr>
        <w:t>Z</w:t>
      </w:r>
      <w:r w:rsidRPr="00C67286">
        <w:rPr>
          <w:noProof w:val="0"/>
        </w:rPr>
        <w:t xml:space="preserve"> </w:t>
      </w:r>
      <w:ins w:id="874" w:author="Jose Costa Teixeira" w:date="2017-04-17T12:19:00Z">
        <w:r w:rsidRPr="00C67286">
          <w:rPr>
            <w:noProof w:val="0"/>
          </w:rPr>
          <w:t xml:space="preserve">Medication Administration </w:t>
        </w:r>
      </w:ins>
      <w:r>
        <w:rPr>
          <w:noProof w:val="0"/>
        </w:rPr>
        <w:t>Report</w:t>
      </w:r>
    </w:p>
    <w:p w14:paraId="3AC1F618" w14:textId="77777777" w:rsidR="004153C0" w:rsidRPr="00C67286" w:rsidRDefault="004153C0" w:rsidP="004153C0">
      <w:pPr>
        <w:pStyle w:val="BodyText"/>
        <w:rPr>
          <w:i/>
        </w:rPr>
      </w:pPr>
    </w:p>
    <w:p w14:paraId="3E0AB9EE" w14:textId="77777777" w:rsidR="004153C0" w:rsidRPr="00C67286" w:rsidRDefault="004153C0" w:rsidP="004153C0">
      <w:pPr>
        <w:pStyle w:val="Heading3"/>
        <w:numPr>
          <w:ilvl w:val="0"/>
          <w:numId w:val="0"/>
        </w:numPr>
        <w:rPr>
          <w:noProof w:val="0"/>
        </w:rPr>
      </w:pPr>
      <w:r w:rsidRPr="00C67286">
        <w:rPr>
          <w:noProof w:val="0"/>
        </w:rPr>
        <w:t>3.</w:t>
      </w:r>
      <w:r>
        <w:rPr>
          <w:noProof w:val="0"/>
        </w:rPr>
        <w:t>Z</w:t>
      </w:r>
      <w:r w:rsidRPr="00C67286">
        <w:rPr>
          <w:noProof w:val="0"/>
        </w:rPr>
        <w:t>.1 Scope</w:t>
      </w:r>
    </w:p>
    <w:p w14:paraId="3C8BB6AE" w14:textId="77777777" w:rsidR="004153C0" w:rsidRPr="00C67286" w:rsidRDefault="004153C0" w:rsidP="004153C0">
      <w:pPr>
        <w:pStyle w:val="BodyText"/>
      </w:pPr>
      <w:r w:rsidRPr="00C67286">
        <w:t xml:space="preserve">This transaction is used to </w:t>
      </w:r>
      <w:r w:rsidR="00EE23C2">
        <w:t>…</w:t>
      </w:r>
    </w:p>
    <w:p w14:paraId="56EBF52B" w14:textId="77777777" w:rsidR="004153C0" w:rsidRPr="00C67286" w:rsidRDefault="004153C0" w:rsidP="004153C0">
      <w:pPr>
        <w:pStyle w:val="Heading3"/>
        <w:numPr>
          <w:ilvl w:val="0"/>
          <w:numId w:val="0"/>
        </w:numPr>
        <w:rPr>
          <w:noProof w:val="0"/>
        </w:rPr>
      </w:pPr>
      <w:r w:rsidRPr="00C67286">
        <w:rPr>
          <w:noProof w:val="0"/>
        </w:rPr>
        <w:t>3.</w:t>
      </w:r>
      <w:r>
        <w:rPr>
          <w:noProof w:val="0"/>
        </w:rPr>
        <w:t>Z</w:t>
      </w:r>
      <w:r w:rsidRPr="00C67286">
        <w:rPr>
          <w:noProof w:val="0"/>
        </w:rPr>
        <w:t>.2 Actor Roles</w:t>
      </w:r>
    </w:p>
    <w:p w14:paraId="35296929" w14:textId="77777777" w:rsidR="004153C0" w:rsidRPr="00C67286" w:rsidRDefault="004153C0" w:rsidP="004153C0">
      <w:pPr>
        <w:pStyle w:val="BodyText"/>
        <w:jc w:val="center"/>
      </w:pPr>
      <w:r w:rsidRPr="00C67286">
        <w:rPr>
          <w:noProof/>
          <w:lang w:eastAsia="pt-PT"/>
        </w:rPr>
        <mc:AlternateContent>
          <mc:Choice Requires="wpc">
            <w:drawing>
              <wp:inline distT="0" distB="0" distL="0" distR="0" wp14:anchorId="46D1B230" wp14:editId="75ADB02E">
                <wp:extent cx="3726180" cy="153924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7F0942DD" w14:textId="77777777" w:rsidR="008346B5" w:rsidRPr="00E11D76" w:rsidRDefault="008346B5" w:rsidP="004153C0">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21570FDF" w14:textId="77777777" w:rsidR="008346B5" w:rsidRDefault="008346B5" w:rsidP="004153C0"/>
                            <w:p w14:paraId="2408B3F5" w14:textId="77777777" w:rsidR="008346B5" w:rsidRDefault="008346B5" w:rsidP="004153C0">
                              <w:pPr>
                                <w:jc w:val="center"/>
                                <w:rPr>
                                  <w:sz w:val="18"/>
                                </w:rPr>
                              </w:pPr>
                              <w:r>
                                <w:rPr>
                                  <w:sz w:val="18"/>
                                </w:rPr>
                                <w:t>Transaction Name [DOM-#]</w:t>
                              </w:r>
                            </w:p>
                          </w:txbxContent>
                        </wps:txbx>
                        <wps:bodyPr rot="0" vert="horz" wrap="square" lIns="0" tIns="9144" rIns="0" bIns="9144" anchor="t" anchorCtr="0" upright="1">
                          <a:noAutofit/>
                        </wps:bodyPr>
                      </wps:wsp>
                      <wps:wsp>
                        <wps:cNvPr id="63"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17C156BA" w14:textId="77777777" w:rsidR="008346B5" w:rsidRDefault="008346B5" w:rsidP="004153C0">
                              <w:pPr>
                                <w:rPr>
                                  <w:sz w:val="18"/>
                                </w:rPr>
                              </w:pPr>
                              <w:r>
                                <w:rPr>
                                  <w:sz w:val="18"/>
                                </w:rPr>
                                <w:t>Medication Administration Performer</w:t>
                              </w:r>
                            </w:p>
                            <w:p w14:paraId="6F28D863" w14:textId="77777777" w:rsidR="008346B5" w:rsidRDefault="008346B5" w:rsidP="004153C0"/>
                            <w:p w14:paraId="0D023E5C" w14:textId="77777777" w:rsidR="008346B5" w:rsidRDefault="008346B5" w:rsidP="004153C0">
                              <w:pPr>
                                <w:rPr>
                                  <w:sz w:val="18"/>
                                </w:rPr>
                              </w:pPr>
                              <w:r>
                                <w:rPr>
                                  <w:sz w:val="18"/>
                                </w:rPr>
                                <w:t>Actor DEF</w:t>
                              </w:r>
                            </w:p>
                          </w:txbxContent>
                        </wps:txbx>
                        <wps:bodyPr rot="0" vert="horz" wrap="square" lIns="91440" tIns="45720" rIns="91440" bIns="45720" anchor="t" anchorCtr="0" upright="1">
                          <a:noAutofit/>
                        </wps:bodyPr>
                      </wps:wsp>
                      <wps:wsp>
                        <wps:cNvPr id="137" name="Line 155"/>
                        <wps:cNvCnPr>
                          <a:cxnSpLocks noChangeShapeType="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056564B6" w14:textId="77777777" w:rsidR="008346B5" w:rsidRDefault="008346B5" w:rsidP="004153C0">
                              <w:pPr>
                                <w:rPr>
                                  <w:sz w:val="18"/>
                                </w:rPr>
                              </w:pPr>
                              <w:r>
                                <w:rPr>
                                  <w:sz w:val="18"/>
                                </w:rPr>
                                <w:t>Medication Administration Request Placer</w:t>
                              </w:r>
                            </w:p>
                          </w:txbxContent>
                        </wps:txbx>
                        <wps:bodyPr rot="0" vert="horz" wrap="square" lIns="91440" tIns="45720" rIns="91440" bIns="45720" anchor="t" anchorCtr="0" upright="1">
                          <a:noAutofit/>
                        </wps:bodyPr>
                      </wps:wsp>
                      <wps:wsp>
                        <wps:cNvPr id="139" name="Line 157"/>
                        <wps:cNvCnPr>
                          <a:cxnSpLocks noChangeShapeType="1"/>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6D1B230" id="Canvas 157" o:spid="_x0000_s106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">
                <v:shape id="_x0000_s1064" type="#_x0000_t75" style="position:absolute;width:37261;height:15392;visibility:visible;mso-wrap-style:square">
                  <v:fill o:detectmouseclick="t"/>
                  <v:path o:connecttype="none"/>
                </v:shape>
                <v:oval id="Oval 153" o:spid="_x0000_s1065"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">
                  <v:textbox inset="0,.72pt,0,.72pt">
                    <w:txbxContent>
                      <w:p w14:paraId="7F0942DD" w14:textId="77777777" w:rsidR="008346B5" w:rsidRPr="00E11D76" w:rsidRDefault="008346B5" w:rsidP="004153C0">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21570FDF" w14:textId="77777777" w:rsidR="008346B5" w:rsidRDefault="008346B5" w:rsidP="004153C0"/>
                      <w:p w14:paraId="2408B3F5" w14:textId="77777777" w:rsidR="008346B5" w:rsidRDefault="008346B5" w:rsidP="004153C0">
                        <w:pPr>
                          <w:jc w:val="center"/>
                          <w:rPr>
                            <w:sz w:val="18"/>
                          </w:rPr>
                        </w:pPr>
                        <w:r>
                          <w:rPr>
                            <w:sz w:val="18"/>
                          </w:rPr>
                          <w:t>Transaction Name [DOM-#]</w:t>
                        </w:r>
                      </w:p>
                    </w:txbxContent>
                  </v:textbox>
                </v:oval>
                <v:shape id="Text Box 154" o:spid="_x0000_s1066"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17C156BA" w14:textId="77777777" w:rsidR="008346B5" w:rsidRDefault="008346B5" w:rsidP="004153C0">
                        <w:pPr>
                          <w:rPr>
                            <w:sz w:val="18"/>
                          </w:rPr>
                        </w:pPr>
                        <w:r>
                          <w:rPr>
                            <w:sz w:val="18"/>
                          </w:rPr>
                          <w:t>Medication Administration Performer</w:t>
                        </w:r>
                      </w:p>
                      <w:p w14:paraId="6F28D863" w14:textId="77777777" w:rsidR="008346B5" w:rsidRDefault="008346B5" w:rsidP="004153C0"/>
                      <w:p w14:paraId="0D023E5C" w14:textId="77777777" w:rsidR="008346B5" w:rsidRDefault="008346B5" w:rsidP="004153C0">
                        <w:pPr>
                          <w:rPr>
                            <w:sz w:val="18"/>
                          </w:rPr>
                        </w:pPr>
                        <w:r>
                          <w:rPr>
                            <w:sz w:val="18"/>
                          </w:rPr>
                          <w:t>Actor DEF</w:t>
                        </w:r>
                      </w:p>
                    </w:txbxContent>
                  </v:textbox>
                </v:shape>
                <v:line id="Line 155" o:spid="_x0000_s1067"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shape id="Text Box 156" o:spid="_x0000_s1068"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">
                  <v:textbox>
                    <w:txbxContent>
                      <w:p w14:paraId="056564B6" w14:textId="77777777" w:rsidR="008346B5" w:rsidRDefault="008346B5" w:rsidP="004153C0">
                        <w:pPr>
                          <w:rPr>
                            <w:sz w:val="18"/>
                          </w:rPr>
                        </w:pPr>
                        <w:r>
                          <w:rPr>
                            <w:sz w:val="18"/>
                          </w:rPr>
                          <w:t>Medication Administration Request Placer</w:t>
                        </w:r>
                      </w:p>
                    </w:txbxContent>
                  </v:textbox>
                </v:shape>
                <v:line id="Line 157" o:spid="_x0000_s1069"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w10:anchorlock/>
              </v:group>
            </w:pict>
          </mc:Fallback>
        </mc:AlternateContent>
      </w:r>
    </w:p>
    <w:p w14:paraId="10B40B03" w14:textId="77777777" w:rsidR="004153C0" w:rsidRPr="00C67286" w:rsidRDefault="004153C0" w:rsidP="004153C0">
      <w:pPr>
        <w:pStyle w:val="FigureTitle"/>
      </w:pPr>
      <w:r w:rsidRPr="00C67286">
        <w:t>Figure 3.Y.2-1: Use Case Diagram</w:t>
      </w:r>
    </w:p>
    <w:p w14:paraId="66171FA5" w14:textId="77777777" w:rsidR="004153C0" w:rsidRPr="00C67286" w:rsidRDefault="004153C0" w:rsidP="004153C0">
      <w:pPr>
        <w:pStyle w:val="TableTitle"/>
      </w:pPr>
    </w:p>
    <w:p w14:paraId="2025E791" w14:textId="77777777" w:rsidR="004153C0" w:rsidRPr="00C67286" w:rsidRDefault="004153C0" w:rsidP="004153C0">
      <w:pPr>
        <w:pStyle w:val="TableTitle"/>
      </w:pPr>
      <w:r w:rsidRPr="00C67286">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153C0" w:rsidRPr="00C67286" w14:paraId="5054DAED" w14:textId="77777777" w:rsidTr="00AC7B6A">
        <w:tc>
          <w:tcPr>
            <w:tcW w:w="1008" w:type="dxa"/>
            <w:shd w:val="clear" w:color="auto" w:fill="auto"/>
          </w:tcPr>
          <w:p w14:paraId="69316B5B" w14:textId="77777777" w:rsidR="004153C0" w:rsidRPr="00C67286" w:rsidRDefault="004153C0" w:rsidP="00AC7B6A">
            <w:pPr>
              <w:pStyle w:val="BodyText"/>
              <w:rPr>
                <w:b/>
              </w:rPr>
            </w:pPr>
            <w:r w:rsidRPr="00C67286">
              <w:rPr>
                <w:b/>
              </w:rPr>
              <w:t>Actor:</w:t>
            </w:r>
          </w:p>
        </w:tc>
        <w:tc>
          <w:tcPr>
            <w:tcW w:w="8568" w:type="dxa"/>
            <w:shd w:val="clear" w:color="auto" w:fill="auto"/>
          </w:tcPr>
          <w:p w14:paraId="27F07F6A" w14:textId="77777777" w:rsidR="004153C0" w:rsidRPr="00C67286" w:rsidRDefault="004153C0" w:rsidP="00AC7B6A">
            <w:pPr>
              <w:pStyle w:val="BodyText"/>
            </w:pPr>
            <w:r w:rsidRPr="00C67286">
              <w:t xml:space="preserve">Medication Administration </w:t>
            </w:r>
            <w:r>
              <w:t>Informer</w:t>
            </w:r>
          </w:p>
        </w:tc>
      </w:tr>
      <w:tr w:rsidR="004153C0" w:rsidRPr="00C67286" w14:paraId="3617A460" w14:textId="77777777" w:rsidTr="00AC7B6A">
        <w:tc>
          <w:tcPr>
            <w:tcW w:w="1008" w:type="dxa"/>
            <w:shd w:val="clear" w:color="auto" w:fill="auto"/>
          </w:tcPr>
          <w:p w14:paraId="625F92A2" w14:textId="77777777" w:rsidR="004153C0" w:rsidRPr="00C67286" w:rsidRDefault="004153C0" w:rsidP="00AC7B6A">
            <w:pPr>
              <w:pStyle w:val="BodyText"/>
              <w:rPr>
                <w:b/>
              </w:rPr>
            </w:pPr>
            <w:r w:rsidRPr="00C67286">
              <w:rPr>
                <w:b/>
              </w:rPr>
              <w:t>Role:</w:t>
            </w:r>
          </w:p>
        </w:tc>
        <w:tc>
          <w:tcPr>
            <w:tcW w:w="8568" w:type="dxa"/>
            <w:shd w:val="clear" w:color="auto" w:fill="auto"/>
          </w:tcPr>
          <w:p w14:paraId="07893735" w14:textId="77777777" w:rsidR="004153C0" w:rsidRPr="00C67286" w:rsidRDefault="004153C0" w:rsidP="00AC7B6A">
            <w:pPr>
              <w:pStyle w:val="BodyText"/>
            </w:pPr>
            <w:r w:rsidRPr="00C67286">
              <w:t xml:space="preserve">Provide the </w:t>
            </w:r>
            <w:r>
              <w:t>report of administration events (or non-administrations)</w:t>
            </w:r>
          </w:p>
        </w:tc>
      </w:tr>
      <w:tr w:rsidR="004153C0" w:rsidRPr="00C67286" w14:paraId="1109DED4" w14:textId="77777777" w:rsidTr="00AC7B6A">
        <w:tc>
          <w:tcPr>
            <w:tcW w:w="1008" w:type="dxa"/>
            <w:shd w:val="clear" w:color="auto" w:fill="auto"/>
          </w:tcPr>
          <w:p w14:paraId="4409D296" w14:textId="77777777" w:rsidR="004153C0" w:rsidRPr="00C67286" w:rsidRDefault="004153C0" w:rsidP="00AC7B6A">
            <w:pPr>
              <w:pStyle w:val="BodyText"/>
              <w:rPr>
                <w:b/>
              </w:rPr>
            </w:pPr>
            <w:r w:rsidRPr="00C67286">
              <w:rPr>
                <w:b/>
              </w:rPr>
              <w:t>Actor:</w:t>
            </w:r>
          </w:p>
        </w:tc>
        <w:tc>
          <w:tcPr>
            <w:tcW w:w="8568" w:type="dxa"/>
            <w:shd w:val="clear" w:color="auto" w:fill="auto"/>
          </w:tcPr>
          <w:p w14:paraId="47E0AAEB" w14:textId="77777777" w:rsidR="004153C0" w:rsidRPr="00C67286" w:rsidRDefault="004153C0" w:rsidP="00AC7B6A">
            <w:pPr>
              <w:pStyle w:val="BodyText"/>
            </w:pPr>
            <w:r w:rsidRPr="00C67286">
              <w:t xml:space="preserve">Medication Administration </w:t>
            </w:r>
            <w:r>
              <w:t>Consumer</w:t>
            </w:r>
          </w:p>
        </w:tc>
      </w:tr>
      <w:tr w:rsidR="004153C0" w:rsidRPr="00C67286" w14:paraId="75171B15" w14:textId="77777777" w:rsidTr="00AC7B6A">
        <w:tc>
          <w:tcPr>
            <w:tcW w:w="1008" w:type="dxa"/>
            <w:shd w:val="clear" w:color="auto" w:fill="auto"/>
          </w:tcPr>
          <w:p w14:paraId="42B61C3E" w14:textId="77777777" w:rsidR="004153C0" w:rsidRPr="00C67286" w:rsidRDefault="004153C0" w:rsidP="00AC7B6A">
            <w:pPr>
              <w:pStyle w:val="BodyText"/>
              <w:rPr>
                <w:b/>
              </w:rPr>
            </w:pPr>
            <w:r w:rsidRPr="00C67286">
              <w:rPr>
                <w:b/>
              </w:rPr>
              <w:t>Role:</w:t>
            </w:r>
          </w:p>
        </w:tc>
        <w:tc>
          <w:tcPr>
            <w:tcW w:w="8568" w:type="dxa"/>
            <w:shd w:val="clear" w:color="auto" w:fill="auto"/>
          </w:tcPr>
          <w:p w14:paraId="5F665D53" w14:textId="77777777" w:rsidR="004153C0" w:rsidRPr="00C67286" w:rsidRDefault="007D55F4" w:rsidP="00AC7B6A">
            <w:pPr>
              <w:pStyle w:val="BodyText"/>
            </w:pPr>
            <w:r>
              <w:t xml:space="preserve">Receive </w:t>
            </w:r>
            <w:r w:rsidR="004153C0">
              <w:t xml:space="preserve">the report of administration events (or non-administration) </w:t>
            </w:r>
          </w:p>
        </w:tc>
      </w:tr>
    </w:tbl>
    <w:p w14:paraId="1276DDFB" w14:textId="77777777" w:rsidR="004153C0" w:rsidRPr="00C67286" w:rsidRDefault="004153C0" w:rsidP="004153C0">
      <w:pPr>
        <w:pStyle w:val="BodyText"/>
        <w:rPr>
          <w:i/>
        </w:rPr>
      </w:pPr>
    </w:p>
    <w:p w14:paraId="752EA8A4" w14:textId="77777777" w:rsidR="004153C0" w:rsidRDefault="004153C0" w:rsidP="004153C0">
      <w:pPr>
        <w:pStyle w:val="BodyText"/>
      </w:pPr>
    </w:p>
    <w:p w14:paraId="1A08A034" w14:textId="77777777" w:rsidR="004153C0" w:rsidRDefault="004153C0" w:rsidP="004153C0">
      <w:pPr>
        <w:pStyle w:val="BodyText"/>
      </w:pPr>
    </w:p>
    <w:p w14:paraId="57F6B1D9" w14:textId="77777777" w:rsidR="004153C0" w:rsidRPr="00C67286" w:rsidRDefault="007D55F4" w:rsidP="004153C0">
      <w:pPr>
        <w:pStyle w:val="Heading3"/>
        <w:numPr>
          <w:ilvl w:val="0"/>
          <w:numId w:val="0"/>
        </w:numPr>
        <w:rPr>
          <w:noProof w:val="0"/>
        </w:rPr>
      </w:pPr>
      <w:r>
        <w:rPr>
          <w:noProof w:val="0"/>
        </w:rPr>
        <w:t>3.Z</w:t>
      </w:r>
      <w:r w:rsidR="004153C0" w:rsidRPr="00C67286">
        <w:rPr>
          <w:noProof w:val="0"/>
        </w:rPr>
        <w:t>.3 Referenced Standards</w:t>
      </w:r>
    </w:p>
    <w:p w14:paraId="2E11AC32" w14:textId="77777777" w:rsidR="004153C0" w:rsidRPr="00C67286" w:rsidRDefault="004153C0" w:rsidP="004153C0">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4153C0" w:rsidRPr="00C67286" w14:paraId="307E2761" w14:textId="77777777" w:rsidTr="00AC7B6A">
        <w:trPr>
          <w:cantSplit/>
        </w:trPr>
        <w:tc>
          <w:tcPr>
            <w:tcW w:w="1728" w:type="dxa"/>
          </w:tcPr>
          <w:p w14:paraId="7707D63F" w14:textId="77777777" w:rsidR="004153C0" w:rsidRPr="00C67286" w:rsidRDefault="004153C0" w:rsidP="00AC7B6A">
            <w:pPr>
              <w:pStyle w:val="TableEntry"/>
            </w:pPr>
            <w:r w:rsidRPr="00C67286">
              <w:lastRenderedPageBreak/>
              <w:t>HL7 FHIR</w:t>
            </w:r>
          </w:p>
        </w:tc>
        <w:tc>
          <w:tcPr>
            <w:tcW w:w="7848" w:type="dxa"/>
          </w:tcPr>
          <w:p w14:paraId="02B33829" w14:textId="77777777" w:rsidR="004153C0" w:rsidRPr="00C67286" w:rsidRDefault="004153C0" w:rsidP="00AC7B6A">
            <w:pPr>
              <w:pStyle w:val="TableEntry"/>
            </w:pPr>
            <w:r w:rsidRPr="00C67286">
              <w:t xml:space="preserve">Fast Healthcare Interoperability Resources DSTU3  </w:t>
            </w:r>
            <w:hyperlink r:id="rId35" w:history="1">
              <w:r w:rsidRPr="00C67286">
                <w:rPr>
                  <w:rStyle w:val="Hyperlink"/>
                </w:rPr>
                <w:t>http://hl7.org/fhir/DSTU3/index.html</w:t>
              </w:r>
            </w:hyperlink>
            <w:r w:rsidRPr="00C67286">
              <w:t xml:space="preserve"> </w:t>
            </w:r>
          </w:p>
        </w:tc>
      </w:tr>
      <w:tr w:rsidR="004153C0" w:rsidRPr="00C67286" w14:paraId="2868456C" w14:textId="77777777" w:rsidTr="00AC7B6A">
        <w:trPr>
          <w:cantSplit/>
        </w:trPr>
        <w:tc>
          <w:tcPr>
            <w:tcW w:w="1728" w:type="dxa"/>
          </w:tcPr>
          <w:p w14:paraId="72B98DB4" w14:textId="77777777" w:rsidR="004153C0" w:rsidRPr="00C67286" w:rsidRDefault="004153C0" w:rsidP="00AC7B6A">
            <w:pPr>
              <w:pStyle w:val="TableEntry"/>
            </w:pPr>
            <w:r w:rsidRPr="00C67286">
              <w:t>IETF RFC 2616</w:t>
            </w:r>
          </w:p>
        </w:tc>
        <w:tc>
          <w:tcPr>
            <w:tcW w:w="7848" w:type="dxa"/>
          </w:tcPr>
          <w:p w14:paraId="537E1E96" w14:textId="77777777" w:rsidR="004153C0" w:rsidRPr="00C67286" w:rsidRDefault="004153C0" w:rsidP="00AC7B6A">
            <w:pPr>
              <w:pStyle w:val="TableEntry"/>
            </w:pPr>
            <w:r w:rsidRPr="00C67286">
              <w:t>Hypertext Transfer Protocol – HTTP/1.1</w:t>
            </w:r>
          </w:p>
        </w:tc>
      </w:tr>
      <w:tr w:rsidR="004153C0" w:rsidRPr="00C67286" w14:paraId="05F62546" w14:textId="77777777" w:rsidTr="00AC7B6A">
        <w:trPr>
          <w:cantSplit/>
        </w:trPr>
        <w:tc>
          <w:tcPr>
            <w:tcW w:w="1728" w:type="dxa"/>
          </w:tcPr>
          <w:p w14:paraId="433C0D69" w14:textId="77777777" w:rsidR="004153C0" w:rsidRPr="00C67286" w:rsidRDefault="004153C0" w:rsidP="00AC7B6A">
            <w:pPr>
              <w:pStyle w:val="TableEntry"/>
            </w:pPr>
            <w:r w:rsidRPr="00C67286">
              <w:t>IETF RFC 7540</w:t>
            </w:r>
          </w:p>
        </w:tc>
        <w:tc>
          <w:tcPr>
            <w:tcW w:w="7848" w:type="dxa"/>
          </w:tcPr>
          <w:p w14:paraId="71DB526D" w14:textId="77777777" w:rsidR="004153C0" w:rsidRPr="00C67286" w:rsidRDefault="004153C0" w:rsidP="00AC7B6A">
            <w:pPr>
              <w:pStyle w:val="TableEntry"/>
            </w:pPr>
            <w:r w:rsidRPr="00C67286">
              <w:t>Hypertext Transfer Protocol – HTTP/2</w:t>
            </w:r>
          </w:p>
        </w:tc>
      </w:tr>
      <w:tr w:rsidR="004153C0" w:rsidRPr="00C67286" w14:paraId="7F8DE167" w14:textId="77777777" w:rsidTr="00AC7B6A">
        <w:trPr>
          <w:cantSplit/>
        </w:trPr>
        <w:tc>
          <w:tcPr>
            <w:tcW w:w="1728" w:type="dxa"/>
          </w:tcPr>
          <w:p w14:paraId="4F00A3B4" w14:textId="77777777" w:rsidR="004153C0" w:rsidRPr="00C67286" w:rsidRDefault="004153C0" w:rsidP="00AC7B6A">
            <w:pPr>
              <w:pStyle w:val="TableEntry"/>
            </w:pPr>
            <w:r w:rsidRPr="00C67286">
              <w:t>IETF RFC 3986</w:t>
            </w:r>
          </w:p>
        </w:tc>
        <w:tc>
          <w:tcPr>
            <w:tcW w:w="7848" w:type="dxa"/>
          </w:tcPr>
          <w:p w14:paraId="66950FD9" w14:textId="77777777" w:rsidR="004153C0" w:rsidRPr="00C67286" w:rsidRDefault="004153C0" w:rsidP="00AC7B6A">
            <w:pPr>
              <w:pStyle w:val="TableEntry"/>
            </w:pPr>
            <w:r w:rsidRPr="00C67286">
              <w:t>Uniform Resource Identifier (URI): Generic Syntax</w:t>
            </w:r>
          </w:p>
        </w:tc>
      </w:tr>
      <w:tr w:rsidR="004153C0" w:rsidRPr="00C67286" w14:paraId="351E7E8B" w14:textId="77777777" w:rsidTr="00AC7B6A">
        <w:trPr>
          <w:cantSplit/>
        </w:trPr>
        <w:tc>
          <w:tcPr>
            <w:tcW w:w="1728" w:type="dxa"/>
          </w:tcPr>
          <w:p w14:paraId="010D2A00" w14:textId="77777777" w:rsidR="004153C0" w:rsidRPr="00C67286" w:rsidRDefault="004153C0" w:rsidP="00AC7B6A">
            <w:pPr>
              <w:pStyle w:val="TableEntry"/>
            </w:pPr>
            <w:r w:rsidRPr="00C67286">
              <w:t>IETF RFC 4627</w:t>
            </w:r>
          </w:p>
        </w:tc>
        <w:tc>
          <w:tcPr>
            <w:tcW w:w="7848" w:type="dxa"/>
          </w:tcPr>
          <w:p w14:paraId="711105F5" w14:textId="77777777" w:rsidR="004153C0" w:rsidRPr="00C67286" w:rsidRDefault="004153C0" w:rsidP="00AC7B6A">
            <w:pPr>
              <w:pStyle w:val="TableEntry"/>
            </w:pPr>
            <w:r w:rsidRPr="00C67286">
              <w:t>The application/json Media Type for JavaScript Object Notation (JSON)</w:t>
            </w:r>
          </w:p>
        </w:tc>
      </w:tr>
      <w:tr w:rsidR="004153C0" w:rsidRPr="00C67286" w14:paraId="26C595CB" w14:textId="77777777" w:rsidTr="00AC7B6A">
        <w:trPr>
          <w:cantSplit/>
        </w:trPr>
        <w:tc>
          <w:tcPr>
            <w:tcW w:w="1728" w:type="dxa"/>
          </w:tcPr>
          <w:p w14:paraId="6DE96725" w14:textId="77777777" w:rsidR="004153C0" w:rsidRPr="00C67286" w:rsidRDefault="004153C0" w:rsidP="00AC7B6A">
            <w:pPr>
              <w:pStyle w:val="TableEntry"/>
            </w:pPr>
            <w:r w:rsidRPr="00C67286">
              <w:t>IETF RFC 6585</w:t>
            </w:r>
          </w:p>
        </w:tc>
        <w:tc>
          <w:tcPr>
            <w:tcW w:w="7848" w:type="dxa"/>
          </w:tcPr>
          <w:p w14:paraId="2E26EFAD" w14:textId="77777777" w:rsidR="004153C0" w:rsidRPr="00C67286" w:rsidRDefault="004153C0" w:rsidP="00AC7B6A">
            <w:pPr>
              <w:pStyle w:val="TableEntry"/>
            </w:pPr>
            <w:r w:rsidRPr="00C67286">
              <w:t>Additional HTTP Status Codes</w:t>
            </w:r>
          </w:p>
        </w:tc>
      </w:tr>
    </w:tbl>
    <w:p w14:paraId="05104D57" w14:textId="77777777" w:rsidR="004153C0" w:rsidRPr="00C67286" w:rsidRDefault="004153C0" w:rsidP="004153C0">
      <w:pPr>
        <w:pStyle w:val="AuthorInstructions"/>
        <w:rPr>
          <w:i w:val="0"/>
        </w:rPr>
      </w:pPr>
    </w:p>
    <w:p w14:paraId="5D73A5BF" w14:textId="77777777" w:rsidR="004153C0" w:rsidRPr="00C67286" w:rsidRDefault="004153C0" w:rsidP="004153C0">
      <w:pPr>
        <w:pStyle w:val="AuthorInstructions"/>
      </w:pPr>
    </w:p>
    <w:p w14:paraId="38AA717F" w14:textId="77777777" w:rsidR="004153C0" w:rsidRPr="00C67286" w:rsidRDefault="007D55F4" w:rsidP="004153C0">
      <w:pPr>
        <w:pStyle w:val="Heading3"/>
        <w:numPr>
          <w:ilvl w:val="0"/>
          <w:numId w:val="0"/>
        </w:numPr>
        <w:rPr>
          <w:noProof w:val="0"/>
        </w:rPr>
      </w:pPr>
      <w:r>
        <w:rPr>
          <w:noProof w:val="0"/>
        </w:rPr>
        <w:t>3.Z</w:t>
      </w:r>
      <w:r w:rsidR="004153C0" w:rsidRPr="00C67286">
        <w:rPr>
          <w:noProof w:val="0"/>
        </w:rPr>
        <w:t>.4 Interaction Diagram</w:t>
      </w:r>
    </w:p>
    <w:p w14:paraId="7DD0D832" w14:textId="77777777" w:rsidR="004153C0" w:rsidRPr="00C67286" w:rsidDel="00E2320F" w:rsidRDefault="004153C0" w:rsidP="004153C0">
      <w:pPr>
        <w:pStyle w:val="AuthorInstructions"/>
        <w:rPr>
          <w:del w:id="875" w:author="Jose Costa Teixeira" w:date="2017-04-17T12:19:00Z"/>
        </w:rPr>
      </w:pPr>
      <w:del w:id="876" w:author="Jose Costa Teixeira" w:date="2017-04-17T12:19:00Z">
        <w:r w:rsidRPr="00C67286" w:rsidDel="00E2320F">
          <w:delText>&lt;The interaction diagram shows the detailed standards-based message exchange that makes up the IHE transaction.&gt;</w:delText>
        </w:r>
      </w:del>
    </w:p>
    <w:p w14:paraId="5002E5CE" w14:textId="77777777" w:rsidR="004153C0" w:rsidRPr="00C67286" w:rsidDel="00E2320F" w:rsidRDefault="004153C0" w:rsidP="004153C0">
      <w:pPr>
        <w:pStyle w:val="BodyText"/>
        <w:rPr>
          <w:del w:id="877" w:author="Jose Costa Teixeira" w:date="2017-04-17T12:19:00Z"/>
        </w:rPr>
      </w:pPr>
    </w:p>
    <w:p w14:paraId="1A37028E" w14:textId="77777777" w:rsidR="004153C0" w:rsidRPr="00C67286" w:rsidDel="00E2320F" w:rsidRDefault="004153C0" w:rsidP="004153C0">
      <w:pPr>
        <w:pStyle w:val="BodyText"/>
        <w:rPr>
          <w:del w:id="878" w:author="Jose Costa Teixeira" w:date="2017-04-17T12:19:00Z"/>
        </w:rPr>
      </w:pPr>
    </w:p>
    <w:p w14:paraId="4B69B895" w14:textId="77777777" w:rsidR="004153C0" w:rsidRPr="00C67286" w:rsidDel="00E2320F" w:rsidRDefault="004153C0" w:rsidP="004153C0">
      <w:pPr>
        <w:pStyle w:val="BodyText"/>
        <w:rPr>
          <w:del w:id="879" w:author="Jose Costa Teixeira" w:date="2017-04-17T12:19:00Z"/>
        </w:rPr>
      </w:pPr>
    </w:p>
    <w:p w14:paraId="31DB1268" w14:textId="77777777" w:rsidR="004153C0" w:rsidRPr="00C67286" w:rsidRDefault="004153C0" w:rsidP="004153C0">
      <w:pPr>
        <w:pStyle w:val="BodyText"/>
      </w:pPr>
    </w:p>
    <w:p w14:paraId="3C5DF74C" w14:textId="77777777" w:rsidR="004153C0" w:rsidRPr="00C67286" w:rsidRDefault="004153C0" w:rsidP="004153C0">
      <w:pPr>
        <w:pStyle w:val="BodyText"/>
      </w:pPr>
      <w:r w:rsidRPr="00C67286">
        <w:rPr>
          <w:noProof/>
          <w:lang w:eastAsia="pt-PT"/>
        </w:rPr>
        <mc:AlternateContent>
          <mc:Choice Requires="wpg">
            <w:drawing>
              <wp:inline distT="0" distB="0" distL="0" distR="0" wp14:anchorId="234CBF43" wp14:editId="52522C34">
                <wp:extent cx="5373370" cy="3164840"/>
                <wp:effectExtent l="0" t="0" r="0" b="0"/>
                <wp:docPr id="140"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5"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6"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7"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F7E9F3" w14:textId="77777777" w:rsidR="008346B5" w:rsidRPr="007D55F4" w:rsidRDefault="008346B5" w:rsidP="004153C0">
                              <w:pPr>
                                <w:pStyle w:val="BodyText"/>
                                <w:rPr>
                                  <w:sz w:val="20"/>
                                </w:rPr>
                              </w:pPr>
                              <w:r w:rsidRPr="00E11D76">
                                <w:rPr>
                                  <w:sz w:val="20"/>
                                </w:rPr>
                                <w:t xml:space="preserve">Administration </w:t>
                              </w:r>
                              <w:r>
                                <w:rPr>
                                  <w:sz w:val="20"/>
                                </w:rPr>
                                <w:t>Report</w:t>
                              </w:r>
                              <w:del w:id="880"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w:t>
                              </w:r>
                              <w:r w:rsidRPr="00E11D76">
                                <w:rPr>
                                  <w:sz w:val="20"/>
                                </w:rPr>
                                <w:t xml:space="preserve"> /MedicationRequest</w:t>
                              </w:r>
                              <w:r w:rsidRPr="00E11D76">
                                <w:rPr>
                                  <w:sz w:val="20"/>
                                </w:rPr>
                                <w:br/>
                              </w:r>
                            </w:p>
                          </w:txbxContent>
                        </wps:txbx>
                        <wps:bodyPr rot="0" vert="horz" wrap="square" lIns="0" tIns="0" rIns="0" bIns="0" anchor="t" anchorCtr="0" upright="1">
                          <a:noAutofit/>
                        </wps:bodyPr>
                      </wps:wsp>
                      <wps:wsp>
                        <wps:cNvPr id="149"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CC39DB" w14:textId="77777777" w:rsidR="008346B5" w:rsidRPr="00E11D76" w:rsidRDefault="008346B5" w:rsidP="004153C0">
                              <w:pPr>
                                <w:pStyle w:val="BodyText"/>
                                <w:rPr>
                                  <w:sz w:val="20"/>
                                </w:rPr>
                              </w:pPr>
                              <w:r w:rsidRPr="00E11D76">
                                <w:rPr>
                                  <w:sz w:val="20"/>
                                </w:rPr>
                                <w:t xml:space="preserve">Administration </w:t>
                              </w:r>
                              <w:del w:id="881"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 xml:space="preserve">Response (PHARM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wps:wsp>
                        <wps:cNvPr id="150"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1"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3"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D98DDE" w14:textId="77777777" w:rsidR="008346B5" w:rsidRPr="00077324" w:rsidRDefault="008346B5" w:rsidP="004153C0">
                              <w:pPr>
                                <w:pStyle w:val="BodyTex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wps:wsp>
                        <wps:cNvPr id="155"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966F95" w14:textId="77777777" w:rsidR="008346B5" w:rsidRPr="00077324" w:rsidRDefault="008346B5" w:rsidP="004153C0">
                              <w:pPr>
                                <w:pStyle w:val="BodyText"/>
                                <w:jc w:val="center"/>
                                <w:rPr>
                                  <w:sz w:val="22"/>
                                  <w:szCs w:val="22"/>
                                </w:rPr>
                              </w:pPr>
                              <w:r w:rsidRPr="00305F2F">
                                <w:rPr>
                                  <w:sz w:val="22"/>
                                  <w:szCs w:val="22"/>
                                </w:rPr>
                                <w:t xml:space="preserve">Medication Administration </w:t>
                              </w:r>
                              <w:r>
                                <w:rPr>
                                  <w:sz w:val="22"/>
                                  <w:szCs w:val="22"/>
                                </w:rPr>
                                <w:t>Performer</w:t>
                              </w:r>
                            </w:p>
                            <w:p w14:paraId="6643895C" w14:textId="77777777" w:rsidR="008346B5" w:rsidRPr="00077324" w:rsidRDefault="008346B5" w:rsidP="004153C0">
                              <w:pPr>
                                <w:pStyle w:val="BodyText"/>
                                <w:jc w:val="center"/>
                                <w:rPr>
                                  <w:sz w:val="22"/>
                                  <w:szCs w:val="22"/>
                                </w:rPr>
                              </w:pPr>
                            </w:p>
                            <w:p w14:paraId="47F96D48" w14:textId="77777777" w:rsidR="008346B5" w:rsidRDefault="008346B5" w:rsidP="004153C0">
                              <w:pPr>
                                <w:jc w:val="center"/>
                              </w:pPr>
                            </w:p>
                            <w:p w14:paraId="46E23B59" w14:textId="77777777" w:rsidR="008346B5" w:rsidRPr="00077324" w:rsidRDefault="008346B5" w:rsidP="004153C0">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56"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234CBF43" id="_x0000_s1070"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">
                <v:rect id="AutoShape 58" o:spid="_x0000_s1071"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v:rect>
                <v:line id="Line 265" o:spid="_x0000_s1072"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">
                  <v:stroke dashstyle="dash"/>
                </v:line>
                <v:line id="Line 267" o:spid="_x0000_s1073"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shape id="Text Box 244" o:spid="_x0000_s1074"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NxQAAANwAAAAPAAAAZHJzL2Rvd25yZXYueG1sRI9Ba8JA&#10;EIXvBf/DMkIvpW4qR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AZewPNxQAAANwAAAAP&#10;AAAAAAAAAAAAAAAAAAcCAABkcnMvZG93bnJldi54bWxQSwUGAAAAAAMAAwC3AAAA+QIAAAAA&#10;" stroked="f">
                  <v:textbox inset="0,0,0,0">
                    <w:txbxContent>
                      <w:p w14:paraId="18F7E9F3" w14:textId="77777777" w:rsidR="008346B5" w:rsidRPr="007D55F4" w:rsidRDefault="008346B5" w:rsidP="004153C0">
                        <w:pPr>
                          <w:pStyle w:val="BodyText"/>
                          <w:rPr>
                            <w:sz w:val="20"/>
                          </w:rPr>
                        </w:pPr>
                        <w:r w:rsidRPr="00E11D76">
                          <w:rPr>
                            <w:sz w:val="20"/>
                          </w:rPr>
                          <w:t xml:space="preserve">Administration </w:t>
                        </w:r>
                        <w:r>
                          <w:rPr>
                            <w:sz w:val="20"/>
                          </w:rPr>
                          <w:t>Report</w:t>
                        </w:r>
                        <w:del w:id="882"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w:t>
                        </w:r>
                        <w:r w:rsidRPr="00E11D76">
                          <w:rPr>
                            <w:sz w:val="20"/>
                          </w:rPr>
                          <w:t xml:space="preserve"> /MedicationRequest</w:t>
                        </w:r>
                        <w:r w:rsidRPr="00E11D76">
                          <w:rPr>
                            <w:sz w:val="20"/>
                          </w:rPr>
                          <w:br/>
                        </w:r>
                      </w:p>
                    </w:txbxContent>
                  </v:textbox>
                </v:shape>
                <v:shape id="Text Box 245" o:spid="_x0000_s1075"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3ECC39DB" w14:textId="77777777" w:rsidR="008346B5" w:rsidRPr="00E11D76" w:rsidRDefault="008346B5" w:rsidP="004153C0">
                        <w:pPr>
                          <w:pStyle w:val="BodyText"/>
                          <w:rPr>
                            <w:sz w:val="20"/>
                          </w:rPr>
                        </w:pPr>
                        <w:r w:rsidRPr="00E11D76">
                          <w:rPr>
                            <w:sz w:val="20"/>
                          </w:rPr>
                          <w:t xml:space="preserve">Administration </w:t>
                        </w:r>
                        <w:del w:id="883"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 xml:space="preserve">Response (PHARM TF-2:3.Y.4.2): </w:t>
                        </w:r>
                        <w:r w:rsidRPr="00E11D76">
                          <w:rPr>
                            <w:sz w:val="20"/>
                          </w:rPr>
                          <w:br/>
                          <w:t>Bundle (</w:t>
                        </w:r>
                        <w:r>
                          <w:rPr>
                            <w:sz w:val="20"/>
                          </w:rPr>
                          <w:t>MedicationRequest</w:t>
                        </w:r>
                        <w:r w:rsidRPr="00E11D76">
                          <w:rPr>
                            <w:sz w:val="20"/>
                          </w:rPr>
                          <w:t>)</w:t>
                        </w:r>
                      </w:p>
                    </w:txbxContent>
                  </v:textbox>
                </v:shape>
                <v:line id="Line 246" o:spid="_x0000_s107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">
                  <v:stroke endarrow="block"/>
                </v:line>
                <v:line id="Line 247" o:spid="_x0000_s107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">
                  <v:stroke endarrow="block"/>
                </v:line>
                <v:rect id="Rectangle 243" o:spid="_x0000_s107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shape id="Text Box 260" o:spid="_x0000_s1079"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5BD98DDE" w14:textId="77777777" w:rsidR="008346B5" w:rsidRPr="00077324" w:rsidRDefault="008346B5" w:rsidP="004153C0">
                        <w:pPr>
                          <w:pStyle w:val="BodyText"/>
                          <w:jc w:val="center"/>
                          <w:rPr>
                            <w:sz w:val="22"/>
                            <w:szCs w:val="22"/>
                          </w:rPr>
                        </w:pPr>
                        <w:r w:rsidRPr="00305F2F">
                          <w:rPr>
                            <w:sz w:val="22"/>
                            <w:szCs w:val="22"/>
                          </w:rPr>
                          <w:t>Medication Administration Order Placer</w:t>
                        </w:r>
                      </w:p>
                    </w:txbxContent>
                  </v:textbox>
                </v:shape>
                <v:shape id="Text Box 262" o:spid="_x0000_s1080"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qOwgAAANwAAAAPAAAAZHJzL2Rvd25yZXYueG1sRE9Li8Iw&#10;EL4L+x/CLHiRNV1B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yozqOwgAAANwAAAAPAAAA&#10;AAAAAAAAAAAAAAcCAABkcnMvZG93bnJldi54bWxQSwUGAAAAAAMAAwC3AAAA9gIAAAAA&#10;" stroked="f">
                  <v:textbox inset="0,0,0,0">
                    <w:txbxContent>
                      <w:p w14:paraId="40966F95" w14:textId="77777777" w:rsidR="008346B5" w:rsidRPr="00077324" w:rsidRDefault="008346B5" w:rsidP="004153C0">
                        <w:pPr>
                          <w:pStyle w:val="BodyText"/>
                          <w:jc w:val="center"/>
                          <w:rPr>
                            <w:sz w:val="22"/>
                            <w:szCs w:val="22"/>
                          </w:rPr>
                        </w:pPr>
                        <w:r w:rsidRPr="00305F2F">
                          <w:rPr>
                            <w:sz w:val="22"/>
                            <w:szCs w:val="22"/>
                          </w:rPr>
                          <w:t xml:space="preserve">Medication Administration </w:t>
                        </w:r>
                        <w:r>
                          <w:rPr>
                            <w:sz w:val="22"/>
                            <w:szCs w:val="22"/>
                          </w:rPr>
                          <w:t>Performer</w:t>
                        </w:r>
                      </w:p>
                      <w:p w14:paraId="6643895C" w14:textId="77777777" w:rsidR="008346B5" w:rsidRPr="00077324" w:rsidRDefault="008346B5" w:rsidP="004153C0">
                        <w:pPr>
                          <w:pStyle w:val="BodyText"/>
                          <w:jc w:val="center"/>
                          <w:rPr>
                            <w:sz w:val="22"/>
                            <w:szCs w:val="22"/>
                          </w:rPr>
                        </w:pPr>
                      </w:p>
                      <w:p w14:paraId="47F96D48" w14:textId="77777777" w:rsidR="008346B5" w:rsidRDefault="008346B5" w:rsidP="004153C0">
                        <w:pPr>
                          <w:jc w:val="center"/>
                        </w:pPr>
                      </w:p>
                      <w:p w14:paraId="46E23B59" w14:textId="77777777" w:rsidR="008346B5" w:rsidRPr="00077324" w:rsidRDefault="008346B5" w:rsidP="004153C0">
                        <w:pPr>
                          <w:pStyle w:val="BodyText"/>
                          <w:jc w:val="center"/>
                          <w:rPr>
                            <w:sz w:val="22"/>
                            <w:szCs w:val="22"/>
                          </w:rPr>
                        </w:pPr>
                        <w:r w:rsidRPr="00077324">
                          <w:rPr>
                            <w:sz w:val="22"/>
                            <w:szCs w:val="22"/>
                          </w:rPr>
                          <w:t>Actor B/ Actor C</w:t>
                        </w:r>
                      </w:p>
                    </w:txbxContent>
                  </v:textbox>
                </v:shape>
                <v:rect id="Rectangle 263" o:spid="_x0000_s108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w10:anchorlock/>
              </v:group>
            </w:pict>
          </mc:Fallback>
        </mc:AlternateContent>
      </w:r>
    </w:p>
    <w:p w14:paraId="7BE4FE70" w14:textId="77777777" w:rsidR="004153C0" w:rsidRPr="00C67286" w:rsidRDefault="007D55F4" w:rsidP="004153C0">
      <w:pPr>
        <w:pStyle w:val="Heading4"/>
        <w:numPr>
          <w:ilvl w:val="0"/>
          <w:numId w:val="0"/>
        </w:numPr>
        <w:rPr>
          <w:noProof w:val="0"/>
        </w:rPr>
      </w:pPr>
      <w:r>
        <w:rPr>
          <w:noProof w:val="0"/>
        </w:rPr>
        <w:t>3.Z</w:t>
      </w:r>
      <w:r w:rsidR="004153C0" w:rsidRPr="00C67286">
        <w:rPr>
          <w:noProof w:val="0"/>
        </w:rPr>
        <w:t xml:space="preserve">.4.1 </w:t>
      </w:r>
      <w:del w:id="884" w:author="Jose Costa Teixeira" w:date="2017-04-02T14:21:00Z">
        <w:r w:rsidR="004153C0" w:rsidRPr="00C67286" w:rsidDel="00153944">
          <w:rPr>
            <w:noProof w:val="0"/>
          </w:rPr>
          <w:delText>&lt;Message 1 Name&gt;</w:delText>
        </w:r>
      </w:del>
      <w:ins w:id="885" w:author="Jose Costa Teixeira" w:date="2017-04-02T14:21:00Z">
        <w:r w:rsidR="004153C0" w:rsidRPr="00C67286">
          <w:rPr>
            <w:noProof w:val="0"/>
          </w:rPr>
          <w:t xml:space="preserve">Medication Administration </w:t>
        </w:r>
      </w:ins>
      <w:r>
        <w:rPr>
          <w:noProof w:val="0"/>
        </w:rPr>
        <w:t>Reports</w:t>
      </w:r>
    </w:p>
    <w:p w14:paraId="1B021B1B" w14:textId="77777777" w:rsidR="007D55F4" w:rsidRDefault="004153C0" w:rsidP="004153C0">
      <w:pPr>
        <w:pStyle w:val="BodyText"/>
      </w:pPr>
      <w:r w:rsidRPr="00C67286">
        <w:t xml:space="preserve">This message represents an HTTP </w:t>
      </w:r>
      <w:r w:rsidR="007D55F4">
        <w:t>POST</w:t>
      </w:r>
      <w:r w:rsidRPr="00C67286">
        <w:t xml:space="preserve"> </w:t>
      </w:r>
      <w:r w:rsidR="007D55F4">
        <w:t>of a bundle of medication administration reports.</w:t>
      </w:r>
    </w:p>
    <w:p w14:paraId="3AD69D92" w14:textId="77777777" w:rsidR="004153C0" w:rsidRPr="00C67286" w:rsidRDefault="007D55F4" w:rsidP="004153C0">
      <w:pPr>
        <w:pStyle w:val="BodyText"/>
      </w:pPr>
      <w:r>
        <w:t>The bundle is necessary to contain severa</w:t>
      </w:r>
      <w:r w:rsidR="00A1150B">
        <w:t>l administration reports, since</w:t>
      </w:r>
      <w:r>
        <w:t xml:space="preserve"> typically the nurse will upload the results when there is connectivity.</w:t>
      </w:r>
      <w:r w:rsidR="004153C0" w:rsidRPr="00C67286">
        <w:t xml:space="preserve"> </w:t>
      </w:r>
    </w:p>
    <w:p w14:paraId="5667BDCF" w14:textId="77777777" w:rsidR="004153C0" w:rsidRPr="00C67286" w:rsidRDefault="004153C0" w:rsidP="004153C0">
      <w:pPr>
        <w:pStyle w:val="Heading5"/>
        <w:numPr>
          <w:ilvl w:val="0"/>
          <w:numId w:val="0"/>
        </w:numPr>
        <w:rPr>
          <w:noProof w:val="0"/>
        </w:rPr>
      </w:pPr>
      <w:r w:rsidRPr="00C67286">
        <w:rPr>
          <w:noProof w:val="0"/>
        </w:rPr>
        <w:t>3.</w:t>
      </w:r>
      <w:r w:rsidR="007D55F4">
        <w:rPr>
          <w:noProof w:val="0"/>
        </w:rPr>
        <w:t>Z</w:t>
      </w:r>
      <w:r w:rsidRPr="00C67286">
        <w:rPr>
          <w:noProof w:val="0"/>
        </w:rPr>
        <w:t>.4.1.1 Trigger Events</w:t>
      </w:r>
    </w:p>
    <w:p w14:paraId="64E98AE2" w14:textId="77777777" w:rsidR="004153C0" w:rsidRDefault="004153C0" w:rsidP="004153C0">
      <w:pPr>
        <w:pStyle w:val="AuthorInstructions"/>
        <w:rPr>
          <w:i w:val="0"/>
        </w:rPr>
      </w:pPr>
      <w:r w:rsidRPr="00C67286">
        <w:rPr>
          <w:i w:val="0"/>
        </w:rPr>
        <w:t xml:space="preserve">When the nurse </w:t>
      </w:r>
      <w:r w:rsidR="007D55F4">
        <w:rPr>
          <w:i w:val="0"/>
        </w:rPr>
        <w:t>synchronizes the mobile application with the server or in some cases when the nurse device is online and it is possible to send an update after each administration</w:t>
      </w:r>
      <w:del w:id="886" w:author="Jose Costa Teixeira" w:date="2017-04-02T14:22:00Z">
        <w:r w:rsidRPr="00C67286" w:rsidDel="00153944">
          <w:rPr>
            <w:i w:val="0"/>
          </w:rPr>
          <w:delText>…</w:delText>
        </w:r>
      </w:del>
      <w:r>
        <w:rPr>
          <w:i w:val="0"/>
        </w:rPr>
        <w:t>.</w:t>
      </w:r>
    </w:p>
    <w:p w14:paraId="6E81F463" w14:textId="77777777" w:rsidR="007D55F4" w:rsidRDefault="007D55F4" w:rsidP="004153C0">
      <w:pPr>
        <w:pStyle w:val="AuthorInstructions"/>
        <w:rPr>
          <w:i w:val="0"/>
        </w:rPr>
      </w:pPr>
      <w:r w:rsidRPr="00FA0977">
        <w:rPr>
          <w:i w:val="0"/>
          <w:highlight w:val="yellow"/>
        </w:rPr>
        <w:lastRenderedPageBreak/>
        <w:t xml:space="preserve">Note that given the time between an administration and the reporting, expressed in section XXXX, </w:t>
      </w:r>
      <w:r w:rsidR="00FA0977" w:rsidRPr="00FA0977">
        <w:rPr>
          <w:i w:val="0"/>
          <w:highlight w:val="yellow"/>
        </w:rPr>
        <w:t>the trigger for submitting an administration will typiclally be some time after.</w:t>
      </w:r>
    </w:p>
    <w:p w14:paraId="0A897693" w14:textId="77777777" w:rsidR="00FA0977" w:rsidRDefault="00FA0977" w:rsidP="004153C0">
      <w:pPr>
        <w:pStyle w:val="AuthorInstructions"/>
        <w:rPr>
          <w:i w:val="0"/>
        </w:rPr>
      </w:pPr>
    </w:p>
    <w:p w14:paraId="56969B93" w14:textId="77777777" w:rsidR="00FA0977" w:rsidRDefault="00FA0977" w:rsidP="004153C0">
      <w:pPr>
        <w:pStyle w:val="AuthorInstructions"/>
        <w:rPr>
          <w:i w:val="0"/>
        </w:rPr>
      </w:pPr>
    </w:p>
    <w:p w14:paraId="6ADB3CC1" w14:textId="77777777" w:rsidR="007D55F4" w:rsidRPr="00C67286" w:rsidRDefault="007D55F4" w:rsidP="004153C0">
      <w:pPr>
        <w:pStyle w:val="AuthorInstructions"/>
        <w:rPr>
          <w:i w:val="0"/>
        </w:rPr>
      </w:pPr>
    </w:p>
    <w:p w14:paraId="77B69698" w14:textId="77777777" w:rsidR="004153C0" w:rsidRPr="00C67286" w:rsidRDefault="004153C0" w:rsidP="004153C0">
      <w:pPr>
        <w:pStyle w:val="AuthorInstructions"/>
      </w:pPr>
    </w:p>
    <w:p w14:paraId="32BC475F" w14:textId="77777777" w:rsidR="004153C0" w:rsidRPr="00C67286" w:rsidRDefault="004153C0" w:rsidP="004153C0">
      <w:pPr>
        <w:pStyle w:val="Heading5"/>
        <w:numPr>
          <w:ilvl w:val="0"/>
          <w:numId w:val="0"/>
        </w:numPr>
        <w:rPr>
          <w:noProof w:val="0"/>
        </w:rPr>
      </w:pPr>
      <w:r w:rsidRPr="00C67286">
        <w:rPr>
          <w:noProof w:val="0"/>
        </w:rPr>
        <w:t>3.</w:t>
      </w:r>
      <w:r w:rsidR="007D55F4">
        <w:rPr>
          <w:noProof w:val="0"/>
        </w:rPr>
        <w:t>Z</w:t>
      </w:r>
      <w:r w:rsidRPr="00C67286">
        <w:rPr>
          <w:noProof w:val="0"/>
        </w:rPr>
        <w:t>.4.1.2 Message Semantics</w:t>
      </w:r>
    </w:p>
    <w:p w14:paraId="7C0ACE9E" w14:textId="77777777" w:rsidR="004153C0" w:rsidRPr="00C67286" w:rsidRDefault="004153C0" w:rsidP="004153C0">
      <w:pPr>
        <w:pStyle w:val="AuthorInstructions"/>
      </w:pPr>
      <w:r w:rsidRPr="00C67286">
        <w:t xml:space="preserve"> </w:t>
      </w:r>
    </w:p>
    <w:p w14:paraId="45A56BB3" w14:textId="77777777" w:rsidR="004153C0" w:rsidRPr="00C67286" w:rsidRDefault="004153C0" w:rsidP="004153C0">
      <w:pPr>
        <w:pStyle w:val="AuthorInstructions"/>
      </w:pPr>
    </w:p>
    <w:p w14:paraId="762185DE" w14:textId="77777777" w:rsidR="004153C0" w:rsidRPr="00C67286" w:rsidRDefault="004153C0" w:rsidP="004153C0">
      <w:pPr>
        <w:pStyle w:val="Heading6"/>
        <w:numPr>
          <w:ilvl w:val="0"/>
          <w:numId w:val="0"/>
        </w:numPr>
        <w:ind w:left="1152" w:hanging="1152"/>
        <w:rPr>
          <w:noProof w:val="0"/>
        </w:rPr>
      </w:pPr>
      <w:r w:rsidRPr="00C67286">
        <w:rPr>
          <w:noProof w:val="0"/>
        </w:rPr>
        <w:t>3.</w:t>
      </w:r>
      <w:r w:rsidR="007D55F4">
        <w:rPr>
          <w:noProof w:val="0"/>
        </w:rPr>
        <w:t>Z</w:t>
      </w:r>
      <w:r w:rsidRPr="00C67286">
        <w:rPr>
          <w:noProof w:val="0"/>
        </w:rPr>
        <w:t>.4.1.2.1 Query Search Parameters</w:t>
      </w:r>
    </w:p>
    <w:p w14:paraId="7F199FAA" w14:textId="77777777" w:rsidR="004153C0" w:rsidRPr="00C67286" w:rsidRDefault="004153C0" w:rsidP="004153C0">
      <w:pPr>
        <w:pStyle w:val="BodyText"/>
      </w:pPr>
      <w:r w:rsidRPr="00C67286">
        <w:t xml:space="preserve">The Medication Administration Performer may supply and the Medication Administration Order Placer shall be capable of processing all query parameters listed below.   See </w:t>
      </w:r>
      <w:hyperlink r:id="rId36" w:anchor="mime-type" w:history="1">
        <w:r w:rsidRPr="00C67286">
          <w:rPr>
            <w:rStyle w:val="Hyperlink"/>
          </w:rPr>
          <w:t>http://hl7.org/implement/standards/fhir/http.html#mime-type</w:t>
        </w:r>
      </w:hyperlink>
      <w:r w:rsidRPr="00C67286">
        <w:t xml:space="preserve"> for details on encoding.</w:t>
      </w:r>
    </w:p>
    <w:p w14:paraId="150F2D14" w14:textId="77777777" w:rsidR="004153C0" w:rsidRPr="00C67286" w:rsidRDefault="004153C0" w:rsidP="004153C0">
      <w:pPr>
        <w:pStyle w:val="BodyText"/>
      </w:pPr>
      <w:r w:rsidRPr="00C67286">
        <w:t xml:space="preserve">Medication Administration Order Placers may choose to support additional query parameters beyond the subset listed below. Such parameters are considered out of scope for this </w:t>
      </w:r>
      <w:del w:id="887" w:author="Jose Costa Teixeira" w:date="2017-04-02T14:23:00Z">
        <w:r w:rsidRPr="00C67286" w:rsidDel="00153944">
          <w:delText>transaction</w:delText>
        </w:r>
      </w:del>
      <w:ins w:id="888" w:author="Jose Costa Teixeira" w:date="2017-04-02T14:23:00Z">
        <w:r w:rsidRPr="00C67286">
          <w:t>document</w:t>
        </w:r>
      </w:ins>
      <w:r w:rsidRPr="00C67286">
        <w:t>.</w:t>
      </w:r>
    </w:p>
    <w:p w14:paraId="02411689" w14:textId="77777777" w:rsidR="004153C0" w:rsidRPr="00C67286" w:rsidRDefault="004153C0" w:rsidP="004153C0">
      <w:pPr>
        <w:pStyle w:val="BodyText"/>
      </w:pPr>
    </w:p>
    <w:p w14:paraId="160A3713" w14:textId="77777777" w:rsidR="004153C0" w:rsidRPr="00C67286" w:rsidRDefault="004153C0" w:rsidP="004153C0">
      <w:pPr>
        <w:pStyle w:val="BodyText"/>
      </w:pPr>
      <w:r w:rsidRPr="00C67286">
        <w:t>Table 3.Y.4.1 shows the values</w:t>
      </w:r>
    </w:p>
    <w:p w14:paraId="20EF9B50" w14:textId="77777777" w:rsidR="004153C0" w:rsidRPr="00C67286" w:rsidRDefault="004153C0" w:rsidP="004153C0">
      <w:pPr>
        <w:pStyle w:val="BodyText"/>
      </w:pPr>
      <w:r w:rsidRPr="00C67286">
        <w:t xml:space="preserve"> </w:t>
      </w:r>
    </w:p>
    <w:tbl>
      <w:tblPr>
        <w:tblW w:w="9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38"/>
        <w:gridCol w:w="1701"/>
        <w:gridCol w:w="1135"/>
        <w:gridCol w:w="4678"/>
      </w:tblGrid>
      <w:tr w:rsidR="004153C0" w:rsidRPr="00C67286" w14:paraId="14995134" w14:textId="77777777" w:rsidTr="00AC7B6A">
        <w:trPr>
          <w:cantSplit/>
          <w:tblHeader/>
          <w:jc w:val="center"/>
        </w:trPr>
        <w:tc>
          <w:tcPr>
            <w:tcW w:w="1838" w:type="dxa"/>
            <w:shd w:val="pct15" w:color="auto" w:fill="FFFFFF"/>
          </w:tcPr>
          <w:p w14:paraId="23261A84" w14:textId="77777777" w:rsidR="004153C0" w:rsidRPr="00C67286" w:rsidRDefault="004153C0" w:rsidP="00AC7B6A">
            <w:pPr>
              <w:pStyle w:val="TableEntryHeader"/>
            </w:pPr>
            <w:r w:rsidRPr="00C67286">
              <w:t>Attribute</w:t>
            </w:r>
          </w:p>
        </w:tc>
        <w:tc>
          <w:tcPr>
            <w:tcW w:w="1701" w:type="dxa"/>
            <w:shd w:val="pct15" w:color="auto" w:fill="FFFFFF"/>
          </w:tcPr>
          <w:p w14:paraId="07D3F440" w14:textId="77777777" w:rsidR="004153C0" w:rsidRPr="00C67286" w:rsidRDefault="004153C0" w:rsidP="00AC7B6A">
            <w:pPr>
              <w:pStyle w:val="TableEntryHeader"/>
            </w:pPr>
            <w:r w:rsidRPr="00C67286">
              <w:t>type</w:t>
            </w:r>
          </w:p>
        </w:tc>
        <w:tc>
          <w:tcPr>
            <w:tcW w:w="1135" w:type="dxa"/>
            <w:shd w:val="pct15" w:color="auto" w:fill="FFFFFF"/>
          </w:tcPr>
          <w:p w14:paraId="694DFADD" w14:textId="77777777" w:rsidR="004153C0" w:rsidRPr="00C67286" w:rsidRDefault="004153C0" w:rsidP="00AC7B6A">
            <w:pPr>
              <w:pStyle w:val="TableEntryHeader"/>
            </w:pPr>
            <w:r w:rsidRPr="00C67286">
              <w:t>repeat</w:t>
            </w:r>
          </w:p>
        </w:tc>
        <w:tc>
          <w:tcPr>
            <w:tcW w:w="4678" w:type="dxa"/>
            <w:shd w:val="pct15" w:color="auto" w:fill="FFFFFF"/>
          </w:tcPr>
          <w:p w14:paraId="6F9DD24A" w14:textId="77777777" w:rsidR="004153C0" w:rsidRPr="00C67286" w:rsidRDefault="004153C0" w:rsidP="00AC7B6A">
            <w:pPr>
              <w:pStyle w:val="TableEntryHeader"/>
            </w:pPr>
            <w:r w:rsidRPr="00C67286">
              <w:t>Meaning</w:t>
            </w:r>
          </w:p>
        </w:tc>
      </w:tr>
      <w:tr w:rsidR="004153C0" w:rsidRPr="00C67286" w14:paraId="378C6D94" w14:textId="77777777" w:rsidTr="00AC7B6A">
        <w:trPr>
          <w:cantSplit/>
          <w:trHeight w:val="332"/>
          <w:jc w:val="center"/>
        </w:trPr>
        <w:tc>
          <w:tcPr>
            <w:tcW w:w="1838" w:type="dxa"/>
          </w:tcPr>
          <w:p w14:paraId="58CCF628" w14:textId="77777777" w:rsidR="004153C0" w:rsidRPr="00C67286" w:rsidRDefault="004153C0" w:rsidP="00AC7B6A">
            <w:pPr>
              <w:pStyle w:val="TableEntry"/>
            </w:pPr>
            <w:r w:rsidRPr="00C67286">
              <w:t>type</w:t>
            </w:r>
          </w:p>
        </w:tc>
        <w:tc>
          <w:tcPr>
            <w:tcW w:w="1701" w:type="dxa"/>
          </w:tcPr>
          <w:p w14:paraId="4A0C3432" w14:textId="77777777" w:rsidR="004153C0" w:rsidRPr="00C67286" w:rsidRDefault="004153C0" w:rsidP="00AC7B6A">
            <w:pPr>
              <w:pStyle w:val="TableEntry"/>
            </w:pPr>
            <w:r w:rsidRPr="00C67286">
              <w:t>Fixed Value: MedicationRequest</w:t>
            </w:r>
          </w:p>
        </w:tc>
        <w:tc>
          <w:tcPr>
            <w:tcW w:w="1135" w:type="dxa"/>
          </w:tcPr>
          <w:p w14:paraId="513B4FEF" w14:textId="77777777" w:rsidR="004153C0" w:rsidRPr="00C67286" w:rsidRDefault="004153C0" w:rsidP="00AC7B6A">
            <w:pPr>
              <w:pStyle w:val="TableEntry"/>
            </w:pPr>
          </w:p>
        </w:tc>
        <w:tc>
          <w:tcPr>
            <w:tcW w:w="4678" w:type="dxa"/>
          </w:tcPr>
          <w:p w14:paraId="6B7661A2" w14:textId="77777777" w:rsidR="004153C0" w:rsidRPr="00C67286" w:rsidRDefault="004153C0" w:rsidP="00AC7B6A">
            <w:pPr>
              <w:pStyle w:val="TableEntry"/>
            </w:pPr>
            <w:r w:rsidRPr="00C67286">
              <w:t>…</w:t>
            </w:r>
          </w:p>
        </w:tc>
      </w:tr>
      <w:tr w:rsidR="004153C0" w:rsidRPr="00C67286" w14:paraId="79BAED66" w14:textId="77777777" w:rsidTr="00AC7B6A">
        <w:trPr>
          <w:cantSplit/>
          <w:trHeight w:val="332"/>
          <w:jc w:val="center"/>
        </w:trPr>
        <w:tc>
          <w:tcPr>
            <w:tcW w:w="1838" w:type="dxa"/>
          </w:tcPr>
          <w:p w14:paraId="215485A2" w14:textId="77777777" w:rsidR="004153C0" w:rsidRPr="00C67286" w:rsidRDefault="004153C0" w:rsidP="00AC7B6A">
            <w:pPr>
              <w:pStyle w:val="TableEntry"/>
            </w:pPr>
            <w:r w:rsidRPr="00C67286">
              <w:t>identifier</w:t>
            </w:r>
          </w:p>
        </w:tc>
        <w:tc>
          <w:tcPr>
            <w:tcW w:w="1701" w:type="dxa"/>
          </w:tcPr>
          <w:p w14:paraId="42975A8A" w14:textId="77777777" w:rsidR="004153C0" w:rsidRPr="00C67286" w:rsidRDefault="004153C0" w:rsidP="00AC7B6A">
            <w:pPr>
              <w:pStyle w:val="TableEntry"/>
            </w:pPr>
          </w:p>
        </w:tc>
        <w:tc>
          <w:tcPr>
            <w:tcW w:w="1135" w:type="dxa"/>
          </w:tcPr>
          <w:p w14:paraId="43792CEF" w14:textId="77777777" w:rsidR="004153C0" w:rsidRPr="00C67286" w:rsidRDefault="004153C0" w:rsidP="00AC7B6A">
            <w:pPr>
              <w:pStyle w:val="TableEntry"/>
            </w:pPr>
            <w:r w:rsidRPr="00C67286">
              <w:t>Y</w:t>
            </w:r>
          </w:p>
        </w:tc>
        <w:tc>
          <w:tcPr>
            <w:tcW w:w="4678" w:type="dxa"/>
          </w:tcPr>
          <w:p w14:paraId="1ABDADA2" w14:textId="77777777" w:rsidR="004153C0" w:rsidRPr="00C67286" w:rsidRDefault="004153C0" w:rsidP="00AC7B6A">
            <w:pPr>
              <w:pStyle w:val="TableEntry"/>
            </w:pPr>
          </w:p>
        </w:tc>
      </w:tr>
      <w:tr w:rsidR="004153C0" w:rsidRPr="00C67286" w14:paraId="72E0CFF0" w14:textId="77777777" w:rsidTr="00AC7B6A">
        <w:trPr>
          <w:cantSplit/>
          <w:trHeight w:val="332"/>
          <w:jc w:val="center"/>
        </w:trPr>
        <w:tc>
          <w:tcPr>
            <w:tcW w:w="1838" w:type="dxa"/>
          </w:tcPr>
          <w:p w14:paraId="1332622F" w14:textId="77777777" w:rsidR="004153C0" w:rsidRPr="00C67286" w:rsidRDefault="004153C0" w:rsidP="00AC7B6A">
            <w:pPr>
              <w:pStyle w:val="TableEntry"/>
            </w:pPr>
            <w:r w:rsidRPr="00C67286">
              <w:t>(date/time) from</w:t>
            </w:r>
          </w:p>
        </w:tc>
        <w:tc>
          <w:tcPr>
            <w:tcW w:w="1701" w:type="dxa"/>
          </w:tcPr>
          <w:p w14:paraId="0EED6FEE" w14:textId="77777777" w:rsidR="004153C0" w:rsidRPr="00C67286" w:rsidRDefault="004153C0" w:rsidP="00AC7B6A">
            <w:pPr>
              <w:pStyle w:val="TableEntry"/>
            </w:pPr>
            <w:r w:rsidRPr="00C67286">
              <w:t>Datetime</w:t>
            </w:r>
          </w:p>
          <w:p w14:paraId="45EBC28B" w14:textId="77777777" w:rsidR="004153C0" w:rsidRPr="00C67286" w:rsidRDefault="004153C0" w:rsidP="00AC7B6A">
            <w:pPr>
              <w:pStyle w:val="TableEntry"/>
            </w:pPr>
            <w:r w:rsidRPr="00C67286">
              <w:t>yyyy-mm-dd hh:mm:ss</w:t>
            </w:r>
          </w:p>
        </w:tc>
        <w:tc>
          <w:tcPr>
            <w:tcW w:w="1135" w:type="dxa"/>
          </w:tcPr>
          <w:p w14:paraId="00933A79" w14:textId="77777777" w:rsidR="004153C0" w:rsidRPr="00C67286" w:rsidRDefault="004153C0" w:rsidP="00AC7B6A">
            <w:pPr>
              <w:pStyle w:val="TableEntry"/>
            </w:pPr>
            <w:r w:rsidRPr="00C67286">
              <w:t>N</w:t>
            </w:r>
          </w:p>
        </w:tc>
        <w:tc>
          <w:tcPr>
            <w:tcW w:w="4678" w:type="dxa"/>
          </w:tcPr>
          <w:p w14:paraId="2B36DD9E" w14:textId="77777777" w:rsidR="004153C0" w:rsidRPr="00C67286" w:rsidRDefault="004153C0" w:rsidP="00AC7B6A">
            <w:pPr>
              <w:pStyle w:val="TableEntry"/>
            </w:pPr>
            <w:r w:rsidRPr="00C67286">
              <w:t>The time start that the medication is planned to be administered</w:t>
            </w:r>
          </w:p>
        </w:tc>
      </w:tr>
      <w:tr w:rsidR="004153C0" w:rsidRPr="00C67286" w14:paraId="58F87768" w14:textId="77777777" w:rsidTr="00AC7B6A">
        <w:trPr>
          <w:cantSplit/>
          <w:trHeight w:val="332"/>
          <w:jc w:val="center"/>
        </w:trPr>
        <w:tc>
          <w:tcPr>
            <w:tcW w:w="1838" w:type="dxa"/>
          </w:tcPr>
          <w:p w14:paraId="359611DA" w14:textId="77777777" w:rsidR="004153C0" w:rsidRPr="00C67286" w:rsidRDefault="004153C0" w:rsidP="00AC7B6A">
            <w:pPr>
              <w:pStyle w:val="TableEntry"/>
            </w:pPr>
            <w:r w:rsidRPr="00C67286">
              <w:t>(date/time) to</w:t>
            </w:r>
          </w:p>
        </w:tc>
        <w:tc>
          <w:tcPr>
            <w:tcW w:w="1701" w:type="dxa"/>
          </w:tcPr>
          <w:p w14:paraId="5937AA64" w14:textId="77777777" w:rsidR="004153C0" w:rsidRPr="00C67286" w:rsidRDefault="004153C0" w:rsidP="00AC7B6A">
            <w:pPr>
              <w:pStyle w:val="TableEntry"/>
            </w:pPr>
            <w:r w:rsidRPr="00C67286">
              <w:t>Datetime</w:t>
            </w:r>
          </w:p>
          <w:p w14:paraId="4790A222" w14:textId="77777777" w:rsidR="004153C0" w:rsidRPr="00C67286" w:rsidRDefault="004153C0" w:rsidP="00AC7B6A">
            <w:pPr>
              <w:pStyle w:val="TableEntry"/>
            </w:pPr>
            <w:r w:rsidRPr="00C67286">
              <w:t>yyyy-mm-dd hh:mm:ss</w:t>
            </w:r>
          </w:p>
        </w:tc>
        <w:tc>
          <w:tcPr>
            <w:tcW w:w="1135" w:type="dxa"/>
          </w:tcPr>
          <w:p w14:paraId="12A8CA18" w14:textId="77777777" w:rsidR="004153C0" w:rsidRPr="00C67286" w:rsidRDefault="004153C0" w:rsidP="00AC7B6A">
            <w:pPr>
              <w:pStyle w:val="TableEntry"/>
            </w:pPr>
            <w:r w:rsidRPr="00C67286">
              <w:t>N</w:t>
            </w:r>
          </w:p>
        </w:tc>
        <w:tc>
          <w:tcPr>
            <w:tcW w:w="4678" w:type="dxa"/>
          </w:tcPr>
          <w:p w14:paraId="705DC917" w14:textId="77777777" w:rsidR="004153C0" w:rsidRPr="00C67286" w:rsidRDefault="004153C0" w:rsidP="00AC7B6A">
            <w:pPr>
              <w:pStyle w:val="TableEntry"/>
            </w:pPr>
            <w:r w:rsidRPr="00C67286">
              <w:t>The time end that the medication is planned to be administered</w:t>
            </w:r>
          </w:p>
        </w:tc>
      </w:tr>
      <w:tr w:rsidR="004153C0" w:rsidRPr="00C67286" w14:paraId="3B35F9F3" w14:textId="77777777" w:rsidTr="00AC7B6A">
        <w:trPr>
          <w:cantSplit/>
          <w:trHeight w:val="332"/>
          <w:jc w:val="center"/>
        </w:trPr>
        <w:tc>
          <w:tcPr>
            <w:tcW w:w="1838" w:type="dxa"/>
          </w:tcPr>
          <w:p w14:paraId="4F09BAF4" w14:textId="77777777" w:rsidR="004153C0" w:rsidRPr="00C67286" w:rsidRDefault="004153C0" w:rsidP="00AC7B6A">
            <w:pPr>
              <w:pStyle w:val="TableEntry"/>
            </w:pPr>
            <w:r w:rsidRPr="00C67286">
              <w:t>(patient)</w:t>
            </w:r>
          </w:p>
        </w:tc>
        <w:tc>
          <w:tcPr>
            <w:tcW w:w="1701" w:type="dxa"/>
          </w:tcPr>
          <w:p w14:paraId="43560B3E" w14:textId="77777777" w:rsidR="004153C0" w:rsidRPr="00C67286" w:rsidRDefault="004153C0" w:rsidP="00AC7B6A">
            <w:pPr>
              <w:pStyle w:val="TableEntry"/>
            </w:pPr>
          </w:p>
        </w:tc>
        <w:tc>
          <w:tcPr>
            <w:tcW w:w="1135" w:type="dxa"/>
          </w:tcPr>
          <w:p w14:paraId="56FA12E1" w14:textId="77777777" w:rsidR="004153C0" w:rsidRPr="00C67286" w:rsidRDefault="004153C0" w:rsidP="00AC7B6A">
            <w:pPr>
              <w:pStyle w:val="TableEntry"/>
            </w:pPr>
            <w:r w:rsidRPr="00C67286">
              <w:t>N</w:t>
            </w:r>
          </w:p>
        </w:tc>
        <w:tc>
          <w:tcPr>
            <w:tcW w:w="4678" w:type="dxa"/>
          </w:tcPr>
          <w:p w14:paraId="52B314E8" w14:textId="77777777" w:rsidR="004153C0" w:rsidRPr="00C67286" w:rsidRDefault="004153C0" w:rsidP="00AC7B6A">
            <w:pPr>
              <w:pStyle w:val="TableEntry"/>
            </w:pPr>
            <w:r w:rsidRPr="00C67286">
              <w:t>The patient for which the medication is planned</w:t>
            </w:r>
          </w:p>
        </w:tc>
      </w:tr>
      <w:tr w:rsidR="004153C0" w:rsidRPr="00C67286" w14:paraId="3F662BF4" w14:textId="77777777" w:rsidTr="00AC7B6A">
        <w:trPr>
          <w:cantSplit/>
          <w:trHeight w:val="332"/>
          <w:jc w:val="center"/>
        </w:trPr>
        <w:tc>
          <w:tcPr>
            <w:tcW w:w="1838" w:type="dxa"/>
          </w:tcPr>
          <w:p w14:paraId="20C2A7CF" w14:textId="77777777" w:rsidR="004153C0" w:rsidRPr="00C67286" w:rsidRDefault="004153C0" w:rsidP="00AC7B6A">
            <w:pPr>
              <w:pStyle w:val="TableEntry"/>
            </w:pPr>
            <w:r w:rsidRPr="00C67286">
              <w:t>status</w:t>
            </w:r>
          </w:p>
        </w:tc>
        <w:tc>
          <w:tcPr>
            <w:tcW w:w="1701" w:type="dxa"/>
          </w:tcPr>
          <w:p w14:paraId="66AC8371" w14:textId="77777777" w:rsidR="004153C0" w:rsidRPr="00C67286" w:rsidRDefault="004153C0" w:rsidP="00AC7B6A">
            <w:pPr>
              <w:pStyle w:val="TableEntry"/>
            </w:pPr>
            <w:r w:rsidRPr="00C67286">
              <w:t>string</w:t>
            </w:r>
          </w:p>
        </w:tc>
        <w:tc>
          <w:tcPr>
            <w:tcW w:w="1135" w:type="dxa"/>
          </w:tcPr>
          <w:p w14:paraId="033B7EB0" w14:textId="77777777" w:rsidR="004153C0" w:rsidRPr="00C67286" w:rsidRDefault="004153C0" w:rsidP="00AC7B6A">
            <w:pPr>
              <w:pStyle w:val="TableEntry"/>
            </w:pPr>
            <w:r w:rsidRPr="00C67286">
              <w:t>N</w:t>
            </w:r>
          </w:p>
        </w:tc>
        <w:tc>
          <w:tcPr>
            <w:tcW w:w="4678" w:type="dxa"/>
          </w:tcPr>
          <w:p w14:paraId="1C77EA59" w14:textId="77777777" w:rsidR="004153C0" w:rsidRPr="00C67286" w:rsidRDefault="004153C0" w:rsidP="00AC7B6A">
            <w:pPr>
              <w:pStyle w:val="TableEntry"/>
            </w:pPr>
            <w:r w:rsidRPr="00C67286">
              <w:t>The status of the medication request. Typically this is “active”</w:t>
            </w:r>
          </w:p>
        </w:tc>
      </w:tr>
      <w:tr w:rsidR="004153C0" w:rsidRPr="00C67286" w14:paraId="5B734CC9" w14:textId="77777777" w:rsidTr="00AC7B6A">
        <w:trPr>
          <w:cantSplit/>
          <w:trHeight w:val="332"/>
          <w:jc w:val="center"/>
        </w:trPr>
        <w:tc>
          <w:tcPr>
            <w:tcW w:w="1838" w:type="dxa"/>
          </w:tcPr>
          <w:p w14:paraId="4DB11565" w14:textId="77777777" w:rsidR="004153C0" w:rsidRPr="00C67286" w:rsidRDefault="004153C0" w:rsidP="00AC7B6A">
            <w:pPr>
              <w:pStyle w:val="TableEntry"/>
            </w:pPr>
            <w:r w:rsidRPr="00C67286">
              <w:t>Performer</w:t>
            </w:r>
          </w:p>
        </w:tc>
        <w:tc>
          <w:tcPr>
            <w:tcW w:w="1701" w:type="dxa"/>
          </w:tcPr>
          <w:p w14:paraId="1D8E90CC" w14:textId="77777777" w:rsidR="004153C0" w:rsidRPr="00C67286" w:rsidRDefault="004153C0" w:rsidP="00AC7B6A">
            <w:pPr>
              <w:pStyle w:val="TableEntry"/>
            </w:pPr>
          </w:p>
        </w:tc>
        <w:tc>
          <w:tcPr>
            <w:tcW w:w="1135" w:type="dxa"/>
          </w:tcPr>
          <w:p w14:paraId="01559211" w14:textId="77777777" w:rsidR="004153C0" w:rsidRPr="00C67286" w:rsidRDefault="004153C0" w:rsidP="00AC7B6A">
            <w:pPr>
              <w:pStyle w:val="TableEntry"/>
            </w:pPr>
            <w:r w:rsidRPr="00C67286">
              <w:t>N</w:t>
            </w:r>
          </w:p>
        </w:tc>
        <w:tc>
          <w:tcPr>
            <w:tcW w:w="4678" w:type="dxa"/>
          </w:tcPr>
          <w:p w14:paraId="4AD1533E" w14:textId="77777777" w:rsidR="004153C0" w:rsidRPr="00C67286" w:rsidRDefault="004153C0" w:rsidP="00AC7B6A">
            <w:pPr>
              <w:pStyle w:val="TableEntry"/>
            </w:pPr>
            <w:r w:rsidRPr="00C67286">
              <w:t>The intended performer</w:t>
            </w:r>
          </w:p>
        </w:tc>
      </w:tr>
      <w:tr w:rsidR="004153C0" w:rsidRPr="00C67286" w14:paraId="4CA7FE8B" w14:textId="77777777" w:rsidTr="00AC7B6A">
        <w:trPr>
          <w:cantSplit/>
          <w:trHeight w:val="332"/>
          <w:jc w:val="center"/>
        </w:trPr>
        <w:tc>
          <w:tcPr>
            <w:tcW w:w="1838" w:type="dxa"/>
          </w:tcPr>
          <w:p w14:paraId="7155A976" w14:textId="77777777" w:rsidR="004153C0" w:rsidRPr="00C67286" w:rsidRDefault="004153C0" w:rsidP="00AC7B6A">
            <w:pPr>
              <w:pStyle w:val="TableEntry"/>
            </w:pPr>
            <w:r w:rsidRPr="00C67286">
              <w:t>Order type</w:t>
            </w:r>
          </w:p>
        </w:tc>
        <w:tc>
          <w:tcPr>
            <w:tcW w:w="1701" w:type="dxa"/>
          </w:tcPr>
          <w:p w14:paraId="7E530A07" w14:textId="77777777" w:rsidR="004153C0" w:rsidRPr="00C67286" w:rsidRDefault="004153C0" w:rsidP="00AC7B6A">
            <w:pPr>
              <w:pStyle w:val="TableEntry"/>
            </w:pPr>
            <w:r w:rsidRPr="00C67286">
              <w:t>Fixed value: “instance-order”</w:t>
            </w:r>
          </w:p>
        </w:tc>
        <w:tc>
          <w:tcPr>
            <w:tcW w:w="1135" w:type="dxa"/>
          </w:tcPr>
          <w:p w14:paraId="52B4999D" w14:textId="77777777" w:rsidR="004153C0" w:rsidRPr="00C67286" w:rsidRDefault="004153C0" w:rsidP="00AC7B6A">
            <w:pPr>
              <w:pStyle w:val="TableEntry"/>
            </w:pPr>
            <w:r w:rsidRPr="00C67286">
              <w:t>N</w:t>
            </w:r>
          </w:p>
        </w:tc>
        <w:tc>
          <w:tcPr>
            <w:tcW w:w="4678" w:type="dxa"/>
          </w:tcPr>
          <w:p w14:paraId="75760B9A" w14:textId="77777777" w:rsidR="004153C0" w:rsidRPr="00C67286" w:rsidRDefault="004153C0" w:rsidP="00AC7B6A">
            <w:pPr>
              <w:pStyle w:val="TableEntry"/>
            </w:pPr>
            <w:r w:rsidRPr="00C67286">
              <w:t xml:space="preserve">The type </w:t>
            </w:r>
            <w:del w:id="889" w:author="Jose Costa Teixeira" w:date="2017-04-17T12:22:00Z">
              <w:r w:rsidRPr="00C67286" w:rsidDel="00E2320F">
                <w:delText xml:space="preserve">od </w:delText>
              </w:r>
            </w:del>
            <w:ins w:id="890" w:author="Jose Costa Teixeira" w:date="2017-04-17T12:22:00Z">
              <w:r w:rsidRPr="00C67286">
                <w:t xml:space="preserve">of </w:t>
              </w:r>
            </w:ins>
            <w:r w:rsidRPr="00C67286">
              <w:t xml:space="preserve">Medication </w:t>
            </w:r>
            <w:del w:id="891" w:author="Jose Costa Teixeira" w:date="2017-04-17T12:22:00Z">
              <w:r w:rsidRPr="00C67286" w:rsidDel="00E2320F">
                <w:delText>Order</w:delText>
              </w:r>
            </w:del>
            <w:ins w:id="892" w:author="Jose Costa Teixeira" w:date="2017-04-17T12:22:00Z">
              <w:r w:rsidRPr="00C67286">
                <w:t>Request</w:t>
              </w:r>
            </w:ins>
            <w:r w:rsidRPr="00C67286">
              <w:t>. Administration Requests are of type “</w:t>
            </w:r>
            <w:r w:rsidRPr="00C67286">
              <w:rPr>
                <w:b/>
                <w:rPrChange w:id="893" w:author="Jose Costa Teixeira" w:date="2017-04-17T12:22:00Z">
                  <w:rPr/>
                </w:rPrChange>
              </w:rPr>
              <w:t>instance-order</w:t>
            </w:r>
            <w:r w:rsidRPr="00C67286">
              <w:t>”</w:t>
            </w:r>
          </w:p>
        </w:tc>
      </w:tr>
    </w:tbl>
    <w:p w14:paraId="63DCEE0A" w14:textId="77777777" w:rsidR="004153C0" w:rsidRPr="00C67286" w:rsidRDefault="004153C0" w:rsidP="004153C0">
      <w:pPr>
        <w:pStyle w:val="BodyText"/>
        <w:keepNext/>
        <w:rPr>
          <w:b/>
        </w:rPr>
      </w:pPr>
    </w:p>
    <w:p w14:paraId="2DA4E3C7" w14:textId="77777777" w:rsidR="004153C0" w:rsidRPr="00C67286" w:rsidRDefault="004153C0" w:rsidP="004153C0">
      <w:pPr>
        <w:pStyle w:val="BodyText"/>
        <w:keepNext/>
        <w:rPr>
          <w:b/>
        </w:rPr>
      </w:pPr>
    </w:p>
    <w:p w14:paraId="29C32395" w14:textId="77777777" w:rsidR="004153C0" w:rsidRPr="00C67286" w:rsidRDefault="004153C0" w:rsidP="004153C0">
      <w:pPr>
        <w:pStyle w:val="BodyText"/>
        <w:keepNext/>
        <w:rPr>
          <w:b/>
        </w:rPr>
      </w:pPr>
      <w:r w:rsidRPr="00C67286">
        <w:rPr>
          <w:b/>
        </w:rPr>
        <w:t xml:space="preserve">_id </w:t>
      </w:r>
    </w:p>
    <w:p w14:paraId="3E38E03F" w14:textId="77777777" w:rsidR="004153C0" w:rsidRPr="00C67286" w:rsidRDefault="004153C0" w:rsidP="004153C0">
      <w:pPr>
        <w:pStyle w:val="BodyText"/>
        <w:ind w:left="720"/>
      </w:pPr>
      <w:r w:rsidRPr="00C67286">
        <w:t xml:space="preserve">This parameter of type </w:t>
      </w:r>
      <w:r w:rsidRPr="00C67286">
        <w:rPr>
          <w:rStyle w:val="XMLname"/>
        </w:rPr>
        <w:t>string</w:t>
      </w:r>
      <w:r w:rsidRPr="00C67286">
        <w:rPr>
          <w:i/>
        </w:rPr>
        <w:t xml:space="preserve">, </w:t>
      </w:r>
      <w:r w:rsidRPr="00C67286">
        <w:t>when supplied, represents the resource identifier to be retrieved</w:t>
      </w:r>
    </w:p>
    <w:p w14:paraId="26FFB7EA" w14:textId="77777777" w:rsidR="004153C0" w:rsidRPr="00C67286" w:rsidRDefault="004153C0" w:rsidP="004153C0">
      <w:pPr>
        <w:pStyle w:val="BodyText"/>
        <w:ind w:left="720"/>
      </w:pPr>
      <w:r w:rsidRPr="00C67286">
        <w:t>Note: A search using _id is always an exact match search.</w:t>
      </w:r>
    </w:p>
    <w:p w14:paraId="3B3F5C7B" w14:textId="77777777" w:rsidR="004153C0" w:rsidRPr="00C67286" w:rsidRDefault="004153C0" w:rsidP="004153C0">
      <w:pPr>
        <w:pStyle w:val="BodyText"/>
        <w:rPr>
          <w:b/>
        </w:rPr>
      </w:pPr>
      <w:r w:rsidRPr="00C67286">
        <w:rPr>
          <w:b/>
        </w:rPr>
        <w:t>identifier Search Parameter</w:t>
      </w:r>
    </w:p>
    <w:p w14:paraId="08CBB7AC" w14:textId="77777777" w:rsidR="004153C0" w:rsidRPr="00C67286" w:rsidRDefault="004153C0" w:rsidP="004153C0">
      <w:pPr>
        <w:pStyle w:val="BodyText"/>
        <w:ind w:left="720"/>
      </w:pPr>
      <w:r w:rsidRPr="00C67286">
        <w:t xml:space="preserve">This repeating parameter of type </w:t>
      </w:r>
      <w:r w:rsidRPr="00C67286">
        <w:rPr>
          <w:rStyle w:val="XMLname"/>
        </w:rPr>
        <w:t>token</w:t>
      </w:r>
      <w:r w:rsidRPr="00C67286">
        <w:rPr>
          <w:i/>
        </w:rPr>
        <w:t xml:space="preserve">, </w:t>
      </w:r>
      <w:r w:rsidRPr="00C67286">
        <w:t xml:space="preserve">when supplied, specifies an identifier associated with the Medication Administration Order instance whose information is being queried (e.g., a local identifier, account identifier, etc.).  </w:t>
      </w:r>
    </w:p>
    <w:p w14:paraId="0A5204EC" w14:textId="77777777" w:rsidR="004153C0" w:rsidRPr="00C67286" w:rsidRDefault="004153C0" w:rsidP="004153C0">
      <w:pPr>
        <w:pStyle w:val="BodyText"/>
        <w:ind w:left="720"/>
        <w:rPr>
          <w:b/>
        </w:rPr>
      </w:pPr>
      <w:r w:rsidRPr="00C67286">
        <w:t xml:space="preserve">If multiple instances of this parameter are provided in the query, the query represents a logical AND condition (i.e., all of the associated identifiers must match). </w:t>
      </w:r>
    </w:p>
    <w:p w14:paraId="0793977F" w14:textId="77777777" w:rsidR="004153C0" w:rsidRPr="00C67286" w:rsidRDefault="004153C0" w:rsidP="004153C0">
      <w:pPr>
        <w:pStyle w:val="BodyText"/>
        <w:rPr>
          <w:b/>
        </w:rPr>
      </w:pPr>
      <w:r w:rsidRPr="00C67286">
        <w:rPr>
          <w:b/>
        </w:rPr>
        <w:t>Date and time of planned administration</w:t>
      </w:r>
    </w:p>
    <w:p w14:paraId="44279ABC" w14:textId="77777777" w:rsidR="004153C0" w:rsidRPr="00C67286" w:rsidRDefault="004153C0" w:rsidP="004153C0">
      <w:pPr>
        <w:pStyle w:val="BodyText"/>
        <w:ind w:left="720"/>
      </w:pPr>
      <w:r w:rsidRPr="00C67286">
        <w:t xml:space="preserve">These parameters of type </w:t>
      </w:r>
      <w:r w:rsidRPr="00C67286">
        <w:rPr>
          <w:highlight w:val="yellow"/>
          <w:rPrChange w:id="894" w:author="Jose Costa Teixeira" w:date="2017-04-02T14:23:00Z">
            <w:rPr/>
          </w:rPrChange>
        </w:rPr>
        <w:t>???????</w:t>
      </w:r>
    </w:p>
    <w:p w14:paraId="3E67EF98" w14:textId="77777777" w:rsidR="004153C0" w:rsidRPr="00C67286" w:rsidRDefault="004153C0" w:rsidP="004153C0">
      <w:pPr>
        <w:pStyle w:val="BodyText"/>
        <w:ind w:left="720"/>
      </w:pPr>
      <w:r w:rsidRPr="00C67286">
        <w:t>See FHIR specs for search based on boundaries and approximate searches…</w:t>
      </w:r>
    </w:p>
    <w:p w14:paraId="345F7722" w14:textId="77777777" w:rsidR="004153C0" w:rsidRPr="00C67286" w:rsidRDefault="004153C0" w:rsidP="004153C0">
      <w:pPr>
        <w:pStyle w:val="BodyText"/>
        <w:ind w:left="720"/>
      </w:pPr>
    </w:p>
    <w:p w14:paraId="4D6A0FD1" w14:textId="77777777" w:rsidR="004153C0" w:rsidRPr="00C67286" w:rsidRDefault="004153C0" w:rsidP="004153C0">
      <w:pPr>
        <w:pStyle w:val="BodyText"/>
        <w:rPr>
          <w:b/>
        </w:rPr>
      </w:pPr>
      <w:r w:rsidRPr="00C67286">
        <w:rPr>
          <w:b/>
        </w:rPr>
        <w:t>Patient Identification</w:t>
      </w:r>
    </w:p>
    <w:p w14:paraId="78EDB52A" w14:textId="77777777" w:rsidR="004153C0" w:rsidRPr="00C67286" w:rsidRDefault="004153C0" w:rsidP="004153C0">
      <w:pPr>
        <w:pStyle w:val="BodyText"/>
        <w:ind w:firstLine="720"/>
      </w:pPr>
      <w:r w:rsidRPr="00C67286">
        <w:t xml:space="preserve">To get the medication administrations planned for a specific patient </w:t>
      </w:r>
    </w:p>
    <w:p w14:paraId="524C1035" w14:textId="77777777" w:rsidR="004153C0" w:rsidRPr="00C67286" w:rsidRDefault="004153C0" w:rsidP="004153C0">
      <w:pPr>
        <w:pStyle w:val="BodyText"/>
        <w:ind w:firstLine="720"/>
      </w:pPr>
      <w:r w:rsidRPr="00C67286">
        <w:t>Note that only one patient ID can be searched in each query</w:t>
      </w:r>
    </w:p>
    <w:p w14:paraId="4B169626" w14:textId="77777777" w:rsidR="004153C0" w:rsidRPr="00C67286" w:rsidRDefault="004153C0" w:rsidP="004153C0">
      <w:pPr>
        <w:pStyle w:val="BodyText"/>
        <w:ind w:left="720"/>
        <w:rPr>
          <w:b/>
        </w:rPr>
      </w:pPr>
      <w:r w:rsidRPr="00C67286">
        <w:t xml:space="preserve">If multiple instances of this parameter are provided in the query, the query represents a logical AND condition (i.e., all of the associated identifiers must match). </w:t>
      </w:r>
    </w:p>
    <w:p w14:paraId="3C8B01ED" w14:textId="77777777" w:rsidR="004153C0" w:rsidRPr="00C67286" w:rsidRDefault="004153C0" w:rsidP="004153C0">
      <w:pPr>
        <w:pStyle w:val="BodyText"/>
      </w:pPr>
    </w:p>
    <w:p w14:paraId="3BD5BDEF" w14:textId="77777777" w:rsidR="004153C0" w:rsidRPr="00C67286" w:rsidRDefault="004153C0" w:rsidP="004153C0">
      <w:pPr>
        <w:pStyle w:val="BodyText"/>
      </w:pPr>
    </w:p>
    <w:p w14:paraId="11E455B0" w14:textId="77777777" w:rsidR="004153C0" w:rsidRPr="00C67286" w:rsidRDefault="004153C0" w:rsidP="004153C0">
      <w:pPr>
        <w:pStyle w:val="BodyText"/>
        <w:keepNext/>
        <w:rPr>
          <w:b/>
        </w:rPr>
      </w:pPr>
      <w:r w:rsidRPr="00C67286">
        <w:rPr>
          <w:b/>
        </w:rPr>
        <w:t>Status</w:t>
      </w:r>
    </w:p>
    <w:p w14:paraId="7FB80EEF" w14:textId="77777777" w:rsidR="004153C0" w:rsidRPr="00C67286" w:rsidRDefault="004153C0" w:rsidP="004153C0">
      <w:pPr>
        <w:pStyle w:val="BodyText"/>
        <w:ind w:left="720"/>
      </w:pPr>
      <w:r w:rsidRPr="00C67286">
        <w:t xml:space="preserve">This parameter of type </w:t>
      </w:r>
      <w:ins w:id="895" w:author="Jose Costa Teixeira" w:date="2017-04-02T14:23:00Z">
        <w:r w:rsidRPr="00C67286">
          <w:rPr>
            <w:highlight w:val="yellow"/>
            <w:rPrChange w:id="896" w:author="Jose Costa Teixeira" w:date="2017-04-02T14:23:00Z">
              <w:rPr/>
            </w:rPrChange>
          </w:rPr>
          <w:t>???????????????</w:t>
        </w:r>
      </w:ins>
    </w:p>
    <w:p w14:paraId="5321EA66" w14:textId="77777777" w:rsidR="004153C0" w:rsidRPr="00C67286" w:rsidRDefault="004153C0" w:rsidP="004153C0">
      <w:pPr>
        <w:pStyle w:val="BodyText"/>
        <w:ind w:left="720"/>
      </w:pPr>
    </w:p>
    <w:p w14:paraId="572A2365" w14:textId="77777777" w:rsidR="004153C0" w:rsidRPr="00C67286" w:rsidRDefault="004153C0" w:rsidP="004153C0">
      <w:pPr>
        <w:pStyle w:val="BodyText"/>
        <w:rPr>
          <w:b/>
        </w:rPr>
      </w:pPr>
      <w:r w:rsidRPr="00C67286">
        <w:rPr>
          <w:b/>
        </w:rPr>
        <w:t>Intended Administration Performer</w:t>
      </w:r>
    </w:p>
    <w:p w14:paraId="069CB974" w14:textId="77777777" w:rsidR="004153C0" w:rsidRPr="00C67286" w:rsidRDefault="004153C0" w:rsidP="004153C0">
      <w:pPr>
        <w:pStyle w:val="BodyText"/>
        <w:ind w:left="720"/>
      </w:pPr>
    </w:p>
    <w:p w14:paraId="45834FDD" w14:textId="77777777" w:rsidR="004153C0" w:rsidRPr="00C67286" w:rsidRDefault="004153C0" w:rsidP="004153C0">
      <w:pPr>
        <w:pStyle w:val="BodyText"/>
        <w:rPr>
          <w:b/>
        </w:rPr>
      </w:pPr>
      <w:r w:rsidRPr="00C67286">
        <w:rPr>
          <w:b/>
        </w:rPr>
        <w:t>Medication Order Type</w:t>
      </w:r>
    </w:p>
    <w:p w14:paraId="599B9804" w14:textId="77777777" w:rsidR="004153C0" w:rsidRPr="00C67286" w:rsidRDefault="004153C0" w:rsidP="004153C0">
      <w:pPr>
        <w:pStyle w:val="BodyText"/>
        <w:ind w:left="720"/>
      </w:pPr>
      <w:r w:rsidRPr="00C67286">
        <w:t>This parameter of type string must have a fixed value of “instance-order”.</w:t>
      </w:r>
    </w:p>
    <w:p w14:paraId="4123BD46" w14:textId="77777777" w:rsidR="004153C0" w:rsidRPr="00C67286" w:rsidRDefault="004153C0" w:rsidP="004153C0">
      <w:pPr>
        <w:pStyle w:val="BodyText"/>
        <w:rPr>
          <w:b/>
        </w:rPr>
      </w:pPr>
    </w:p>
    <w:p w14:paraId="13210EE2" w14:textId="77777777" w:rsidR="004153C0" w:rsidRPr="00C67286" w:rsidRDefault="004153C0" w:rsidP="004153C0">
      <w:pPr>
        <w:pStyle w:val="BodyText"/>
        <w:ind w:left="720"/>
      </w:pPr>
    </w:p>
    <w:p w14:paraId="7644AF84" w14:textId="77777777" w:rsidR="004153C0" w:rsidRPr="00C67286" w:rsidRDefault="004153C0" w:rsidP="004153C0">
      <w:pPr>
        <w:pStyle w:val="BodyText"/>
        <w:ind w:left="720"/>
      </w:pPr>
    </w:p>
    <w:p w14:paraId="440E5CBB" w14:textId="77777777" w:rsidR="004153C0" w:rsidRPr="00C67286" w:rsidRDefault="004153C0" w:rsidP="004153C0">
      <w:pPr>
        <w:pStyle w:val="BodyText"/>
        <w:ind w:left="720"/>
      </w:pPr>
    </w:p>
    <w:p w14:paraId="76083C7C" w14:textId="77777777" w:rsidR="004153C0" w:rsidRPr="00C67286" w:rsidRDefault="004153C0" w:rsidP="004153C0">
      <w:pPr>
        <w:pStyle w:val="Heading6"/>
        <w:numPr>
          <w:ilvl w:val="0"/>
          <w:numId w:val="0"/>
        </w:numPr>
        <w:ind w:left="1152" w:hanging="1152"/>
        <w:rPr>
          <w:noProof w:val="0"/>
        </w:rPr>
      </w:pPr>
      <w:r w:rsidRPr="00C67286">
        <w:rPr>
          <w:noProof w:val="0"/>
        </w:rPr>
        <w:t>3.78.4.1.2.5 Populating Expected Response Format</w:t>
      </w:r>
    </w:p>
    <w:p w14:paraId="350556FC" w14:textId="77777777" w:rsidR="004153C0" w:rsidRPr="00C67286" w:rsidRDefault="004153C0" w:rsidP="004153C0">
      <w:pPr>
        <w:pStyle w:val="BodyText"/>
      </w:pPr>
      <w:r w:rsidRPr="00C67286">
        <w:t xml:space="preserve">The FHIR standard provides encodings for responses as either XML or JSON. Medication Administration Order Placer Actors shall support both message encodings, whilst Medication Administration Performer Actors shall support one and may support both. </w:t>
      </w:r>
    </w:p>
    <w:p w14:paraId="28E6D7CB" w14:textId="77777777" w:rsidR="004153C0" w:rsidRPr="00C67286" w:rsidRDefault="004153C0" w:rsidP="004153C0">
      <w:pPr>
        <w:pStyle w:val="AuthorInstructions"/>
        <w:rPr>
          <w:i w:val="0"/>
        </w:rPr>
      </w:pPr>
      <w:r w:rsidRPr="00C67286">
        <w:rPr>
          <w:i w:val="0"/>
        </w:rPr>
        <w:t>The formats are json or xml.</w:t>
      </w:r>
    </w:p>
    <w:p w14:paraId="3AF13CD8" w14:textId="77777777" w:rsidR="004153C0" w:rsidRPr="00C67286" w:rsidRDefault="004153C0" w:rsidP="004153C0">
      <w:pPr>
        <w:pStyle w:val="AuthorInstructions"/>
        <w:rPr>
          <w:i w:val="0"/>
        </w:rPr>
      </w:pPr>
    </w:p>
    <w:p w14:paraId="53B809DA" w14:textId="77777777" w:rsidR="004153C0" w:rsidRPr="00C67286" w:rsidRDefault="004153C0" w:rsidP="004153C0">
      <w:pPr>
        <w:pStyle w:val="Heading5"/>
        <w:numPr>
          <w:ilvl w:val="0"/>
          <w:numId w:val="0"/>
        </w:numPr>
        <w:rPr>
          <w:noProof w:val="0"/>
        </w:rPr>
      </w:pPr>
      <w:r w:rsidRPr="00C67286">
        <w:rPr>
          <w:noProof w:val="0"/>
        </w:rPr>
        <w:t xml:space="preserve">3.Y.4.1.3 </w:t>
      </w:r>
      <w:r w:rsidR="00FA0977">
        <w:rPr>
          <w:noProof w:val="0"/>
        </w:rPr>
        <w:t>Response</w:t>
      </w:r>
    </w:p>
    <w:p w14:paraId="565ED2CD" w14:textId="77777777" w:rsidR="004153C0" w:rsidRDefault="004153C0" w:rsidP="004153C0">
      <w:pPr>
        <w:pStyle w:val="BodyText"/>
      </w:pPr>
    </w:p>
    <w:p w14:paraId="0EC9DDD0" w14:textId="77777777" w:rsidR="004153C0" w:rsidRPr="00C67286" w:rsidRDefault="004153C0" w:rsidP="004153C0">
      <w:pPr>
        <w:pStyle w:val="BodyText"/>
      </w:pPr>
      <w:ins w:id="897" w:author="Jose Costa Teixeira" w:date="2017-04-17T13:49:00Z">
        <w:r w:rsidRPr="00C67286">
          <w:t xml:space="preserve">In response to the request, the </w:t>
        </w:r>
      </w:ins>
      <w:del w:id="898" w:author="Jose Costa Teixeira" w:date="2017-04-17T13:49:00Z">
        <w:r w:rsidRPr="00C67286" w:rsidDel="006C1947">
          <w:delText xml:space="preserve">The </w:delText>
        </w:r>
      </w:del>
      <w:r w:rsidRPr="00C67286">
        <w:t xml:space="preserve">Medication Administration Order Placer shall return </w:t>
      </w:r>
      <w:ins w:id="899" w:author="Jose Costa Teixeira" w:date="2017-04-17T13:51:00Z">
        <w:r w:rsidRPr="00C67286">
          <w:t xml:space="preserve">a </w:t>
        </w:r>
        <w:r w:rsidRPr="00C67286">
          <w:rPr>
            <w:rStyle w:val="XMLname"/>
            <w:rPrChange w:id="900" w:author="Jose Costa Teixeira" w:date="2017-04-17T14:44:00Z">
              <w:rPr/>
            </w:rPrChange>
          </w:rPr>
          <w:t>bundle</w:t>
        </w:r>
        <w:r w:rsidRPr="00C67286">
          <w:t xml:space="preserve"> of </w:t>
        </w:r>
        <w:r w:rsidRPr="00C67286">
          <w:rPr>
            <w:rStyle w:val="XMLname"/>
            <w:rPrChange w:id="901" w:author="Jose Costa Teixeira" w:date="2017-04-17T14:43:00Z">
              <w:rPr/>
            </w:rPrChange>
          </w:rPr>
          <w:t>medicationRequest</w:t>
        </w:r>
      </w:ins>
      <w:ins w:id="902" w:author="Jose Costa Teixeira" w:date="2017-04-17T14:44:00Z">
        <w:r w:rsidRPr="00C67286">
          <w:t xml:space="preserve"> resources.</w:t>
        </w:r>
      </w:ins>
      <w:ins w:id="903" w:author="Jose Costa Teixeira" w:date="2017-04-17T13:51:00Z">
        <w:r w:rsidRPr="00C67286">
          <w:t xml:space="preserve"> </w:t>
        </w:r>
      </w:ins>
      <w:del w:id="904" w:author="Jose Costa Teixeira" w:date="2017-04-17T13:51:00Z">
        <w:r w:rsidRPr="00C67286" w:rsidDel="006C1947">
          <w:delText xml:space="preserve">records that </w:delText>
        </w:r>
      </w:del>
      <w:del w:id="905" w:author="Jose Costa Teixeira" w:date="2017-04-17T13:46:00Z">
        <w:r w:rsidRPr="00C67286" w:rsidDel="006C1947">
          <w:delText xml:space="preserve">reflect the </w:delText>
        </w:r>
      </w:del>
      <w:del w:id="906" w:author="Jose Costa Teixeira" w:date="2017-04-17T13:51:00Z">
        <w:r w:rsidRPr="00C67286" w:rsidDel="006C1947">
          <w:delText xml:space="preserve">match </w:delText>
        </w:r>
      </w:del>
      <w:del w:id="907" w:author="Jose Costa Teixeira" w:date="2017-04-17T13:46:00Z">
        <w:r w:rsidRPr="00C67286" w:rsidDel="006C1947">
          <w:delText xml:space="preserve">to </w:delText>
        </w:r>
      </w:del>
      <w:del w:id="908" w:author="Jose Costa Teixeira" w:date="2017-04-17T13:51:00Z">
        <w:r w:rsidRPr="00C67286" w:rsidDel="006C1947">
          <w:delText xml:space="preserve">all of the search criteria provided by the Medication Administration Performer. </w:delText>
        </w:r>
      </w:del>
      <w:r w:rsidRPr="00C67286">
        <w:t xml:space="preserve">The </w:t>
      </w:r>
      <w:del w:id="909" w:author="Jose Costa Teixeira" w:date="2017-04-17T13:50:00Z">
        <w:r w:rsidRPr="00C67286" w:rsidDel="006C1947">
          <w:delText xml:space="preserve">Medication Administration </w:delText>
        </w:r>
      </w:del>
      <w:del w:id="910" w:author="Jose Costa Teixeira" w:date="2017-04-17T13:48:00Z">
        <w:r w:rsidRPr="00C67286" w:rsidDel="006C1947">
          <w:delText xml:space="preserve">Order </w:delText>
        </w:r>
      </w:del>
      <w:del w:id="911" w:author="Jose Costa Teixeira" w:date="2017-04-17T13:50:00Z">
        <w:r w:rsidRPr="00C67286" w:rsidDel="006C1947">
          <w:delText xml:space="preserve">Placer shall respond with a Medication Administration </w:delText>
        </w:r>
      </w:del>
      <w:del w:id="912" w:author="Jose Costa Teixeira" w:date="2017-04-17T13:48:00Z">
        <w:r w:rsidRPr="00C67286" w:rsidDel="006C1947">
          <w:delText xml:space="preserve">Order </w:delText>
        </w:r>
      </w:del>
      <w:del w:id="913" w:author="Jose Costa Teixeira" w:date="2017-04-17T13:50:00Z">
        <w:r w:rsidRPr="00C67286" w:rsidDel="006C1947">
          <w:delText xml:space="preserve">Response </w:delText>
        </w:r>
      </w:del>
      <w:ins w:id="914" w:author="Jose Costa Teixeira" w:date="2017-04-17T13:50:00Z">
        <w:r w:rsidRPr="00C67286">
          <w:t xml:space="preserve">response is </w:t>
        </w:r>
      </w:ins>
      <w:r w:rsidRPr="00C67286">
        <w:t>synchronous</w:t>
      </w:r>
      <w:del w:id="915" w:author="Jose Costa Teixeira" w:date="2017-04-17T13:50:00Z">
        <w:r w:rsidRPr="00C67286" w:rsidDel="006C1947">
          <w:delText>ly</w:delText>
        </w:r>
      </w:del>
      <w:r w:rsidRPr="00C67286">
        <w:t xml:space="preserve"> (i.e., on the same connection as was used to initiate the request)</w:t>
      </w:r>
      <w:ins w:id="916" w:author="Jose Costa Teixeira" w:date="2017-04-17T13:50:00Z">
        <w:r w:rsidRPr="00C67286">
          <w:t xml:space="preserve">, and shall </w:t>
        </w:r>
      </w:ins>
      <w:ins w:id="917" w:author="Jose Costa Teixeira" w:date="2017-04-17T13:51:00Z">
        <w:r w:rsidRPr="00C67286">
          <w:t xml:space="preserve">include the </w:t>
        </w:r>
      </w:ins>
      <w:del w:id="918" w:author="Jose Costa Teixeira" w:date="2017-04-17T13:51:00Z">
        <w:r w:rsidRPr="00C67286" w:rsidDel="006C1947">
          <w:delText>.</w:delText>
        </w:r>
      </w:del>
      <w:ins w:id="919" w:author="Jose Costa Teixeira" w:date="2017-04-17T13:51:00Z">
        <w:r w:rsidRPr="00C67286">
          <w:t xml:space="preserve">records </w:t>
        </w:r>
        <w:r w:rsidRPr="00C67286">
          <w:rPr>
            <w:rPrChange w:id="920" w:author="Jose Costa Teixeira" w:date="2017-06-17T18:34:00Z">
              <w:rPr>
                <w:lang w:val="pt-PT"/>
              </w:rPr>
            </w:rPrChange>
          </w:rPr>
          <w:t>(</w:t>
        </w:r>
        <w:r w:rsidRPr="00C67286">
          <w:rPr>
            <w:rStyle w:val="XMLname"/>
            <w:rPrChange w:id="921" w:author="Jose Costa Teixeira" w:date="2017-04-17T14:44:00Z">
              <w:rPr>
                <w:lang w:val="pt-PT"/>
              </w:rPr>
            </w:rPrChange>
          </w:rPr>
          <w:t>medicationRequest</w:t>
        </w:r>
      </w:ins>
      <w:ins w:id="922" w:author="Jose Costa Teixeira" w:date="2017-04-17T14:44:00Z">
        <w:r w:rsidRPr="00C67286">
          <w:rPr>
            <w:rPrChange w:id="923" w:author="Jose Costa Teixeira" w:date="2017-06-17T18:34:00Z">
              <w:rPr>
                <w:lang w:val="pt-PT"/>
              </w:rPr>
            </w:rPrChange>
          </w:rPr>
          <w:t xml:space="preserve"> resource</w:t>
        </w:r>
      </w:ins>
      <w:ins w:id="924" w:author="Jose Costa Teixeira" w:date="2017-04-17T13:51:00Z">
        <w:r w:rsidRPr="00C67286">
          <w:rPr>
            <w:rPrChange w:id="925" w:author="Jose Costa Teixeira" w:date="2017-06-17T18:34:00Z">
              <w:rPr>
                <w:lang w:val="pt-PT"/>
              </w:rPr>
            </w:rPrChange>
          </w:rPr>
          <w:t xml:space="preserve">s) </w:t>
        </w:r>
        <w:r w:rsidRPr="00C67286">
          <w:t>that match all of the search criteria provided by the Medication Administration Performer.</w:t>
        </w:r>
      </w:ins>
    </w:p>
    <w:p w14:paraId="714F3825" w14:textId="77777777" w:rsidR="004153C0" w:rsidRPr="00C67286" w:rsidDel="006C1947" w:rsidRDefault="004153C0" w:rsidP="004153C0">
      <w:pPr>
        <w:pStyle w:val="BodyText"/>
        <w:rPr>
          <w:del w:id="926" w:author="Jose Costa Teixeira" w:date="2017-04-17T13:52:00Z"/>
        </w:rPr>
      </w:pPr>
    </w:p>
    <w:p w14:paraId="0729DD81" w14:textId="77777777" w:rsidR="004153C0" w:rsidRPr="00C67286" w:rsidRDefault="004153C0" w:rsidP="004153C0">
      <w:pPr>
        <w:pStyle w:val="BodyText"/>
      </w:pPr>
      <w:del w:id="927" w:author="Jose Costa Teixeira" w:date="2017-04-17T13:52:00Z">
        <w:r w:rsidRPr="00C67286" w:rsidDel="006C1947">
          <w:delText xml:space="preserve">The information provided by the Medication Administration </w:delText>
        </w:r>
      </w:del>
      <w:del w:id="928" w:author="Jose Costa Teixeira" w:date="2017-04-17T13:49:00Z">
        <w:r w:rsidRPr="00C67286" w:rsidDel="006C1947">
          <w:delText xml:space="preserve">Order </w:delText>
        </w:r>
      </w:del>
      <w:del w:id="929" w:author="Jose Costa Teixeira" w:date="2017-04-17T13:52:00Z">
        <w:r w:rsidRPr="00C67286" w:rsidDel="006C1947">
          <w:delText xml:space="preserve">Placer to the Medication Administration Performer is a list of matching medication administration requests from the Medication Administration Order Placer. </w:delText>
        </w:r>
      </w:del>
      <w:r w:rsidRPr="00C67286">
        <w:t xml:space="preserve">The mechanics of the planning and scheduling </w:t>
      </w:r>
      <w:del w:id="930" w:author="Jose Costa Teixeira" w:date="2017-04-17T13:52:00Z">
        <w:r w:rsidRPr="00C67286" w:rsidDel="006C1947">
          <w:delText xml:space="preserve">orders </w:delText>
        </w:r>
      </w:del>
      <w:ins w:id="931" w:author="Jose Costa Teixeira" w:date="2017-04-17T13:52:00Z">
        <w:r w:rsidRPr="00C67286">
          <w:t>requests, and how these requests are populated,</w:t>
        </w:r>
      </w:ins>
      <w:ins w:id="932" w:author="Jose Costa Teixeira" w:date="2017-04-17T13:53:00Z">
        <w:r w:rsidRPr="00C67286">
          <w:t xml:space="preserve"> </w:t>
        </w:r>
      </w:ins>
      <w:r w:rsidRPr="00C67286">
        <w:t>are outside the scope of this framework.</w:t>
      </w:r>
    </w:p>
    <w:p w14:paraId="6C234D4A" w14:textId="77777777" w:rsidR="004153C0" w:rsidRPr="00C67286" w:rsidRDefault="004153C0" w:rsidP="004153C0">
      <w:pPr>
        <w:pStyle w:val="BodyText"/>
      </w:pPr>
    </w:p>
    <w:p w14:paraId="21590F43" w14:textId="77777777" w:rsidR="004153C0" w:rsidRPr="00C67286" w:rsidRDefault="004153C0" w:rsidP="004153C0">
      <w:pPr>
        <w:pStyle w:val="BodyText"/>
      </w:pPr>
      <w:r w:rsidRPr="00C67286">
        <w:t xml:space="preserve">If the Medication Administration Performer supplied a query parameter, or used a query parameter modifier which the Medication Administration Order Placer is not capable of utilizing, then the Medication Administration Order Placer shall respond with an </w:t>
      </w:r>
      <w:r w:rsidRPr="00C67286">
        <w:rPr>
          <w:b/>
        </w:rPr>
        <w:t>HTTP 400</w:t>
      </w:r>
      <w:del w:id="933" w:author="Jose Costa Teixeira" w:date="2017-04-17T13:55:00Z">
        <w:r w:rsidRPr="00C67286" w:rsidDel="006C1947">
          <w:rPr>
            <w:b/>
          </w:rPr>
          <w:delText xml:space="preserve"> </w:delText>
        </w:r>
      </w:del>
      <w:r w:rsidRPr="00C67286">
        <w:t xml:space="preserve"> (Bad request) status code and an </w:t>
      </w:r>
      <w:r w:rsidRPr="00C67286">
        <w:rPr>
          <w:rStyle w:val="XMLname"/>
        </w:rPr>
        <w:t>OperationOutcome</w:t>
      </w:r>
      <w:r w:rsidRPr="00C67286">
        <w:t xml:space="preserve"> resource indicating the parameters in error.</w:t>
      </w:r>
    </w:p>
    <w:p w14:paraId="70AB4F15" w14:textId="77777777" w:rsidR="004153C0" w:rsidRPr="00C67286" w:rsidRDefault="004153C0" w:rsidP="004153C0">
      <w:pPr>
        <w:pStyle w:val="BodyText"/>
      </w:pPr>
      <w:r w:rsidRPr="00C67286">
        <w:t>The Medication Administration Order Placer shall respond to the query request as described by the following cases with a Medication Administration Order Response message described in Section 3.Y.4.2, and shall behave according to the cases listed below:</w:t>
      </w:r>
    </w:p>
    <w:p w14:paraId="7705DF59" w14:textId="77777777" w:rsidR="004153C0" w:rsidRPr="00C67286" w:rsidRDefault="004153C0" w:rsidP="004153C0">
      <w:pPr>
        <w:pStyle w:val="BodyText"/>
      </w:pPr>
      <w:r w:rsidRPr="00C67286">
        <w:rPr>
          <w:b/>
        </w:rPr>
        <w:t xml:space="preserve">Case 1: </w:t>
      </w:r>
      <w:r w:rsidRPr="00C67286">
        <w:t xml:space="preserve">The Medication Administration Order Placer finds in its information source, at least one patient record matching the criteria sent as HTTP query parameters. </w:t>
      </w:r>
    </w:p>
    <w:p w14:paraId="375649F3" w14:textId="77777777" w:rsidR="004153C0" w:rsidRPr="00C67286" w:rsidRDefault="004153C0" w:rsidP="004153C0">
      <w:pPr>
        <w:pStyle w:val="BodyText"/>
      </w:pPr>
      <w:r w:rsidRPr="00C67286">
        <w:rPr>
          <w:b/>
        </w:rPr>
        <w:t xml:space="preserve">HTTP 200 </w:t>
      </w:r>
      <w:r w:rsidRPr="00C67286">
        <w:t>(OK) is returned as the HTTP status code.</w:t>
      </w:r>
    </w:p>
    <w:p w14:paraId="045FC96C" w14:textId="77777777" w:rsidR="004153C0" w:rsidRPr="00C67286" w:rsidRDefault="004153C0" w:rsidP="004153C0">
      <w:pPr>
        <w:pStyle w:val="BodyText"/>
      </w:pPr>
      <w:r w:rsidRPr="00C67286">
        <w:t xml:space="preserve">A </w:t>
      </w:r>
      <w:del w:id="934" w:author="Jose Costa Teixeira" w:date="2017-04-17T14:45:00Z">
        <w:r w:rsidRPr="00C67286" w:rsidDel="00684CFE">
          <w:delText xml:space="preserve">Resource </w:delText>
        </w:r>
      </w:del>
      <w:ins w:id="935" w:author="Jose Costa Teixeira" w:date="2017-04-17T14:45:00Z">
        <w:r w:rsidRPr="00C67286">
          <w:t xml:space="preserve">resource </w:t>
        </w:r>
      </w:ins>
      <w:del w:id="936" w:author="Jose Costa Teixeira" w:date="2017-04-17T14:45:00Z">
        <w:r w:rsidRPr="00C67286" w:rsidDel="00684CFE">
          <w:rPr>
            <w:rStyle w:val="XMLname"/>
            <w:rPrChange w:id="937" w:author="Jose Costa Teixeira" w:date="2017-04-17T14:45:00Z">
              <w:rPr/>
            </w:rPrChange>
          </w:rPr>
          <w:delText>Bundle</w:delText>
        </w:r>
        <w:r w:rsidRPr="00C67286" w:rsidDel="00684CFE">
          <w:delText xml:space="preserve"> </w:delText>
        </w:r>
      </w:del>
      <w:ins w:id="938" w:author="Jose Costa Teixeira" w:date="2017-04-17T14:45:00Z">
        <w:r w:rsidRPr="00C67286">
          <w:rPr>
            <w:rStyle w:val="XMLname"/>
          </w:rPr>
          <w:t>b</w:t>
        </w:r>
        <w:r w:rsidRPr="00C67286">
          <w:rPr>
            <w:rStyle w:val="XMLname"/>
            <w:rPrChange w:id="939" w:author="Jose Costa Teixeira" w:date="2017-04-17T14:45:00Z">
              <w:rPr/>
            </w:rPrChange>
          </w:rPr>
          <w:t>undle</w:t>
        </w:r>
        <w:r w:rsidRPr="00C67286">
          <w:t xml:space="preserve"> </w:t>
        </w:r>
      </w:ins>
      <w:r w:rsidRPr="00C67286">
        <w:t xml:space="preserve">is returned representing the result set. The Medication Administration Order Placer populates the </w:t>
      </w:r>
      <w:r w:rsidRPr="00C67286">
        <w:rPr>
          <w:rStyle w:val="XMLname"/>
        </w:rPr>
        <w:t xml:space="preserve">total </w:t>
      </w:r>
      <w:r w:rsidRPr="00C67286">
        <w:t xml:space="preserve">property of the bundle with the total number of matching results. One </w:t>
      </w:r>
      <w:r w:rsidRPr="00C67286">
        <w:rPr>
          <w:rStyle w:val="XMLname"/>
        </w:rPr>
        <w:t>entry</w:t>
      </w:r>
      <w:r w:rsidRPr="00C67286">
        <w:t xml:space="preserve"> is returned from the Medication Administration Order Placer for each </w:t>
      </w:r>
      <w:r w:rsidRPr="00C67286">
        <w:rPr>
          <w:rStyle w:val="XMLname"/>
          <w:rPrChange w:id="940" w:author="Jose Costa Teixeira" w:date="2017-04-17T13:55:00Z">
            <w:rPr/>
          </w:rPrChange>
        </w:rPr>
        <w:t>MedicationRequest</w:t>
      </w:r>
      <w:r w:rsidRPr="00C67286">
        <w:t xml:space="preserve"> Resource found. </w:t>
      </w:r>
    </w:p>
    <w:p w14:paraId="69BED50D" w14:textId="77777777" w:rsidR="004153C0" w:rsidRPr="00C67286" w:rsidRDefault="004153C0" w:rsidP="004153C0">
      <w:pPr>
        <w:pStyle w:val="BodyText"/>
      </w:pPr>
      <w:r w:rsidRPr="00C67286">
        <w:rPr>
          <w:b/>
        </w:rPr>
        <w:t xml:space="preserve">Case 2: </w:t>
      </w:r>
      <w:r w:rsidRPr="00C67286">
        <w:t xml:space="preserve">The Medication Administration Order Placer fails to find in its information source, any patient record matching the criteria sent as HTTP query parameters. </w:t>
      </w:r>
    </w:p>
    <w:p w14:paraId="590042FD" w14:textId="77777777" w:rsidR="004153C0" w:rsidRPr="00C67286" w:rsidRDefault="004153C0" w:rsidP="004153C0">
      <w:pPr>
        <w:pStyle w:val="BodyText"/>
      </w:pPr>
      <w:r w:rsidRPr="00C67286">
        <w:rPr>
          <w:b/>
        </w:rPr>
        <w:t xml:space="preserve">HTTP 200 </w:t>
      </w:r>
      <w:r w:rsidRPr="00C67286">
        <w:t>(OK) is returned as the HTTP status code.</w:t>
      </w:r>
    </w:p>
    <w:p w14:paraId="7A16D9FE" w14:textId="77777777" w:rsidR="004153C0" w:rsidRPr="00C67286" w:rsidRDefault="004153C0" w:rsidP="004153C0">
      <w:pPr>
        <w:pStyle w:val="BodyText"/>
      </w:pPr>
      <w:r w:rsidRPr="00C67286">
        <w:lastRenderedPageBreak/>
        <w:t xml:space="preserve">A </w:t>
      </w:r>
      <w:ins w:id="941" w:author="Jose Costa Teixeira" w:date="2017-04-17T14:45:00Z">
        <w:r w:rsidRPr="00C67286">
          <w:t>r</w:t>
        </w:r>
      </w:ins>
      <w:del w:id="942" w:author="Jose Costa Teixeira" w:date="2017-04-17T14:45:00Z">
        <w:r w:rsidRPr="00C67286" w:rsidDel="00684CFE">
          <w:delText>R</w:delText>
        </w:r>
      </w:del>
      <w:r w:rsidRPr="00C67286">
        <w:t xml:space="preserve">esource </w:t>
      </w:r>
      <w:ins w:id="943" w:author="Jose Costa Teixeira" w:date="2017-04-17T14:45:00Z">
        <w:r w:rsidRPr="00C67286">
          <w:rPr>
            <w:rStyle w:val="XMLname"/>
            <w:rPrChange w:id="944" w:author="Jose Costa Teixeira" w:date="2017-04-17T14:46:00Z">
              <w:rPr/>
            </w:rPrChange>
          </w:rPr>
          <w:t>b</w:t>
        </w:r>
      </w:ins>
      <w:del w:id="945" w:author="Jose Costa Teixeira" w:date="2017-04-17T14:45:00Z">
        <w:r w:rsidRPr="00C67286" w:rsidDel="00684CFE">
          <w:rPr>
            <w:rStyle w:val="XMLname"/>
            <w:rPrChange w:id="946" w:author="Jose Costa Teixeira" w:date="2017-04-17T14:46:00Z">
              <w:rPr/>
            </w:rPrChange>
          </w:rPr>
          <w:delText>B</w:delText>
        </w:r>
      </w:del>
      <w:r w:rsidRPr="00C67286">
        <w:rPr>
          <w:rStyle w:val="XMLname"/>
          <w:rPrChange w:id="947" w:author="Jose Costa Teixeira" w:date="2017-04-17T14:46:00Z">
            <w:rPr/>
          </w:rPrChange>
        </w:rPr>
        <w:t>undle</w:t>
      </w:r>
      <w:r w:rsidRPr="00C67286">
        <w:t xml:space="preserve"> is returned representing the zero result set. The Medication Administration Order Placer populates the </w:t>
      </w:r>
      <w:r w:rsidRPr="00C67286">
        <w:rPr>
          <w:rStyle w:val="XMLname"/>
        </w:rPr>
        <w:t xml:space="preserve">total </w:t>
      </w:r>
      <w:r w:rsidRPr="00C67286">
        <w:t xml:space="preserve">with a value of 0 indicating no results were found. No </w:t>
      </w:r>
      <w:r w:rsidRPr="00C67286">
        <w:rPr>
          <w:rStyle w:val="XMLname"/>
        </w:rPr>
        <w:t>entry</w:t>
      </w:r>
      <w:r w:rsidRPr="00C67286">
        <w:t xml:space="preserve"> attributes are provided in the result.</w:t>
      </w:r>
    </w:p>
    <w:p w14:paraId="59B5EFAA" w14:textId="77777777" w:rsidR="004153C0" w:rsidRPr="00C67286" w:rsidRDefault="004153C0" w:rsidP="004153C0">
      <w:pPr>
        <w:pStyle w:val="BodyText"/>
        <w:rPr>
          <w:b/>
        </w:rPr>
      </w:pPr>
    </w:p>
    <w:p w14:paraId="33B8397B" w14:textId="77777777" w:rsidR="004153C0" w:rsidRPr="00C67286" w:rsidRDefault="004153C0" w:rsidP="004153C0">
      <w:pPr>
        <w:pStyle w:val="BodyText"/>
      </w:pPr>
      <w:r w:rsidRPr="00C67286">
        <w:rPr>
          <w:b/>
        </w:rPr>
        <w:t xml:space="preserve">Case 5: </w:t>
      </w:r>
      <w:r w:rsidRPr="00C67286">
        <w:t xml:space="preserve">The Medication Administration Order Placer is not capable of producing a response in the requested format specified by </w:t>
      </w:r>
      <w:r w:rsidRPr="00C67286">
        <w:rPr>
          <w:rStyle w:val="XMLname"/>
        </w:rPr>
        <w:t>_format</w:t>
      </w:r>
      <w:r w:rsidRPr="00C67286">
        <w:t xml:space="preserve"> parameter (specified in Section 3.Y.4.1.2.5).</w:t>
      </w:r>
    </w:p>
    <w:p w14:paraId="3D81ECAA" w14:textId="77777777" w:rsidR="004153C0" w:rsidRPr="00C67286" w:rsidRDefault="004153C0" w:rsidP="004153C0">
      <w:pPr>
        <w:pStyle w:val="BodyText"/>
      </w:pPr>
      <w:r w:rsidRPr="00C67286">
        <w:rPr>
          <w:b/>
        </w:rPr>
        <w:t>HTTP 406</w:t>
      </w:r>
      <w:r w:rsidRPr="00C67286">
        <w:t xml:space="preserve"> (Not Acceptable) is returned as the HTTP status code.</w:t>
      </w:r>
    </w:p>
    <w:p w14:paraId="3C610C73" w14:textId="77777777" w:rsidR="004153C0" w:rsidRPr="00C67286" w:rsidRDefault="004153C0" w:rsidP="004153C0">
      <w:pPr>
        <w:pStyle w:val="BodyText"/>
      </w:pPr>
      <w:r w:rsidRPr="00C67286">
        <w:t xml:space="preserve">An OperationOutcome Resource is returned indicating that the requested response format is not supported in an </w:t>
      </w:r>
      <w:r w:rsidRPr="00C67286">
        <w:rPr>
          <w:rFonts w:ascii="Courier New" w:hAnsi="Courier New" w:cs="Courier New"/>
          <w:sz w:val="20"/>
        </w:rPr>
        <w:t>issue</w:t>
      </w:r>
      <w:r w:rsidRPr="00C67286">
        <w:t xml:space="preserve"> having:</w:t>
      </w:r>
    </w:p>
    <w:p w14:paraId="722777AF" w14:textId="77777777" w:rsidR="004153C0" w:rsidRPr="00C67286" w:rsidRDefault="004153C0" w:rsidP="004153C0">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4153C0" w:rsidRPr="00C67286" w14:paraId="7A18240D" w14:textId="77777777" w:rsidTr="00AC7B6A">
        <w:trPr>
          <w:cantSplit/>
          <w:tblHeader/>
          <w:jc w:val="center"/>
        </w:trPr>
        <w:tc>
          <w:tcPr>
            <w:tcW w:w="1438" w:type="dxa"/>
            <w:shd w:val="pct15" w:color="auto" w:fill="FFFFFF"/>
          </w:tcPr>
          <w:p w14:paraId="6F276198" w14:textId="77777777" w:rsidR="004153C0" w:rsidRPr="00C67286" w:rsidRDefault="004153C0" w:rsidP="00AC7B6A">
            <w:pPr>
              <w:pStyle w:val="TableEntryHeader"/>
            </w:pPr>
            <w:r w:rsidRPr="00C67286">
              <w:t>Attribute</w:t>
            </w:r>
          </w:p>
        </w:tc>
        <w:tc>
          <w:tcPr>
            <w:tcW w:w="5758" w:type="dxa"/>
            <w:shd w:val="pct15" w:color="auto" w:fill="FFFFFF"/>
          </w:tcPr>
          <w:p w14:paraId="54D7E925" w14:textId="77777777" w:rsidR="004153C0" w:rsidRPr="00C67286" w:rsidRDefault="004153C0" w:rsidP="00AC7B6A">
            <w:pPr>
              <w:pStyle w:val="TableEntryHeader"/>
            </w:pPr>
            <w:r w:rsidRPr="00C67286">
              <w:t>Value</w:t>
            </w:r>
          </w:p>
        </w:tc>
      </w:tr>
      <w:tr w:rsidR="004153C0" w:rsidRPr="00C67286" w14:paraId="48973480" w14:textId="77777777" w:rsidTr="00AC7B6A">
        <w:trPr>
          <w:cantSplit/>
          <w:trHeight w:val="332"/>
          <w:jc w:val="center"/>
        </w:trPr>
        <w:tc>
          <w:tcPr>
            <w:tcW w:w="1438" w:type="dxa"/>
          </w:tcPr>
          <w:p w14:paraId="0B2C1158" w14:textId="77777777" w:rsidR="004153C0" w:rsidRPr="00C67286" w:rsidRDefault="008F2179" w:rsidP="00AC7B6A">
            <w:pPr>
              <w:pStyle w:val="TableEntry"/>
            </w:pPr>
            <w:r w:rsidRPr="00C67286">
              <w:t>S</w:t>
            </w:r>
            <w:r w:rsidR="004153C0" w:rsidRPr="00C67286">
              <w:t>everity</w:t>
            </w:r>
          </w:p>
        </w:tc>
        <w:tc>
          <w:tcPr>
            <w:tcW w:w="5758" w:type="dxa"/>
          </w:tcPr>
          <w:p w14:paraId="34A211F2" w14:textId="77777777" w:rsidR="004153C0" w:rsidRPr="00C67286" w:rsidRDefault="004153C0" w:rsidP="00AC7B6A">
            <w:pPr>
              <w:pStyle w:val="TableEntry"/>
            </w:pPr>
            <w:r w:rsidRPr="00C67286">
              <w:t>error</w:t>
            </w:r>
          </w:p>
        </w:tc>
      </w:tr>
      <w:tr w:rsidR="004153C0" w:rsidRPr="00C67286" w14:paraId="49126D26" w14:textId="77777777" w:rsidTr="00AC7B6A">
        <w:trPr>
          <w:cantSplit/>
          <w:trHeight w:val="332"/>
          <w:jc w:val="center"/>
        </w:trPr>
        <w:tc>
          <w:tcPr>
            <w:tcW w:w="1438" w:type="dxa"/>
          </w:tcPr>
          <w:p w14:paraId="6BC5E631" w14:textId="77777777" w:rsidR="004153C0" w:rsidRPr="00C67286" w:rsidRDefault="008F2179" w:rsidP="00AC7B6A">
            <w:pPr>
              <w:pStyle w:val="TableEntry"/>
            </w:pPr>
            <w:r w:rsidRPr="00C67286">
              <w:t>C</w:t>
            </w:r>
            <w:r w:rsidR="004153C0" w:rsidRPr="00C67286">
              <w:t>ode</w:t>
            </w:r>
          </w:p>
        </w:tc>
        <w:tc>
          <w:tcPr>
            <w:tcW w:w="5758" w:type="dxa"/>
          </w:tcPr>
          <w:p w14:paraId="221CE1E2" w14:textId="77777777" w:rsidR="004153C0" w:rsidRPr="00C67286" w:rsidRDefault="004153C0" w:rsidP="00AC7B6A">
            <w:pPr>
              <w:pStyle w:val="TableEntry"/>
            </w:pPr>
            <w:r w:rsidRPr="00C67286">
              <w:t>{http://hl7.org/fhir/issue-type.html,</w:t>
            </w:r>
            <w:r w:rsidRPr="00C67286" w:rsidDel="007A76F5">
              <w:t xml:space="preserve"> </w:t>
            </w:r>
            <w:r w:rsidRPr="00C67286">
              <w:t>,not-supported}</w:t>
            </w:r>
          </w:p>
        </w:tc>
      </w:tr>
    </w:tbl>
    <w:p w14:paraId="62F220AC" w14:textId="77777777" w:rsidR="004153C0" w:rsidRPr="00C67286" w:rsidRDefault="004153C0" w:rsidP="004153C0">
      <w:pPr>
        <w:pStyle w:val="BodyText"/>
      </w:pPr>
    </w:p>
    <w:p w14:paraId="7DDC4677" w14:textId="77777777" w:rsidR="004153C0" w:rsidRPr="00C67286" w:rsidRDefault="004153C0" w:rsidP="004153C0">
      <w:pPr>
        <w:pStyle w:val="BodyText"/>
      </w:pPr>
      <w:r w:rsidRPr="00C67286">
        <w:t xml:space="preserve">The Medication Administration Order Placer may be capable of servicing requests for response formats not listed in Section 3.78.4.1.2.5, but shall, at minimum, be capable of producing XML and JSON encodings. </w:t>
      </w:r>
    </w:p>
    <w:p w14:paraId="06883739" w14:textId="77777777" w:rsidR="004153C0" w:rsidRPr="00C67286" w:rsidRDefault="004153C0" w:rsidP="004153C0">
      <w:r w:rsidRPr="00C67286">
        <w:t>The Medication Administration Order Placer may return other HTTP status codes to represent specific error conditions. When HTTP error status codes are returned by the Medication Administration Order Placer, they shall conform to the HTTP standard RFC 2616. Their use is not further constrained or specified by this transaction.</w:t>
      </w:r>
    </w:p>
    <w:p w14:paraId="32BB4014" w14:textId="77777777" w:rsidR="004153C0" w:rsidRPr="00C67286" w:rsidRDefault="004153C0" w:rsidP="004153C0">
      <w:pPr>
        <w:pStyle w:val="BodyText"/>
      </w:pPr>
    </w:p>
    <w:p w14:paraId="549605D9" w14:textId="77777777" w:rsidR="004153C0" w:rsidRDefault="004153C0" w:rsidP="004153C0">
      <w:pPr>
        <w:pStyle w:val="BodyText"/>
      </w:pPr>
    </w:p>
    <w:p w14:paraId="1A6B33B8" w14:textId="77777777" w:rsidR="004153C0" w:rsidRDefault="004153C0" w:rsidP="004153C0">
      <w:pPr>
        <w:pStyle w:val="BodyText"/>
      </w:pPr>
    </w:p>
    <w:p w14:paraId="1DABE42D" w14:textId="77777777" w:rsidR="004153C0" w:rsidRDefault="004153C0" w:rsidP="004153C0">
      <w:pPr>
        <w:pStyle w:val="BodyText"/>
      </w:pPr>
    </w:p>
    <w:p w14:paraId="665D4D04" w14:textId="77777777" w:rsidR="004153C0" w:rsidRDefault="004153C0" w:rsidP="004153C0">
      <w:pPr>
        <w:pStyle w:val="BodyText"/>
      </w:pPr>
    </w:p>
    <w:p w14:paraId="246074E9" w14:textId="77777777" w:rsidR="004153C0" w:rsidRDefault="004153C0" w:rsidP="004153C0">
      <w:pPr>
        <w:pStyle w:val="BodyText"/>
      </w:pPr>
    </w:p>
    <w:p w14:paraId="2371DC0C" w14:textId="77777777" w:rsidR="004153C0" w:rsidRDefault="004153C0" w:rsidP="004153C0">
      <w:pPr>
        <w:pStyle w:val="BodyText"/>
      </w:pPr>
    </w:p>
    <w:p w14:paraId="6213842F" w14:textId="77777777" w:rsidR="00954A2B" w:rsidRPr="00C67286" w:rsidRDefault="00954A2B" w:rsidP="00906998">
      <w:pPr>
        <w:pStyle w:val="BodyText"/>
      </w:pPr>
    </w:p>
    <w:p w14:paraId="21C2F863" w14:textId="77777777" w:rsidR="0050427C" w:rsidRPr="00C67286" w:rsidRDefault="0050427C" w:rsidP="00906998">
      <w:pPr>
        <w:pStyle w:val="BodyText"/>
      </w:pPr>
      <w:r w:rsidRPr="00C67286">
        <w:t>TASKS??</w:t>
      </w:r>
    </w:p>
    <w:p w14:paraId="4FBFA45D" w14:textId="77777777" w:rsidR="00906998" w:rsidRPr="00C67286" w:rsidRDefault="00906998" w:rsidP="00906998">
      <w:pPr>
        <w:pStyle w:val="BodyText"/>
      </w:pPr>
    </w:p>
    <w:p w14:paraId="061158AF" w14:textId="77777777" w:rsidR="00373A76" w:rsidRPr="00C67286" w:rsidDel="00373A76" w:rsidRDefault="00954A2B" w:rsidP="00906998">
      <w:pPr>
        <w:pStyle w:val="BodyText"/>
        <w:rPr>
          <w:del w:id="948" w:author="Jose Costa Teixeira" w:date="2017-04-17T16:06:00Z"/>
        </w:rPr>
      </w:pPr>
      <w:del w:id="949" w:author="Jose Costa Teixeira" w:date="2017-04-17T16:06:00Z">
        <w:r w:rsidRPr="00C67286" w:rsidDel="00373A76">
          <w:delText>The m</w:delText>
        </w:r>
      </w:del>
      <w:ins w:id="950" w:author="Jose Costa Teixeira" w:date="2017-04-17T16:06:00Z">
        <w:r w:rsidR="00373A76" w:rsidRPr="00C67286">
          <w:t>M</w:t>
        </w:r>
      </w:ins>
      <w:r w:rsidRPr="00C67286">
        <w:t>anagement of workflows</w:t>
      </w:r>
      <w:ins w:id="951" w:author="Jose Costa Teixeira" w:date="2017-04-17T16:06:00Z">
        <w:r w:rsidR="00373A76" w:rsidRPr="00C67286">
          <w:t>:</w:t>
        </w:r>
      </w:ins>
    </w:p>
    <w:p w14:paraId="6283DD55" w14:textId="77777777" w:rsidR="00954A2B" w:rsidRPr="00C67286" w:rsidRDefault="00954A2B" w:rsidP="00906998">
      <w:pPr>
        <w:pStyle w:val="BodyText"/>
      </w:pPr>
    </w:p>
    <w:p w14:paraId="77CEE2B6" w14:textId="77777777" w:rsidR="00954A2B" w:rsidRPr="00C67286" w:rsidRDefault="00954A2B" w:rsidP="00906998">
      <w:pPr>
        <w:pStyle w:val="BodyText"/>
      </w:pPr>
      <w:r w:rsidRPr="00C67286">
        <w:t>When updating an administration, this has an impact on the workflows.</w:t>
      </w:r>
    </w:p>
    <w:p w14:paraId="56DC6257" w14:textId="77777777" w:rsidR="00954A2B" w:rsidRPr="00C67286" w:rsidRDefault="00954A2B" w:rsidP="00906998">
      <w:pPr>
        <w:pStyle w:val="BodyText"/>
      </w:pPr>
    </w:p>
    <w:p w14:paraId="5FB5981E" w14:textId="77777777" w:rsidR="00954A2B" w:rsidRPr="00C67286" w:rsidRDefault="00373A76" w:rsidP="00906998">
      <w:pPr>
        <w:pStyle w:val="BodyText"/>
      </w:pPr>
      <w:ins w:id="952" w:author="Jose Costa Teixeira" w:date="2017-04-17T16:06:00Z">
        <w:r w:rsidRPr="00C67286">
          <w:lastRenderedPageBreak/>
          <w:t xml:space="preserve">If there is a task associated with the medicationAdministration, that </w:t>
        </w:r>
      </w:ins>
      <w:del w:id="953" w:author="Jose Costa Teixeira" w:date="2017-04-17T16:06:00Z">
        <w:r w:rsidR="00954A2B" w:rsidRPr="00C67286" w:rsidDel="00373A76">
          <w:delText xml:space="preserve">The </w:delText>
        </w:r>
      </w:del>
      <w:r w:rsidR="00954A2B" w:rsidRPr="00C67286">
        <w:t>task should be updated.</w:t>
      </w:r>
    </w:p>
    <w:p w14:paraId="5499A20C" w14:textId="77777777" w:rsidR="00954A2B" w:rsidRPr="00C67286" w:rsidRDefault="00954A2B" w:rsidP="00906998">
      <w:pPr>
        <w:pStyle w:val="BodyText"/>
      </w:pPr>
      <w:r w:rsidRPr="00C67286">
        <w:t>Management of “administration complete” must be done at the main administration task.</w:t>
      </w:r>
    </w:p>
    <w:p w14:paraId="24EA7676" w14:textId="77777777" w:rsidR="00954A2B" w:rsidRPr="00C67286" w:rsidRDefault="00954A2B" w:rsidP="00906998">
      <w:pPr>
        <w:pStyle w:val="BodyText"/>
      </w:pPr>
    </w:p>
    <w:p w14:paraId="51CF4703" w14:textId="77777777" w:rsidR="00954A2B" w:rsidRPr="00C67286" w:rsidDel="00373A76" w:rsidRDefault="00954A2B" w:rsidP="00906998">
      <w:pPr>
        <w:pStyle w:val="BodyText"/>
        <w:rPr>
          <w:del w:id="954" w:author="Jose Costa Teixeira" w:date="2017-04-17T16:06:00Z"/>
        </w:rPr>
      </w:pPr>
    </w:p>
    <w:p w14:paraId="17E41622" w14:textId="77777777" w:rsidR="00954A2B" w:rsidRPr="00C67286" w:rsidDel="00373A76" w:rsidRDefault="00954A2B" w:rsidP="00906998">
      <w:pPr>
        <w:pStyle w:val="BodyText"/>
        <w:rPr>
          <w:del w:id="955" w:author="Jose Costa Teixeira" w:date="2017-04-17T16:06:00Z"/>
        </w:rPr>
      </w:pPr>
    </w:p>
    <w:p w14:paraId="2431DA3D" w14:textId="77777777" w:rsidR="00954A2B" w:rsidRPr="00C67286" w:rsidDel="00373A76" w:rsidRDefault="00954A2B" w:rsidP="00906998">
      <w:pPr>
        <w:pStyle w:val="BodyText"/>
        <w:rPr>
          <w:del w:id="956" w:author="Jose Costa Teixeira" w:date="2017-04-17T16:06:00Z"/>
        </w:rPr>
      </w:pPr>
    </w:p>
    <w:p w14:paraId="278E1F5E" w14:textId="77777777" w:rsidR="00954A2B" w:rsidRPr="00C67286" w:rsidDel="00373A76" w:rsidRDefault="00954A2B" w:rsidP="00906998">
      <w:pPr>
        <w:pStyle w:val="BodyText"/>
        <w:rPr>
          <w:del w:id="957" w:author="Jose Costa Teixeira" w:date="2017-04-17T16:06:00Z"/>
        </w:rPr>
      </w:pPr>
    </w:p>
    <w:p w14:paraId="12561E63" w14:textId="77777777" w:rsidR="00954A2B" w:rsidRPr="00C67286" w:rsidDel="00373A76" w:rsidRDefault="00954A2B" w:rsidP="00906998">
      <w:pPr>
        <w:pStyle w:val="BodyText"/>
        <w:rPr>
          <w:del w:id="958" w:author="Jose Costa Teixeira" w:date="2017-04-17T16:06:00Z"/>
        </w:rPr>
      </w:pPr>
    </w:p>
    <w:p w14:paraId="0CD86926" w14:textId="77777777" w:rsidR="00954A2B" w:rsidRPr="00C67286" w:rsidDel="00373A76" w:rsidRDefault="00954A2B" w:rsidP="00906998">
      <w:pPr>
        <w:pStyle w:val="BodyText"/>
        <w:rPr>
          <w:del w:id="959" w:author="Jose Costa Teixeira" w:date="2017-04-17T16:06:00Z"/>
        </w:rPr>
      </w:pPr>
    </w:p>
    <w:p w14:paraId="65469E96" w14:textId="77777777" w:rsidR="00954A2B" w:rsidRPr="00C67286" w:rsidDel="00373A76" w:rsidRDefault="00954A2B" w:rsidP="00906998">
      <w:pPr>
        <w:pStyle w:val="BodyText"/>
        <w:rPr>
          <w:del w:id="960" w:author="Jose Costa Teixeira" w:date="2017-04-17T16:06:00Z"/>
        </w:rPr>
      </w:pPr>
    </w:p>
    <w:p w14:paraId="613EBAC7" w14:textId="77777777" w:rsidR="00954A2B" w:rsidRPr="00C67286" w:rsidDel="00373A76" w:rsidRDefault="00954A2B" w:rsidP="00906998">
      <w:pPr>
        <w:pStyle w:val="BodyText"/>
        <w:rPr>
          <w:del w:id="961" w:author="Jose Costa Teixeira" w:date="2017-04-17T16:06:00Z"/>
        </w:rPr>
      </w:pPr>
    </w:p>
    <w:p w14:paraId="3E905FC6" w14:textId="77777777" w:rsidR="007A676E" w:rsidRPr="00C67286" w:rsidDel="00373A76" w:rsidRDefault="007A676E" w:rsidP="00597DB2">
      <w:pPr>
        <w:pStyle w:val="AuthorInstructions"/>
        <w:rPr>
          <w:del w:id="962" w:author="Jose Costa Teixeira" w:date="2017-04-17T16:06:00Z"/>
        </w:rPr>
      </w:pPr>
      <w:del w:id="963" w:author="Jose Costa Teixeira" w:date="2017-04-17T16:06:00Z">
        <w:r w:rsidRPr="00C67286" w:rsidDel="00373A76">
          <w:delText>&lt;Continue profiling the message by providing guidance or constraints on how the message parameters are populated, how the payload is encoded, how the message is structured and what the contents mean</w:delText>
        </w:r>
        <w:r w:rsidR="00887E40" w:rsidRPr="00C67286" w:rsidDel="00373A76">
          <w:delText xml:space="preserve">. </w:delText>
        </w:r>
        <w:r w:rsidRPr="00C67286" w:rsidDel="00373A76">
          <w:delText>These message semantics should both help the sender to construct the message and the receiver to interpret the message.&gt;</w:delText>
        </w:r>
      </w:del>
    </w:p>
    <w:p w14:paraId="43B715F5" w14:textId="77777777" w:rsidR="00906998" w:rsidRPr="00C67286" w:rsidRDefault="00906998" w:rsidP="00597DB2">
      <w:pPr>
        <w:pStyle w:val="AuthorInstructions"/>
      </w:pPr>
    </w:p>
    <w:p w14:paraId="61D2287A" w14:textId="77777777" w:rsidR="00330F61" w:rsidRPr="00C67286" w:rsidRDefault="00330F61" w:rsidP="00330F61">
      <w:pPr>
        <w:pStyle w:val="BodyText"/>
        <w:rPr>
          <w:ins w:id="964" w:author="Jose Costa Teixeira" w:date="2017-04-17T17:07:00Z"/>
        </w:rPr>
      </w:pPr>
      <w:ins w:id="965" w:author="Jose Costa Teixeira" w:date="2017-04-17T17:07:00Z">
        <w:r w:rsidRPr="00C67286">
          <w:t>The table below presents the optionality and cardinality for each medicationAdministration:</w:t>
        </w:r>
      </w:ins>
    </w:p>
    <w:p w14:paraId="5667AD4E" w14:textId="77777777" w:rsidR="00330F61" w:rsidRPr="00C67286" w:rsidRDefault="00330F61" w:rsidP="00330F61">
      <w:pPr>
        <w:pStyle w:val="BodyText"/>
        <w:rPr>
          <w:ins w:id="966" w:author="Jose Costa Teixeira" w:date="2017-04-17T17:08:00Z"/>
        </w:rPr>
      </w:pPr>
    </w:p>
    <w:tbl>
      <w:tblPr>
        <w:tblStyle w:val="TableGrid"/>
        <w:tblW w:w="0" w:type="auto"/>
        <w:tblLook w:val="04A0" w:firstRow="1" w:lastRow="0" w:firstColumn="1" w:lastColumn="0" w:noHBand="0" w:noVBand="1"/>
      </w:tblPr>
      <w:tblGrid>
        <w:gridCol w:w="3690"/>
        <w:gridCol w:w="2848"/>
        <w:gridCol w:w="2812"/>
        <w:tblGridChange w:id="967">
          <w:tblGrid>
            <w:gridCol w:w="3690"/>
            <w:gridCol w:w="1308"/>
            <w:gridCol w:w="1540"/>
            <w:gridCol w:w="2478"/>
            <w:gridCol w:w="334"/>
            <w:gridCol w:w="3684"/>
          </w:tblGrid>
        </w:tblGridChange>
      </w:tblGrid>
      <w:tr w:rsidR="00330F61" w:rsidRPr="00C67286" w14:paraId="28700EAC" w14:textId="77777777" w:rsidTr="00B67812">
        <w:trPr>
          <w:ins w:id="968" w:author="Jose Costa Teixeira" w:date="2017-04-17T17:09:00Z"/>
        </w:trPr>
        <w:tc>
          <w:tcPr>
            <w:tcW w:w="3690" w:type="dxa"/>
          </w:tcPr>
          <w:p w14:paraId="62707322" w14:textId="77777777" w:rsidR="00330F61" w:rsidRPr="00C67286" w:rsidRDefault="00330F61" w:rsidP="00B67812">
            <w:pPr>
              <w:rPr>
                <w:ins w:id="969" w:author="Jose Costa Teixeira" w:date="2017-04-17T17:09:00Z"/>
              </w:rPr>
            </w:pPr>
            <w:ins w:id="970" w:author="Jose Costa Teixeira" w:date="2017-04-17T17:09:00Z">
              <w:r w:rsidRPr="00C67286">
                <w:t>Patient</w:t>
              </w:r>
            </w:ins>
          </w:p>
        </w:tc>
        <w:tc>
          <w:tcPr>
            <w:tcW w:w="2848" w:type="dxa"/>
          </w:tcPr>
          <w:p w14:paraId="0EFDCB7A" w14:textId="77777777" w:rsidR="00330F61" w:rsidRPr="00C67286" w:rsidRDefault="00330F61" w:rsidP="00B67812">
            <w:pPr>
              <w:rPr>
                <w:ins w:id="971" w:author="Jose Costa Teixeira" w:date="2017-04-17T17:09:00Z"/>
              </w:rPr>
            </w:pPr>
          </w:p>
        </w:tc>
        <w:tc>
          <w:tcPr>
            <w:tcW w:w="2812" w:type="dxa"/>
          </w:tcPr>
          <w:p w14:paraId="3973BEEB" w14:textId="77777777" w:rsidR="00330F61" w:rsidRPr="00C67286" w:rsidRDefault="00330F61" w:rsidP="00B67812">
            <w:pPr>
              <w:rPr>
                <w:ins w:id="972" w:author="Jose Costa Teixeira" w:date="2017-04-17T17:09:00Z"/>
              </w:rPr>
            </w:pPr>
            <w:ins w:id="973" w:author="Jose Costa Teixeira" w:date="2017-04-17T17:09:00Z">
              <w:r w:rsidRPr="00C67286">
                <w:t>1..1</w:t>
              </w:r>
            </w:ins>
          </w:p>
        </w:tc>
      </w:tr>
      <w:tr w:rsidR="00330F61" w:rsidRPr="00C67286" w14:paraId="5B50F396" w14:textId="77777777" w:rsidTr="00330F61">
        <w:tblPrEx>
          <w:tblW w:w="0" w:type="auto"/>
          <w:tblPrExChange w:id="974" w:author="Jose Costa Teixeira" w:date="2017-04-17T17:08:00Z">
            <w:tblPrEx>
              <w:tblW w:w="0" w:type="auto"/>
            </w:tblPrEx>
          </w:tblPrExChange>
        </w:tblPrEx>
        <w:trPr>
          <w:ins w:id="975" w:author="Jose Costa Teixeira" w:date="2017-04-17T17:08:00Z"/>
        </w:trPr>
        <w:tc>
          <w:tcPr>
            <w:tcW w:w="3690" w:type="dxa"/>
            <w:tcPrChange w:id="976" w:author="Jose Costa Teixeira" w:date="2017-04-17T17:08:00Z">
              <w:tcPr>
                <w:tcW w:w="4998" w:type="dxa"/>
                <w:gridSpan w:val="2"/>
              </w:tcPr>
            </w:tcPrChange>
          </w:tcPr>
          <w:p w14:paraId="6DEF9308" w14:textId="77777777" w:rsidR="00330F61" w:rsidRPr="00C67286" w:rsidRDefault="00330F61" w:rsidP="00B67812">
            <w:pPr>
              <w:rPr>
                <w:ins w:id="977" w:author="Jose Costa Teixeira" w:date="2017-04-17T17:08:00Z"/>
              </w:rPr>
            </w:pPr>
            <w:ins w:id="978" w:author="Jose Costa Teixeira" w:date="2017-04-17T17:09:00Z">
              <w:r w:rsidRPr="00C67286">
                <w:t>Encounter</w:t>
              </w:r>
            </w:ins>
          </w:p>
        </w:tc>
        <w:tc>
          <w:tcPr>
            <w:tcW w:w="2848" w:type="dxa"/>
            <w:tcPrChange w:id="979" w:author="Jose Costa Teixeira" w:date="2017-04-17T17:08:00Z">
              <w:tcPr>
                <w:tcW w:w="4018" w:type="dxa"/>
                <w:gridSpan w:val="2"/>
              </w:tcPr>
            </w:tcPrChange>
          </w:tcPr>
          <w:p w14:paraId="1AE87CBD" w14:textId="77777777" w:rsidR="00330F61" w:rsidRPr="00C67286" w:rsidRDefault="00330F61" w:rsidP="00B67812">
            <w:pPr>
              <w:rPr>
                <w:ins w:id="980" w:author="Jose Costa Teixeira" w:date="2017-04-17T17:08:00Z"/>
              </w:rPr>
            </w:pPr>
          </w:p>
        </w:tc>
        <w:tc>
          <w:tcPr>
            <w:tcW w:w="2812" w:type="dxa"/>
            <w:tcPrChange w:id="981" w:author="Jose Costa Teixeira" w:date="2017-04-17T17:08:00Z">
              <w:tcPr>
                <w:tcW w:w="4018" w:type="dxa"/>
                <w:gridSpan w:val="2"/>
              </w:tcPr>
            </w:tcPrChange>
          </w:tcPr>
          <w:p w14:paraId="6406289D" w14:textId="77777777" w:rsidR="00330F61" w:rsidRPr="00C67286" w:rsidRDefault="00330F61" w:rsidP="00B67812">
            <w:pPr>
              <w:rPr>
                <w:ins w:id="982" w:author="Jose Costa Teixeira" w:date="2017-04-17T17:08:00Z"/>
              </w:rPr>
            </w:pPr>
            <w:ins w:id="983" w:author="Jose Costa Teixeira" w:date="2017-04-17T17:09:00Z">
              <w:r w:rsidRPr="00C67286">
                <w:t>0..1</w:t>
              </w:r>
            </w:ins>
          </w:p>
        </w:tc>
      </w:tr>
      <w:tr w:rsidR="00330F61" w:rsidRPr="00C67286" w14:paraId="7AECDB69" w14:textId="77777777" w:rsidTr="00330F61">
        <w:trPr>
          <w:ins w:id="984" w:author="Jose Costa Teixeira" w:date="2017-04-17T17:10:00Z"/>
        </w:trPr>
        <w:tc>
          <w:tcPr>
            <w:tcW w:w="3690" w:type="dxa"/>
          </w:tcPr>
          <w:p w14:paraId="4B9DB88E" w14:textId="77777777" w:rsidR="00330F61" w:rsidRPr="00C67286" w:rsidRDefault="00330F61" w:rsidP="00B67812">
            <w:pPr>
              <w:rPr>
                <w:ins w:id="985" w:author="Jose Costa Teixeira" w:date="2017-04-17T17:10:00Z"/>
              </w:rPr>
            </w:pPr>
            <w:ins w:id="986" w:author="Jose Costa Teixeira" w:date="2017-04-17T17:10:00Z">
              <w:r w:rsidRPr="00C67286">
                <w:t>Performer</w:t>
              </w:r>
            </w:ins>
          </w:p>
        </w:tc>
        <w:tc>
          <w:tcPr>
            <w:tcW w:w="2848" w:type="dxa"/>
          </w:tcPr>
          <w:p w14:paraId="7CBDEB1C" w14:textId="77777777" w:rsidR="00330F61" w:rsidRPr="00C67286" w:rsidRDefault="00330F61" w:rsidP="00B67812">
            <w:pPr>
              <w:rPr>
                <w:ins w:id="987" w:author="Jose Costa Teixeira" w:date="2017-04-17T17:10:00Z"/>
              </w:rPr>
            </w:pPr>
          </w:p>
        </w:tc>
        <w:tc>
          <w:tcPr>
            <w:tcW w:w="2812" w:type="dxa"/>
          </w:tcPr>
          <w:p w14:paraId="1CF194F9" w14:textId="77777777" w:rsidR="00330F61" w:rsidRPr="00C67286" w:rsidRDefault="00330F61" w:rsidP="00B67812">
            <w:pPr>
              <w:rPr>
                <w:ins w:id="988" w:author="Jose Costa Teixeira" w:date="2017-04-17T17:10:00Z"/>
              </w:rPr>
            </w:pPr>
          </w:p>
        </w:tc>
      </w:tr>
      <w:tr w:rsidR="00330F61" w:rsidRPr="00C67286" w14:paraId="355F217C" w14:textId="77777777" w:rsidTr="00330F61">
        <w:trPr>
          <w:ins w:id="989" w:author="Jose Costa Teixeira" w:date="2017-04-17T17:12:00Z"/>
        </w:trPr>
        <w:tc>
          <w:tcPr>
            <w:tcW w:w="3690" w:type="dxa"/>
          </w:tcPr>
          <w:p w14:paraId="6BAA4BDE" w14:textId="77777777" w:rsidR="00330F61" w:rsidRPr="00C67286" w:rsidRDefault="00330F61" w:rsidP="00B67812">
            <w:pPr>
              <w:rPr>
                <w:ins w:id="990" w:author="Jose Costa Teixeira" w:date="2017-04-17T17:12:00Z"/>
              </w:rPr>
            </w:pPr>
            <w:ins w:id="991" w:author="Jose Costa Teixeira" w:date="2017-04-17T17:12:00Z">
              <w:r w:rsidRPr="00C67286">
                <w:t>Medication</w:t>
              </w:r>
            </w:ins>
          </w:p>
        </w:tc>
        <w:tc>
          <w:tcPr>
            <w:tcW w:w="2848" w:type="dxa"/>
          </w:tcPr>
          <w:p w14:paraId="7F2D863F" w14:textId="77777777" w:rsidR="00330F61" w:rsidRPr="00C67286" w:rsidRDefault="00330F61" w:rsidP="00B67812">
            <w:pPr>
              <w:rPr>
                <w:ins w:id="992" w:author="Jose Costa Teixeira" w:date="2017-04-17T17:12:00Z"/>
              </w:rPr>
            </w:pPr>
          </w:p>
        </w:tc>
        <w:tc>
          <w:tcPr>
            <w:tcW w:w="2812" w:type="dxa"/>
          </w:tcPr>
          <w:p w14:paraId="10840FCF" w14:textId="77777777" w:rsidR="00330F61" w:rsidRPr="00C67286" w:rsidRDefault="00330F61" w:rsidP="00B67812">
            <w:pPr>
              <w:rPr>
                <w:ins w:id="993" w:author="Jose Costa Teixeira" w:date="2017-04-17T17:12:00Z"/>
              </w:rPr>
            </w:pPr>
            <w:ins w:id="994" w:author="Jose Costa Teixeira" w:date="2017-04-17T17:12:00Z">
              <w:r w:rsidRPr="00C67286">
                <w:t>1..??</w:t>
              </w:r>
            </w:ins>
          </w:p>
        </w:tc>
      </w:tr>
    </w:tbl>
    <w:p w14:paraId="1D946F1C" w14:textId="77777777" w:rsidR="00330F61" w:rsidRPr="00C67286" w:rsidRDefault="00330F61" w:rsidP="00330F61">
      <w:pPr>
        <w:pStyle w:val="BodyText"/>
        <w:rPr>
          <w:ins w:id="995" w:author="Jose Costa Teixeira" w:date="2017-04-17T17:08:00Z"/>
        </w:rPr>
      </w:pPr>
    </w:p>
    <w:p w14:paraId="62774F93" w14:textId="77777777" w:rsidR="00330F61" w:rsidRPr="00C67286" w:rsidRDefault="00330F61" w:rsidP="00330F61">
      <w:pPr>
        <w:pStyle w:val="BodyText"/>
        <w:rPr>
          <w:ins w:id="996" w:author="Jose Costa Teixeira" w:date="2017-04-17T17:11:00Z"/>
        </w:rPr>
      </w:pPr>
      <w:ins w:id="997" w:author="Jose Costa Teixeira" w:date="2017-04-17T17:10:00Z">
        <w:r w:rsidRPr="00C67286">
          <w:t xml:space="preserve">Note: If any of the characteristics change from the presumed or stated in the request (e.g route is not the </w:t>
        </w:r>
      </w:ins>
      <w:ins w:id="998" w:author="Jose Costa Teixeira" w:date="2017-04-17T17:11:00Z">
        <w:r w:rsidRPr="00C67286">
          <w:t>“official” route, or dosage differs from the prescribed dosage) then the actual elements shall be reported - they become mandatory and they convey not what was intended or default, but the actual outcome.</w:t>
        </w:r>
      </w:ins>
    </w:p>
    <w:p w14:paraId="1634A268" w14:textId="77777777" w:rsidR="00330F61" w:rsidRPr="00C67286" w:rsidRDefault="00330F61" w:rsidP="00330F61">
      <w:pPr>
        <w:pStyle w:val="BodyText"/>
        <w:rPr>
          <w:ins w:id="999" w:author="Jose Costa Teixeira" w:date="2017-04-17T17:07:00Z"/>
        </w:rPr>
      </w:pPr>
    </w:p>
    <w:p w14:paraId="7C4727C0" w14:textId="77777777" w:rsidR="00434A7F" w:rsidRPr="00C67286" w:rsidDel="00330F61" w:rsidRDefault="00330F61" w:rsidP="00330F61">
      <w:pPr>
        <w:pStyle w:val="AuthorInstructions"/>
        <w:rPr>
          <w:del w:id="1000" w:author="Jose Costa Teixeira" w:date="2017-04-17T17:07:00Z"/>
          <w:i w:val="0"/>
        </w:rPr>
      </w:pPr>
      <w:ins w:id="1001" w:author="Jose Costa Teixeira" w:date="2017-04-17T17:07:00Z">
        <w:r w:rsidRPr="00C67286" w:rsidDel="00330F61">
          <w:rPr>
            <w:i w:val="0"/>
          </w:rPr>
          <w:t xml:space="preserve"> </w:t>
        </w:r>
      </w:ins>
      <w:ins w:id="1002" w:author="Jose Costa Teixeira" w:date="2017-04-17T17:38:00Z">
        <w:r w:rsidR="00440EEA" w:rsidRPr="00C67286">
          <w:rPr>
            <w:i w:val="0"/>
          </w:rPr>
          <w:t>These are the fields from HMW which should now be ported to MMA as needed:</w:t>
        </w:r>
      </w:ins>
      <w:del w:id="1003" w:author="Jose Costa Teixeira" w:date="2017-04-17T17:07:00Z">
        <w:r w:rsidR="00906998" w:rsidRPr="00C67286" w:rsidDel="00330F61">
          <w:rPr>
            <w:i w:val="0"/>
          </w:rPr>
          <w:delText>The medicationAdministration resource has the following elements:</w:delText>
        </w:r>
      </w:del>
    </w:p>
    <w:p w14:paraId="50CCE4E3" w14:textId="77777777" w:rsidR="00906998" w:rsidRPr="00C67286" w:rsidRDefault="00906998" w:rsidP="00597DB2">
      <w:pPr>
        <w:pStyle w:val="AuthorInstructions"/>
      </w:pPr>
    </w:p>
    <w:tbl>
      <w:tblPr>
        <w:tblStyle w:val="TableGrid"/>
        <w:tblW w:w="0" w:type="auto"/>
        <w:tblLook w:val="04A0" w:firstRow="1" w:lastRow="0" w:firstColumn="1" w:lastColumn="0" w:noHBand="0" w:noVBand="1"/>
      </w:tblPr>
      <w:tblGrid>
        <w:gridCol w:w="4998"/>
        <w:gridCol w:w="4018"/>
      </w:tblGrid>
      <w:tr w:rsidR="0050427C" w:rsidRPr="00C67286" w14:paraId="5916F380" w14:textId="77777777" w:rsidTr="006B0A7A">
        <w:tc>
          <w:tcPr>
            <w:tcW w:w="4998" w:type="dxa"/>
          </w:tcPr>
          <w:p w14:paraId="5F75C748" w14:textId="77777777" w:rsidR="0050427C" w:rsidRPr="00C67286" w:rsidRDefault="0050427C" w:rsidP="006B0A7A"/>
        </w:tc>
        <w:tc>
          <w:tcPr>
            <w:tcW w:w="4018" w:type="dxa"/>
          </w:tcPr>
          <w:p w14:paraId="446B07CC" w14:textId="77777777" w:rsidR="0050427C" w:rsidRPr="00C67286" w:rsidRDefault="0050427C" w:rsidP="006B0A7A"/>
        </w:tc>
      </w:tr>
      <w:tr w:rsidR="0050427C" w:rsidRPr="00C67286" w14:paraId="5B207D05" w14:textId="77777777" w:rsidTr="006B0A7A">
        <w:tc>
          <w:tcPr>
            <w:tcW w:w="4998" w:type="dxa"/>
          </w:tcPr>
          <w:p w14:paraId="60885FE6" w14:textId="77777777" w:rsidR="0050427C" w:rsidRPr="00C67286" w:rsidRDefault="0050427C" w:rsidP="006B0A7A">
            <w:r w:rsidRPr="00C67286">
              <w:t>Patient</w:t>
            </w:r>
          </w:p>
        </w:tc>
        <w:tc>
          <w:tcPr>
            <w:tcW w:w="4018" w:type="dxa"/>
          </w:tcPr>
          <w:p w14:paraId="6AD3D1B2" w14:textId="77777777" w:rsidR="0050427C" w:rsidRPr="00C67286" w:rsidRDefault="006307F9" w:rsidP="006B0A7A">
            <w:ins w:id="1004" w:author="Jose Costa Teixeira" w:date="2017-04-17T16:27:00Z">
              <w:r w:rsidRPr="00C67286">
                <w:t>(link to patient resource, or embedded patient. If embedded, following attributes…)</w:t>
              </w:r>
            </w:ins>
          </w:p>
        </w:tc>
      </w:tr>
      <w:tr w:rsidR="0050427C" w:rsidRPr="00C67286" w14:paraId="36C7E2A7" w14:textId="77777777" w:rsidTr="006B0A7A">
        <w:tc>
          <w:tcPr>
            <w:tcW w:w="4998" w:type="dxa"/>
          </w:tcPr>
          <w:p w14:paraId="0868FD44" w14:textId="77777777" w:rsidR="0050427C" w:rsidRPr="00C67286" w:rsidRDefault="0050427C" w:rsidP="006B0A7A">
            <w:r w:rsidRPr="00C67286">
              <w:t xml:space="preserve">Patient Name </w:t>
            </w:r>
          </w:p>
        </w:tc>
        <w:tc>
          <w:tcPr>
            <w:tcW w:w="4018" w:type="dxa"/>
          </w:tcPr>
          <w:p w14:paraId="3EC8C204" w14:textId="77777777" w:rsidR="0050427C" w:rsidRPr="00C67286" w:rsidRDefault="0050427C" w:rsidP="006B0A7A">
            <w:r w:rsidRPr="00C67286">
              <w:t>Name</w:t>
            </w:r>
          </w:p>
        </w:tc>
      </w:tr>
      <w:tr w:rsidR="0050427C" w:rsidRPr="00C67286" w14:paraId="5DF3F945" w14:textId="77777777" w:rsidTr="006B0A7A">
        <w:tc>
          <w:tcPr>
            <w:tcW w:w="4998" w:type="dxa"/>
          </w:tcPr>
          <w:p w14:paraId="2D4EFA49" w14:textId="77777777" w:rsidR="0050427C" w:rsidRPr="00C67286" w:rsidRDefault="0050427C" w:rsidP="006B0A7A">
            <w:r w:rsidRPr="00C67286">
              <w:t xml:space="preserve">Personal Identification </w:t>
            </w:r>
          </w:p>
        </w:tc>
        <w:tc>
          <w:tcPr>
            <w:tcW w:w="4018" w:type="dxa"/>
          </w:tcPr>
          <w:p w14:paraId="49E47F49" w14:textId="77777777" w:rsidR="0050427C" w:rsidRPr="00C67286" w:rsidRDefault="0050427C" w:rsidP="006B0A7A">
            <w:r w:rsidRPr="00C67286">
              <w:t>Identifier</w:t>
            </w:r>
          </w:p>
        </w:tc>
      </w:tr>
      <w:tr w:rsidR="0050427C" w:rsidRPr="00C67286" w14:paraId="3C9A8EA3" w14:textId="77777777" w:rsidTr="006B0A7A">
        <w:tc>
          <w:tcPr>
            <w:tcW w:w="4998" w:type="dxa"/>
          </w:tcPr>
          <w:p w14:paraId="73AEBF87" w14:textId="77777777" w:rsidR="0050427C" w:rsidRPr="00C67286" w:rsidRDefault="0050427C" w:rsidP="006B0A7A">
            <w:r w:rsidRPr="00C67286">
              <w:t>Administrative Sex : Gender</w:t>
            </w:r>
          </w:p>
        </w:tc>
        <w:tc>
          <w:tcPr>
            <w:tcW w:w="4018" w:type="dxa"/>
          </w:tcPr>
          <w:p w14:paraId="11F69ABA" w14:textId="77777777" w:rsidR="0050427C" w:rsidRPr="00C67286" w:rsidRDefault="0050427C" w:rsidP="006B0A7A">
            <w:r w:rsidRPr="00C67286">
              <w:t>Gender</w:t>
            </w:r>
          </w:p>
        </w:tc>
      </w:tr>
      <w:tr w:rsidR="0050427C" w:rsidRPr="00C67286" w14:paraId="1C2F4ECB" w14:textId="77777777" w:rsidTr="006B0A7A">
        <w:tc>
          <w:tcPr>
            <w:tcW w:w="4998" w:type="dxa"/>
          </w:tcPr>
          <w:p w14:paraId="105EDE7B" w14:textId="77777777" w:rsidR="0050427C" w:rsidRPr="00C67286" w:rsidRDefault="0050427C" w:rsidP="006B0A7A">
            <w:r w:rsidRPr="00C67286">
              <w:t>Date of Birth : Birthdate</w:t>
            </w:r>
          </w:p>
        </w:tc>
        <w:tc>
          <w:tcPr>
            <w:tcW w:w="4018" w:type="dxa"/>
          </w:tcPr>
          <w:p w14:paraId="2289D14D" w14:textId="77777777" w:rsidR="0050427C" w:rsidRPr="00C67286" w:rsidRDefault="0050427C" w:rsidP="006B0A7A"/>
        </w:tc>
      </w:tr>
      <w:tr w:rsidR="0050427C" w:rsidRPr="00C67286" w14:paraId="5C9FDA30" w14:textId="77777777" w:rsidTr="006B0A7A">
        <w:tc>
          <w:tcPr>
            <w:tcW w:w="4998" w:type="dxa"/>
          </w:tcPr>
          <w:p w14:paraId="5DEE70BA" w14:textId="77777777" w:rsidR="0050427C" w:rsidRPr="00C67286" w:rsidRDefault="0050427C" w:rsidP="006B0A7A">
            <w:r w:rsidRPr="00C67286">
              <w:t>Address : Address</w:t>
            </w:r>
          </w:p>
        </w:tc>
        <w:tc>
          <w:tcPr>
            <w:tcW w:w="4018" w:type="dxa"/>
          </w:tcPr>
          <w:p w14:paraId="1F676524" w14:textId="77777777" w:rsidR="0050427C" w:rsidRPr="00C67286" w:rsidRDefault="0050427C" w:rsidP="006B0A7A"/>
        </w:tc>
      </w:tr>
      <w:tr w:rsidR="0050427C" w:rsidRPr="00C67286" w14:paraId="1EFAA877" w14:textId="77777777" w:rsidTr="006B0A7A">
        <w:tc>
          <w:tcPr>
            <w:tcW w:w="4998" w:type="dxa"/>
          </w:tcPr>
          <w:p w14:paraId="7B82418B" w14:textId="77777777" w:rsidR="0050427C" w:rsidRPr="00C67286" w:rsidRDefault="0050427C" w:rsidP="006B0A7A">
            <w:r w:rsidRPr="00C67286">
              <w:t>Contact Information : telecom</w:t>
            </w:r>
          </w:p>
        </w:tc>
        <w:tc>
          <w:tcPr>
            <w:tcW w:w="4018" w:type="dxa"/>
          </w:tcPr>
          <w:p w14:paraId="4F197718" w14:textId="77777777" w:rsidR="0050427C" w:rsidRPr="00C67286" w:rsidRDefault="0050427C" w:rsidP="006B0A7A"/>
        </w:tc>
      </w:tr>
      <w:tr w:rsidR="0050427C" w:rsidRPr="00C67286" w14:paraId="2942099B" w14:textId="77777777" w:rsidTr="006B0A7A">
        <w:tc>
          <w:tcPr>
            <w:tcW w:w="4998" w:type="dxa"/>
          </w:tcPr>
          <w:p w14:paraId="111DA16B" w14:textId="77777777" w:rsidR="0050427C" w:rsidRPr="00C67286" w:rsidRDefault="0050427C" w:rsidP="006B0A7A">
            <w:r w:rsidRPr="00C67286">
              <w:t>Guardian : contact</w:t>
            </w:r>
          </w:p>
        </w:tc>
        <w:tc>
          <w:tcPr>
            <w:tcW w:w="4018" w:type="dxa"/>
          </w:tcPr>
          <w:p w14:paraId="38C64496" w14:textId="77777777" w:rsidR="0050427C" w:rsidRPr="00C67286" w:rsidRDefault="0050427C" w:rsidP="006B0A7A"/>
        </w:tc>
      </w:tr>
      <w:tr w:rsidR="0050427C" w:rsidRPr="00C67286" w14:paraId="4D1A20B5" w14:textId="77777777" w:rsidTr="006B0A7A">
        <w:tc>
          <w:tcPr>
            <w:tcW w:w="4998" w:type="dxa"/>
          </w:tcPr>
          <w:p w14:paraId="6577545A" w14:textId="77777777" w:rsidR="0050427C" w:rsidRPr="00C67286" w:rsidRDefault="0050427C" w:rsidP="006B0A7A">
            <w:r w:rsidRPr="00C67286">
              <w:t xml:space="preserve">contact information </w:t>
            </w:r>
          </w:p>
        </w:tc>
        <w:tc>
          <w:tcPr>
            <w:tcW w:w="4018" w:type="dxa"/>
          </w:tcPr>
          <w:p w14:paraId="2DEBE0C1" w14:textId="77777777" w:rsidR="0050427C" w:rsidRPr="00C67286" w:rsidRDefault="0050427C" w:rsidP="006B0A7A"/>
        </w:tc>
      </w:tr>
      <w:tr w:rsidR="0050427C" w:rsidRPr="00C67286" w14:paraId="1694AB40" w14:textId="77777777" w:rsidTr="006B0A7A">
        <w:tc>
          <w:tcPr>
            <w:tcW w:w="4998" w:type="dxa"/>
          </w:tcPr>
          <w:p w14:paraId="7E659C5D" w14:textId="77777777" w:rsidR="0050427C" w:rsidRPr="00C67286" w:rsidRDefault="0050427C" w:rsidP="006B0A7A">
            <w:r w:rsidRPr="00C67286">
              <w:t xml:space="preserve">Guardian Name </w:t>
            </w:r>
          </w:p>
        </w:tc>
        <w:tc>
          <w:tcPr>
            <w:tcW w:w="4018" w:type="dxa"/>
          </w:tcPr>
          <w:p w14:paraId="1B2C891C" w14:textId="77777777" w:rsidR="0050427C" w:rsidRPr="00C67286" w:rsidRDefault="0050427C" w:rsidP="006B0A7A"/>
        </w:tc>
      </w:tr>
      <w:tr w:rsidR="0050427C" w:rsidRPr="00C67286" w14:paraId="759AC276" w14:textId="77777777" w:rsidTr="006B0A7A">
        <w:tc>
          <w:tcPr>
            <w:tcW w:w="4998" w:type="dxa"/>
          </w:tcPr>
          <w:p w14:paraId="607A72F1" w14:textId="77777777" w:rsidR="0050427C" w:rsidRPr="00C67286" w:rsidRDefault="0050427C" w:rsidP="006B0A7A">
            <w:r w:rsidRPr="00C67286">
              <w:t xml:space="preserve">Guardian Relationship </w:t>
            </w:r>
          </w:p>
        </w:tc>
        <w:tc>
          <w:tcPr>
            <w:tcW w:w="4018" w:type="dxa"/>
          </w:tcPr>
          <w:p w14:paraId="54986656" w14:textId="77777777" w:rsidR="0050427C" w:rsidRPr="00C67286" w:rsidRDefault="0050427C" w:rsidP="006B0A7A"/>
        </w:tc>
      </w:tr>
      <w:tr w:rsidR="0050427C" w:rsidRPr="00C67286" w14:paraId="73E5738F" w14:textId="77777777" w:rsidTr="006B0A7A">
        <w:tc>
          <w:tcPr>
            <w:tcW w:w="4998" w:type="dxa"/>
          </w:tcPr>
          <w:p w14:paraId="4D23252C" w14:textId="77777777" w:rsidR="0050427C" w:rsidRPr="00C67286" w:rsidRDefault="0050427C" w:rsidP="006B0A7A">
            <w:r w:rsidRPr="00C67286">
              <w:t>Marital Status : MaritalStatus</w:t>
            </w:r>
          </w:p>
        </w:tc>
        <w:tc>
          <w:tcPr>
            <w:tcW w:w="4018" w:type="dxa"/>
          </w:tcPr>
          <w:p w14:paraId="5855F002" w14:textId="77777777" w:rsidR="0050427C" w:rsidRPr="00C67286" w:rsidRDefault="0050427C" w:rsidP="006B0A7A"/>
        </w:tc>
      </w:tr>
      <w:tr w:rsidR="0050427C" w:rsidRPr="00C67286" w14:paraId="672C52C5" w14:textId="77777777" w:rsidTr="006B0A7A">
        <w:tc>
          <w:tcPr>
            <w:tcW w:w="4998" w:type="dxa"/>
          </w:tcPr>
          <w:p w14:paraId="448F384C" w14:textId="77777777" w:rsidR="0050427C" w:rsidRPr="0080088F" w:rsidRDefault="0050427C" w:rsidP="006B0A7A">
            <w:pPr>
              <w:rPr>
                <w:highlight w:val="yellow"/>
              </w:rPr>
            </w:pPr>
            <w:r w:rsidRPr="0080088F">
              <w:rPr>
                <w:highlight w:val="yellow"/>
              </w:rPr>
              <w:lastRenderedPageBreak/>
              <w:t>Race : stdExt</w:t>
            </w:r>
          </w:p>
        </w:tc>
        <w:tc>
          <w:tcPr>
            <w:tcW w:w="4018" w:type="dxa"/>
          </w:tcPr>
          <w:p w14:paraId="456FA57C" w14:textId="77777777" w:rsidR="0050427C" w:rsidRPr="00C67286" w:rsidRDefault="0050427C" w:rsidP="006B0A7A"/>
        </w:tc>
      </w:tr>
      <w:tr w:rsidR="0050427C" w:rsidRPr="00C67286" w14:paraId="6FE29F8C" w14:textId="77777777" w:rsidTr="006B0A7A">
        <w:tc>
          <w:tcPr>
            <w:tcW w:w="4998" w:type="dxa"/>
          </w:tcPr>
          <w:p w14:paraId="2A704FC5" w14:textId="77777777" w:rsidR="0050427C" w:rsidRPr="0080088F" w:rsidRDefault="0050427C" w:rsidP="006B0A7A">
            <w:pPr>
              <w:rPr>
                <w:highlight w:val="yellow"/>
              </w:rPr>
            </w:pPr>
            <w:r w:rsidRPr="0080088F">
              <w:rPr>
                <w:highlight w:val="yellow"/>
              </w:rPr>
              <w:t>Ethnicity : stdExt</w:t>
            </w:r>
          </w:p>
        </w:tc>
        <w:tc>
          <w:tcPr>
            <w:tcW w:w="4018" w:type="dxa"/>
          </w:tcPr>
          <w:p w14:paraId="31B10A3D" w14:textId="77777777" w:rsidR="0050427C" w:rsidRPr="00C67286" w:rsidRDefault="0050427C" w:rsidP="006B0A7A"/>
        </w:tc>
      </w:tr>
      <w:tr w:rsidR="0050427C" w:rsidRPr="00C67286" w14:paraId="5ED07A62" w14:textId="77777777" w:rsidTr="006B0A7A">
        <w:tc>
          <w:tcPr>
            <w:tcW w:w="4998" w:type="dxa"/>
          </w:tcPr>
          <w:p w14:paraId="640FB272" w14:textId="77777777" w:rsidR="0050427C" w:rsidRPr="0080088F" w:rsidRDefault="0050427C" w:rsidP="006B0A7A">
            <w:pPr>
              <w:rPr>
                <w:highlight w:val="yellow"/>
              </w:rPr>
            </w:pPr>
            <w:commentRangeStart w:id="1005"/>
            <w:commentRangeStart w:id="1006"/>
            <w:r w:rsidRPr="0080088F">
              <w:rPr>
                <w:highlight w:val="yellow"/>
              </w:rPr>
              <w:t xml:space="preserve">Religious Affiliation stdExt </w:t>
            </w:r>
            <w:commentRangeEnd w:id="1005"/>
            <w:r w:rsidR="0080088F" w:rsidRPr="0080088F">
              <w:rPr>
                <w:rStyle w:val="CommentReference"/>
                <w:highlight w:val="yellow"/>
              </w:rPr>
              <w:commentReference w:id="1005"/>
            </w:r>
            <w:commentRangeEnd w:id="1006"/>
            <w:r w:rsidR="00B549C3">
              <w:rPr>
                <w:rStyle w:val="CommentReference"/>
              </w:rPr>
              <w:commentReference w:id="1006"/>
            </w:r>
          </w:p>
        </w:tc>
        <w:tc>
          <w:tcPr>
            <w:tcW w:w="4018" w:type="dxa"/>
          </w:tcPr>
          <w:p w14:paraId="493DB188" w14:textId="77777777" w:rsidR="0050427C" w:rsidRPr="00C67286" w:rsidRDefault="0050427C" w:rsidP="006B0A7A"/>
        </w:tc>
      </w:tr>
      <w:tr w:rsidR="0050427C" w:rsidRPr="00C67286" w14:paraId="78782751" w14:textId="77777777" w:rsidTr="006B0A7A">
        <w:tc>
          <w:tcPr>
            <w:tcW w:w="4998" w:type="dxa"/>
          </w:tcPr>
          <w:p w14:paraId="7EF3E27B" w14:textId="77777777" w:rsidR="0050427C" w:rsidRPr="00C67286" w:rsidRDefault="0050427C" w:rsidP="006B0A7A">
            <w:r w:rsidRPr="00C67286">
              <w:t>Patient Contact Information : ????</w:t>
            </w:r>
          </w:p>
        </w:tc>
        <w:tc>
          <w:tcPr>
            <w:tcW w:w="4018" w:type="dxa"/>
          </w:tcPr>
          <w:p w14:paraId="6D448390" w14:textId="77777777" w:rsidR="0050427C" w:rsidRPr="00C67286" w:rsidRDefault="0050427C" w:rsidP="006B0A7A"/>
        </w:tc>
      </w:tr>
      <w:tr w:rsidR="0050427C" w:rsidRPr="00C67286" w14:paraId="55E8F395" w14:textId="77777777" w:rsidTr="006B0A7A">
        <w:tc>
          <w:tcPr>
            <w:tcW w:w="4998" w:type="dxa"/>
          </w:tcPr>
          <w:p w14:paraId="34893FF1" w14:textId="77777777" w:rsidR="0050427C" w:rsidRPr="00C67286" w:rsidRDefault="0050427C" w:rsidP="006B0A7A">
            <w:r w:rsidRPr="00C67286">
              <w:t xml:space="preserve">Payers : </w:t>
            </w:r>
          </w:p>
        </w:tc>
        <w:tc>
          <w:tcPr>
            <w:tcW w:w="4018" w:type="dxa"/>
          </w:tcPr>
          <w:p w14:paraId="1066E196" w14:textId="77777777" w:rsidR="0050427C" w:rsidRPr="00C67286" w:rsidRDefault="0050427C" w:rsidP="006B0A7A"/>
        </w:tc>
      </w:tr>
      <w:tr w:rsidR="0050427C" w:rsidRPr="00C67286" w14:paraId="40FB99C3" w14:textId="77777777" w:rsidTr="006B0A7A">
        <w:tc>
          <w:tcPr>
            <w:tcW w:w="4998" w:type="dxa"/>
          </w:tcPr>
          <w:p w14:paraId="64D58EE4" w14:textId="77777777" w:rsidR="0050427C" w:rsidRPr="00C67286" w:rsidRDefault="0050427C" w:rsidP="006B0A7A">
            <w:r w:rsidRPr="00C67286">
              <w:t xml:space="preserve">Coded Vital Signs </w:t>
            </w:r>
          </w:p>
        </w:tc>
        <w:tc>
          <w:tcPr>
            <w:tcW w:w="4018" w:type="dxa"/>
          </w:tcPr>
          <w:p w14:paraId="6FD7B304" w14:textId="77777777" w:rsidR="0050427C" w:rsidRPr="00C67286" w:rsidRDefault="0050427C" w:rsidP="006B0A7A"/>
        </w:tc>
      </w:tr>
      <w:tr w:rsidR="0050427C" w:rsidRPr="00C67286" w14:paraId="39EC361E" w14:textId="77777777" w:rsidTr="006B0A7A">
        <w:tc>
          <w:tcPr>
            <w:tcW w:w="4998" w:type="dxa"/>
          </w:tcPr>
          <w:p w14:paraId="0F46AAAE" w14:textId="77777777" w:rsidR="0050427C" w:rsidRPr="00C67286" w:rsidRDefault="0050427C" w:rsidP="006B0A7A">
            <w:r w:rsidRPr="00C67286">
              <w:t xml:space="preserve">Allergies and Drug Sensitivities </w:t>
            </w:r>
          </w:p>
        </w:tc>
        <w:tc>
          <w:tcPr>
            <w:tcW w:w="4018" w:type="dxa"/>
          </w:tcPr>
          <w:p w14:paraId="250E8AB6" w14:textId="77777777" w:rsidR="0050427C" w:rsidRPr="00C67286" w:rsidRDefault="0050427C" w:rsidP="006B0A7A"/>
        </w:tc>
      </w:tr>
      <w:tr w:rsidR="0050427C" w:rsidRPr="00C67286" w14:paraId="5B276D59" w14:textId="77777777" w:rsidTr="006B0A7A">
        <w:tc>
          <w:tcPr>
            <w:tcW w:w="4998" w:type="dxa"/>
          </w:tcPr>
          <w:p w14:paraId="35E4FA1C" w14:textId="77777777" w:rsidR="0050427C" w:rsidRPr="00C67286" w:rsidRDefault="0050427C" w:rsidP="006B0A7A">
            <w:commentRangeStart w:id="1007"/>
            <w:commentRangeStart w:id="1008"/>
            <w:r w:rsidRPr="00C67286">
              <w:t xml:space="preserve">Active Problems </w:t>
            </w:r>
            <w:commentRangeEnd w:id="1007"/>
            <w:r w:rsidR="0080088F">
              <w:rPr>
                <w:rStyle w:val="CommentReference"/>
              </w:rPr>
              <w:commentReference w:id="1007"/>
            </w:r>
            <w:commentRangeEnd w:id="1008"/>
            <w:r w:rsidR="00B549C3">
              <w:rPr>
                <w:rStyle w:val="CommentReference"/>
              </w:rPr>
              <w:commentReference w:id="1008"/>
            </w:r>
          </w:p>
        </w:tc>
        <w:tc>
          <w:tcPr>
            <w:tcW w:w="4018" w:type="dxa"/>
          </w:tcPr>
          <w:p w14:paraId="2C5BDC84" w14:textId="77777777" w:rsidR="0050427C" w:rsidRPr="00C67286" w:rsidRDefault="0050427C" w:rsidP="006B0A7A"/>
        </w:tc>
      </w:tr>
      <w:tr w:rsidR="0050427C" w:rsidRPr="00C67286" w14:paraId="52F6F0C4" w14:textId="77777777" w:rsidTr="006B0A7A">
        <w:tc>
          <w:tcPr>
            <w:tcW w:w="4998" w:type="dxa"/>
          </w:tcPr>
          <w:p w14:paraId="129ACE6B" w14:textId="77777777" w:rsidR="0050427C" w:rsidRPr="00C67286" w:rsidRDefault="0050427C" w:rsidP="006B0A7A">
            <w:r w:rsidRPr="00C67286">
              <w:t xml:space="preserve">Resolved Problems </w:t>
            </w:r>
          </w:p>
        </w:tc>
        <w:tc>
          <w:tcPr>
            <w:tcW w:w="4018" w:type="dxa"/>
          </w:tcPr>
          <w:p w14:paraId="57EDA59A" w14:textId="77777777" w:rsidR="0050427C" w:rsidRPr="00C67286" w:rsidRDefault="0050427C" w:rsidP="006B0A7A"/>
        </w:tc>
      </w:tr>
      <w:tr w:rsidR="0050427C" w:rsidRPr="00C67286" w14:paraId="7642CE30" w14:textId="77777777" w:rsidTr="006B0A7A">
        <w:tc>
          <w:tcPr>
            <w:tcW w:w="4998" w:type="dxa"/>
          </w:tcPr>
          <w:p w14:paraId="667F77A7" w14:textId="77777777" w:rsidR="0050427C" w:rsidRPr="00C67286" w:rsidRDefault="0050427C" w:rsidP="006B0A7A">
            <w:r w:rsidRPr="00C67286">
              <w:t xml:space="preserve">Immunizations </w:t>
            </w:r>
          </w:p>
        </w:tc>
        <w:tc>
          <w:tcPr>
            <w:tcW w:w="4018" w:type="dxa"/>
          </w:tcPr>
          <w:p w14:paraId="431E2373" w14:textId="77777777" w:rsidR="0050427C" w:rsidRPr="00C67286" w:rsidRDefault="0050427C" w:rsidP="006B0A7A"/>
        </w:tc>
      </w:tr>
      <w:tr w:rsidR="0050427C" w:rsidRPr="00C67286" w14:paraId="28D61EE4" w14:textId="77777777" w:rsidTr="006B0A7A">
        <w:tc>
          <w:tcPr>
            <w:tcW w:w="4998" w:type="dxa"/>
          </w:tcPr>
          <w:p w14:paraId="7BECF85A" w14:textId="77777777" w:rsidR="0050427C" w:rsidRPr="00C67286" w:rsidRDefault="0050427C" w:rsidP="006B0A7A">
            <w:commentRangeStart w:id="1009"/>
            <w:commentRangeStart w:id="1010"/>
            <w:r w:rsidRPr="00C67286">
              <w:t xml:space="preserve">Pregnancy History </w:t>
            </w:r>
            <w:commentRangeEnd w:id="1009"/>
            <w:r w:rsidR="0080088F">
              <w:rPr>
                <w:rStyle w:val="CommentReference"/>
              </w:rPr>
              <w:commentReference w:id="1009"/>
            </w:r>
            <w:commentRangeEnd w:id="1010"/>
            <w:r w:rsidR="00B549C3">
              <w:rPr>
                <w:rStyle w:val="CommentReference"/>
              </w:rPr>
              <w:commentReference w:id="1010"/>
            </w:r>
          </w:p>
        </w:tc>
        <w:tc>
          <w:tcPr>
            <w:tcW w:w="4018" w:type="dxa"/>
          </w:tcPr>
          <w:p w14:paraId="4D008AB5" w14:textId="77777777" w:rsidR="0050427C" w:rsidRPr="00C67286" w:rsidRDefault="0050427C" w:rsidP="006B0A7A"/>
        </w:tc>
      </w:tr>
      <w:tr w:rsidR="0050427C" w:rsidRPr="00C67286" w14:paraId="57504E7D" w14:textId="77777777" w:rsidTr="006B0A7A">
        <w:tc>
          <w:tcPr>
            <w:tcW w:w="4998" w:type="dxa"/>
          </w:tcPr>
          <w:p w14:paraId="396BE233" w14:textId="77777777" w:rsidR="0050427C" w:rsidRPr="00C67286" w:rsidRDefault="0050427C" w:rsidP="006B0A7A">
            <w:r w:rsidRPr="00C67286">
              <w:t xml:space="preserve">Encounter </w:t>
            </w:r>
          </w:p>
        </w:tc>
        <w:tc>
          <w:tcPr>
            <w:tcW w:w="4018" w:type="dxa"/>
          </w:tcPr>
          <w:p w14:paraId="7AD1A267" w14:textId="77777777" w:rsidR="0050427C" w:rsidRPr="00C67286" w:rsidRDefault="0050427C" w:rsidP="006B0A7A"/>
        </w:tc>
      </w:tr>
      <w:tr w:rsidR="0050427C" w:rsidRPr="00C67286" w14:paraId="3CB040E3" w14:textId="77777777" w:rsidTr="006B0A7A">
        <w:tc>
          <w:tcPr>
            <w:tcW w:w="4998" w:type="dxa"/>
          </w:tcPr>
          <w:p w14:paraId="3EE00207" w14:textId="77777777" w:rsidR="0050427C" w:rsidRPr="00C67286" w:rsidRDefault="0050427C" w:rsidP="006B0A7A"/>
        </w:tc>
        <w:tc>
          <w:tcPr>
            <w:tcW w:w="4018" w:type="dxa"/>
          </w:tcPr>
          <w:p w14:paraId="32BAA09C" w14:textId="77777777" w:rsidR="0050427C" w:rsidRPr="00C67286" w:rsidRDefault="0050427C" w:rsidP="006B0A7A"/>
        </w:tc>
      </w:tr>
      <w:tr w:rsidR="0050427C" w:rsidRPr="00C67286" w14:paraId="225B32D1" w14:textId="77777777" w:rsidTr="006B0A7A">
        <w:tc>
          <w:tcPr>
            <w:tcW w:w="4998" w:type="dxa"/>
          </w:tcPr>
          <w:p w14:paraId="50B6117E" w14:textId="77777777" w:rsidR="0050427C" w:rsidRPr="00C67286" w:rsidRDefault="0050427C" w:rsidP="006B0A7A">
            <w:r w:rsidRPr="00C67286">
              <w:t>EncounterID :context</w:t>
            </w:r>
          </w:p>
        </w:tc>
        <w:tc>
          <w:tcPr>
            <w:tcW w:w="4018" w:type="dxa"/>
          </w:tcPr>
          <w:p w14:paraId="73C9DE1F" w14:textId="77777777" w:rsidR="0050427C" w:rsidRPr="00C67286" w:rsidRDefault="0050427C" w:rsidP="006B0A7A"/>
        </w:tc>
      </w:tr>
      <w:tr w:rsidR="0050427C" w:rsidRPr="00C67286" w14:paraId="3B796DFF" w14:textId="77777777" w:rsidTr="006B0A7A">
        <w:tc>
          <w:tcPr>
            <w:tcW w:w="4998" w:type="dxa"/>
          </w:tcPr>
          <w:p w14:paraId="1FB9309A" w14:textId="77777777" w:rsidR="0050427C" w:rsidRPr="00C67286" w:rsidRDefault="0050427C" w:rsidP="006B0A7A">
            <w:r w:rsidRPr="00C67286">
              <w:t xml:space="preserve">Patient Location </w:t>
            </w:r>
          </w:p>
        </w:tc>
        <w:tc>
          <w:tcPr>
            <w:tcW w:w="4018" w:type="dxa"/>
          </w:tcPr>
          <w:p w14:paraId="1E8A5206" w14:textId="77777777" w:rsidR="0050427C" w:rsidRPr="00C67286" w:rsidRDefault="0050427C" w:rsidP="006B0A7A"/>
        </w:tc>
      </w:tr>
      <w:tr w:rsidR="0050427C" w:rsidRPr="00C67286" w14:paraId="2002A9DE" w14:textId="77777777" w:rsidTr="006B0A7A">
        <w:tc>
          <w:tcPr>
            <w:tcW w:w="4998" w:type="dxa"/>
          </w:tcPr>
          <w:p w14:paraId="3C7DA3DB" w14:textId="77777777" w:rsidR="0050427C" w:rsidRPr="00C67286" w:rsidRDefault="0050427C" w:rsidP="006B0A7A">
            <w:r w:rsidRPr="00C67286">
              <w:t xml:space="preserve">Organization </w:t>
            </w:r>
          </w:p>
        </w:tc>
        <w:tc>
          <w:tcPr>
            <w:tcW w:w="4018" w:type="dxa"/>
          </w:tcPr>
          <w:p w14:paraId="3B03E8B1" w14:textId="77777777" w:rsidR="0050427C" w:rsidRPr="00C67286" w:rsidRDefault="0050427C" w:rsidP="006B0A7A"/>
        </w:tc>
      </w:tr>
      <w:tr w:rsidR="0050427C" w:rsidRPr="00C67286" w14:paraId="1B1DD8F8" w14:textId="77777777" w:rsidTr="006B0A7A">
        <w:tc>
          <w:tcPr>
            <w:tcW w:w="4998" w:type="dxa"/>
          </w:tcPr>
          <w:p w14:paraId="213B5BC7" w14:textId="77777777" w:rsidR="0050427C" w:rsidRPr="00C67286" w:rsidRDefault="0050427C" w:rsidP="006B0A7A">
            <w:r w:rsidRPr="00C67286">
              <w:t xml:space="preserve">Name </w:t>
            </w:r>
          </w:p>
        </w:tc>
        <w:tc>
          <w:tcPr>
            <w:tcW w:w="4018" w:type="dxa"/>
          </w:tcPr>
          <w:p w14:paraId="7D3CA89F" w14:textId="77777777" w:rsidR="0050427C" w:rsidRPr="00C67286" w:rsidRDefault="0050427C" w:rsidP="006B0A7A"/>
        </w:tc>
      </w:tr>
      <w:tr w:rsidR="0050427C" w:rsidRPr="00C67286" w14:paraId="7C8A6133" w14:textId="77777777" w:rsidTr="006B0A7A">
        <w:tc>
          <w:tcPr>
            <w:tcW w:w="4998" w:type="dxa"/>
          </w:tcPr>
          <w:p w14:paraId="631969A6" w14:textId="77777777" w:rsidR="0050427C" w:rsidRPr="00C67286" w:rsidRDefault="0050427C" w:rsidP="006B0A7A">
            <w:r w:rsidRPr="00C67286">
              <w:t xml:space="preserve">Address </w:t>
            </w:r>
          </w:p>
        </w:tc>
        <w:tc>
          <w:tcPr>
            <w:tcW w:w="4018" w:type="dxa"/>
          </w:tcPr>
          <w:p w14:paraId="60F6F10D" w14:textId="77777777" w:rsidR="0050427C" w:rsidRPr="00C67286" w:rsidRDefault="0050427C" w:rsidP="006B0A7A"/>
        </w:tc>
      </w:tr>
      <w:tr w:rsidR="0050427C" w:rsidRPr="00C67286" w14:paraId="3CF17018" w14:textId="77777777" w:rsidTr="006B0A7A">
        <w:tc>
          <w:tcPr>
            <w:tcW w:w="4998" w:type="dxa"/>
          </w:tcPr>
          <w:p w14:paraId="63BFEDCB" w14:textId="77777777" w:rsidR="0050427C" w:rsidRPr="00C67286" w:rsidRDefault="0050427C" w:rsidP="006B0A7A">
            <w:r w:rsidRPr="00C67286">
              <w:t xml:space="preserve">Organization Identifier </w:t>
            </w:r>
          </w:p>
        </w:tc>
        <w:tc>
          <w:tcPr>
            <w:tcW w:w="4018" w:type="dxa"/>
          </w:tcPr>
          <w:p w14:paraId="55125FC8" w14:textId="77777777" w:rsidR="0050427C" w:rsidRPr="00C67286" w:rsidRDefault="0050427C" w:rsidP="006B0A7A"/>
        </w:tc>
      </w:tr>
      <w:tr w:rsidR="0050427C" w:rsidRPr="00C67286" w14:paraId="102F5711" w14:textId="77777777" w:rsidTr="006B0A7A">
        <w:tc>
          <w:tcPr>
            <w:tcW w:w="4998" w:type="dxa"/>
          </w:tcPr>
          <w:p w14:paraId="15662CE7" w14:textId="77777777" w:rsidR="0050427C" w:rsidRPr="00C67286" w:rsidRDefault="0050427C" w:rsidP="006B0A7A">
            <w:r w:rsidRPr="00C67286">
              <w:t xml:space="preserve">Contact Information </w:t>
            </w:r>
          </w:p>
        </w:tc>
        <w:tc>
          <w:tcPr>
            <w:tcW w:w="4018" w:type="dxa"/>
          </w:tcPr>
          <w:p w14:paraId="0BD547C7" w14:textId="77777777" w:rsidR="0050427C" w:rsidRPr="00C67286" w:rsidRDefault="0050427C" w:rsidP="006B0A7A"/>
        </w:tc>
      </w:tr>
      <w:tr w:rsidR="0050427C" w:rsidRPr="00C67286" w14:paraId="019D087D" w14:textId="77777777" w:rsidTr="006B0A7A">
        <w:tc>
          <w:tcPr>
            <w:tcW w:w="4998" w:type="dxa"/>
          </w:tcPr>
          <w:p w14:paraId="032BDC61" w14:textId="77777777" w:rsidR="0050427C" w:rsidRPr="00C67286" w:rsidRDefault="0050427C" w:rsidP="006B0A7A"/>
        </w:tc>
        <w:tc>
          <w:tcPr>
            <w:tcW w:w="4018" w:type="dxa"/>
          </w:tcPr>
          <w:p w14:paraId="44B2275E" w14:textId="77777777" w:rsidR="0050427C" w:rsidRPr="00C67286" w:rsidRDefault="0050427C" w:rsidP="006B0A7A"/>
        </w:tc>
      </w:tr>
      <w:tr w:rsidR="0050427C" w:rsidRPr="00C67286" w14:paraId="45AB1064" w14:textId="77777777" w:rsidTr="006B0A7A">
        <w:tc>
          <w:tcPr>
            <w:tcW w:w="4998" w:type="dxa"/>
          </w:tcPr>
          <w:p w14:paraId="005B4488" w14:textId="77777777" w:rsidR="0050427C" w:rsidRPr="00C67286" w:rsidRDefault="0050427C" w:rsidP="006B0A7A">
            <w:r w:rsidRPr="00C67286">
              <w:t>Prescription</w:t>
            </w:r>
          </w:p>
        </w:tc>
        <w:tc>
          <w:tcPr>
            <w:tcW w:w="4018" w:type="dxa"/>
          </w:tcPr>
          <w:p w14:paraId="4860D3D3" w14:textId="77777777" w:rsidR="0050427C" w:rsidRPr="00C67286" w:rsidRDefault="0050427C" w:rsidP="006B0A7A">
            <w:r w:rsidRPr="00C67286">
              <w:t>prescription</w:t>
            </w:r>
          </w:p>
        </w:tc>
      </w:tr>
      <w:tr w:rsidR="0050427C" w:rsidRPr="00C67286" w14:paraId="3E8E1890" w14:textId="77777777" w:rsidTr="006B0A7A">
        <w:tc>
          <w:tcPr>
            <w:tcW w:w="4998" w:type="dxa"/>
          </w:tcPr>
          <w:p w14:paraId="4EA0AC63" w14:textId="77777777" w:rsidR="0050427C" w:rsidRPr="00C67286" w:rsidRDefault="0050427C" w:rsidP="006B0A7A">
            <w:r w:rsidRPr="00C67286">
              <w:t>PrescriptionID</w:t>
            </w:r>
          </w:p>
        </w:tc>
        <w:tc>
          <w:tcPr>
            <w:tcW w:w="4018" w:type="dxa"/>
          </w:tcPr>
          <w:p w14:paraId="05022690" w14:textId="77777777" w:rsidR="0050427C" w:rsidRPr="00C67286" w:rsidRDefault="0050427C" w:rsidP="006B0A7A"/>
        </w:tc>
      </w:tr>
      <w:tr w:rsidR="0050427C" w:rsidRPr="00C67286" w14:paraId="777F1032" w14:textId="77777777" w:rsidTr="006B0A7A">
        <w:tc>
          <w:tcPr>
            <w:tcW w:w="4998" w:type="dxa"/>
          </w:tcPr>
          <w:p w14:paraId="6C511344" w14:textId="77777777" w:rsidR="0050427C" w:rsidRPr="00C67286" w:rsidRDefault="0050427C" w:rsidP="006B0A7A"/>
        </w:tc>
        <w:tc>
          <w:tcPr>
            <w:tcW w:w="4018" w:type="dxa"/>
          </w:tcPr>
          <w:p w14:paraId="7D5D186D" w14:textId="77777777" w:rsidR="0050427C" w:rsidRPr="00C67286" w:rsidRDefault="0050427C" w:rsidP="006B0A7A"/>
        </w:tc>
      </w:tr>
      <w:tr w:rsidR="0050427C" w:rsidRPr="00C67286" w14:paraId="423AF8DB" w14:textId="77777777" w:rsidTr="006B0A7A">
        <w:tc>
          <w:tcPr>
            <w:tcW w:w="4998" w:type="dxa"/>
          </w:tcPr>
          <w:p w14:paraId="609D3F14" w14:textId="77777777" w:rsidR="0050427C" w:rsidRPr="00C67286" w:rsidRDefault="0050427C" w:rsidP="006B0A7A">
            <w:r w:rsidRPr="00C67286">
              <w:t>Ward_Staff</w:t>
            </w:r>
          </w:p>
        </w:tc>
        <w:tc>
          <w:tcPr>
            <w:tcW w:w="4018" w:type="dxa"/>
          </w:tcPr>
          <w:p w14:paraId="0B89D848" w14:textId="77777777" w:rsidR="0050427C" w:rsidRPr="00C67286" w:rsidRDefault="0050427C" w:rsidP="006B0A7A">
            <w:r w:rsidRPr="00C67286">
              <w:t>Performer</w:t>
            </w:r>
          </w:p>
        </w:tc>
      </w:tr>
      <w:tr w:rsidR="0050427C" w:rsidRPr="00C67286" w14:paraId="4B92107C" w14:textId="77777777" w:rsidTr="006B0A7A">
        <w:tc>
          <w:tcPr>
            <w:tcW w:w="4998" w:type="dxa"/>
          </w:tcPr>
          <w:p w14:paraId="6B69B3F6" w14:textId="77777777" w:rsidR="0050427C" w:rsidRPr="00C67286" w:rsidRDefault="0050427C" w:rsidP="006B0A7A">
            <w:r w:rsidRPr="00C67286">
              <w:t xml:space="preserve">Name </w:t>
            </w:r>
          </w:p>
        </w:tc>
        <w:tc>
          <w:tcPr>
            <w:tcW w:w="4018" w:type="dxa"/>
          </w:tcPr>
          <w:p w14:paraId="5129CC5E" w14:textId="77777777" w:rsidR="0050427C" w:rsidRPr="00C67286" w:rsidRDefault="0050427C" w:rsidP="006B0A7A"/>
        </w:tc>
      </w:tr>
      <w:tr w:rsidR="0050427C" w:rsidRPr="00C67286" w14:paraId="6CCEEBB5" w14:textId="77777777" w:rsidTr="006B0A7A">
        <w:tc>
          <w:tcPr>
            <w:tcW w:w="4998" w:type="dxa"/>
          </w:tcPr>
          <w:p w14:paraId="3D8F32D3" w14:textId="77777777" w:rsidR="0050427C" w:rsidRPr="00C67286" w:rsidRDefault="0050427C" w:rsidP="006B0A7A">
            <w:r w:rsidRPr="00C67286">
              <w:t xml:space="preserve">Address </w:t>
            </w:r>
          </w:p>
        </w:tc>
        <w:tc>
          <w:tcPr>
            <w:tcW w:w="4018" w:type="dxa"/>
          </w:tcPr>
          <w:p w14:paraId="399D90F5" w14:textId="77777777" w:rsidR="0050427C" w:rsidRPr="00C67286" w:rsidRDefault="0050427C" w:rsidP="006B0A7A"/>
        </w:tc>
      </w:tr>
      <w:tr w:rsidR="0050427C" w:rsidRPr="00C67286" w14:paraId="6624AD17" w14:textId="77777777" w:rsidTr="006B0A7A">
        <w:tc>
          <w:tcPr>
            <w:tcW w:w="4998" w:type="dxa"/>
          </w:tcPr>
          <w:p w14:paraId="59355D63" w14:textId="77777777" w:rsidR="0050427C" w:rsidRPr="00C67286" w:rsidRDefault="0050427C" w:rsidP="006B0A7A">
            <w:r w:rsidRPr="00C67286">
              <w:t xml:space="preserve">HCP Identification </w:t>
            </w:r>
          </w:p>
        </w:tc>
        <w:tc>
          <w:tcPr>
            <w:tcW w:w="4018" w:type="dxa"/>
          </w:tcPr>
          <w:p w14:paraId="6F4C88B0" w14:textId="77777777" w:rsidR="0050427C" w:rsidRPr="00C67286" w:rsidRDefault="0050427C" w:rsidP="006B0A7A"/>
        </w:tc>
      </w:tr>
      <w:tr w:rsidR="0050427C" w:rsidRPr="00C67286" w14:paraId="6CDCFEE2" w14:textId="77777777" w:rsidTr="006B0A7A">
        <w:tc>
          <w:tcPr>
            <w:tcW w:w="4998" w:type="dxa"/>
          </w:tcPr>
          <w:p w14:paraId="28112D97" w14:textId="77777777" w:rsidR="0050427C" w:rsidRPr="00C67286" w:rsidRDefault="0050427C" w:rsidP="006B0A7A">
            <w:r w:rsidRPr="00C67286">
              <w:t xml:space="preserve">Department </w:t>
            </w:r>
          </w:p>
        </w:tc>
        <w:tc>
          <w:tcPr>
            <w:tcW w:w="4018" w:type="dxa"/>
          </w:tcPr>
          <w:p w14:paraId="360EB25A" w14:textId="77777777" w:rsidR="0050427C" w:rsidRPr="00C67286" w:rsidRDefault="0050427C" w:rsidP="006B0A7A"/>
        </w:tc>
      </w:tr>
      <w:tr w:rsidR="0050427C" w:rsidRPr="00C67286" w14:paraId="334561E4" w14:textId="77777777" w:rsidTr="006B0A7A">
        <w:tc>
          <w:tcPr>
            <w:tcW w:w="4998" w:type="dxa"/>
          </w:tcPr>
          <w:p w14:paraId="752B1C49" w14:textId="77777777" w:rsidR="0050427C" w:rsidRPr="00C67286" w:rsidRDefault="0050427C" w:rsidP="006B0A7A">
            <w:r w:rsidRPr="00C67286">
              <w:t>Administered_Item medicationX</w:t>
            </w:r>
          </w:p>
        </w:tc>
        <w:tc>
          <w:tcPr>
            <w:tcW w:w="4018" w:type="dxa"/>
          </w:tcPr>
          <w:p w14:paraId="11E903D9" w14:textId="77777777" w:rsidR="0050427C" w:rsidRPr="00C67286" w:rsidRDefault="0050427C" w:rsidP="006B0A7A">
            <w:r w:rsidRPr="00C67286">
              <w:t xml:space="preserve">Reference or content? </w:t>
            </w:r>
          </w:p>
        </w:tc>
      </w:tr>
      <w:tr w:rsidR="0050427C" w:rsidRPr="00C67286" w14:paraId="4088326E" w14:textId="77777777" w:rsidTr="006B0A7A">
        <w:tc>
          <w:tcPr>
            <w:tcW w:w="4998" w:type="dxa"/>
          </w:tcPr>
          <w:p w14:paraId="07C93B4D" w14:textId="77777777" w:rsidR="0050427C" w:rsidRPr="00C67286" w:rsidRDefault="0050427C" w:rsidP="006B0A7A">
            <w:r w:rsidRPr="00C67286">
              <w:lastRenderedPageBreak/>
              <w:t>Effective start of administration date/time</w:t>
            </w:r>
          </w:p>
        </w:tc>
        <w:tc>
          <w:tcPr>
            <w:tcW w:w="4018" w:type="dxa"/>
          </w:tcPr>
          <w:p w14:paraId="4DF4B9C9" w14:textId="77777777" w:rsidR="0050427C" w:rsidRPr="00C67286" w:rsidRDefault="0050427C" w:rsidP="006B0A7A">
            <w:r w:rsidRPr="00C67286">
              <w:t>Effective</w:t>
            </w:r>
          </w:p>
        </w:tc>
      </w:tr>
      <w:tr w:rsidR="0050427C" w:rsidRPr="00C67286" w14:paraId="622D1D44" w14:textId="77777777" w:rsidTr="006B0A7A">
        <w:tc>
          <w:tcPr>
            <w:tcW w:w="4998" w:type="dxa"/>
          </w:tcPr>
          <w:p w14:paraId="44037AB4" w14:textId="77777777" w:rsidR="0050427C" w:rsidRPr="00C67286" w:rsidRDefault="0050427C" w:rsidP="006B0A7A">
            <w:r w:rsidRPr="00C67286">
              <w:t>Effective end of administration date/time</w:t>
            </w:r>
          </w:p>
        </w:tc>
        <w:tc>
          <w:tcPr>
            <w:tcW w:w="4018" w:type="dxa"/>
          </w:tcPr>
          <w:p w14:paraId="548735F0" w14:textId="77777777" w:rsidR="0050427C" w:rsidRPr="00C67286" w:rsidRDefault="0050427C" w:rsidP="006B0A7A">
            <w:r w:rsidRPr="00C67286">
              <w:t>Effective</w:t>
            </w:r>
          </w:p>
        </w:tc>
      </w:tr>
      <w:tr w:rsidR="0050427C" w:rsidRPr="00C67286" w14:paraId="15A00C3B" w14:textId="77777777" w:rsidTr="006B0A7A">
        <w:tc>
          <w:tcPr>
            <w:tcW w:w="4998" w:type="dxa"/>
          </w:tcPr>
          <w:p w14:paraId="77C894D0" w14:textId="77777777" w:rsidR="0050427C" w:rsidRPr="00C67286" w:rsidRDefault="0050427C" w:rsidP="006B0A7A">
            <w:r w:rsidRPr="00C67286">
              <w:t xml:space="preserve">Administration </w:t>
            </w:r>
          </w:p>
        </w:tc>
        <w:tc>
          <w:tcPr>
            <w:tcW w:w="4018" w:type="dxa"/>
          </w:tcPr>
          <w:p w14:paraId="6501EAF8" w14:textId="77777777" w:rsidR="0050427C" w:rsidRPr="00C67286" w:rsidRDefault="0050427C" w:rsidP="006B0A7A">
            <w:r w:rsidRPr="00C67286">
              <w:t>Location</w:t>
            </w:r>
          </w:p>
        </w:tc>
      </w:tr>
      <w:tr w:rsidR="0050427C" w:rsidRPr="00C67286" w14:paraId="73F7624C" w14:textId="77777777" w:rsidTr="006B0A7A">
        <w:tc>
          <w:tcPr>
            <w:tcW w:w="4998" w:type="dxa"/>
          </w:tcPr>
          <w:p w14:paraId="3801E8A2" w14:textId="77777777" w:rsidR="0050427C" w:rsidRPr="00C67286" w:rsidRDefault="0050427C" w:rsidP="006B0A7A">
            <w:r w:rsidRPr="00C67286">
              <w:t>Expiration date medication</w:t>
            </w:r>
          </w:p>
        </w:tc>
        <w:tc>
          <w:tcPr>
            <w:tcW w:w="4018" w:type="dxa"/>
          </w:tcPr>
          <w:p w14:paraId="3C466758" w14:textId="77777777" w:rsidR="0050427C" w:rsidRPr="00C67286" w:rsidRDefault="0050427C" w:rsidP="006B0A7A">
            <w:r w:rsidRPr="00C67286">
              <w:t>Medication?? What if reference?</w:t>
            </w:r>
          </w:p>
        </w:tc>
      </w:tr>
      <w:tr w:rsidR="0050427C" w:rsidRPr="00C67286" w14:paraId="3942B982" w14:textId="77777777" w:rsidTr="006B0A7A">
        <w:tc>
          <w:tcPr>
            <w:tcW w:w="4998" w:type="dxa"/>
          </w:tcPr>
          <w:p w14:paraId="7482FAD0" w14:textId="77777777" w:rsidR="0050427C" w:rsidRPr="00C67286" w:rsidRDefault="0050427C" w:rsidP="006B0A7A">
            <w:r w:rsidRPr="00C67286">
              <w:t>Batch number medication</w:t>
            </w:r>
          </w:p>
        </w:tc>
        <w:tc>
          <w:tcPr>
            <w:tcW w:w="4018" w:type="dxa"/>
          </w:tcPr>
          <w:p w14:paraId="5FDCEB7B" w14:textId="77777777" w:rsidR="0050427C" w:rsidRPr="00C67286" w:rsidRDefault="0050427C" w:rsidP="006B0A7A">
            <w:r w:rsidRPr="00C67286">
              <w:t>Medication?? What if reference?</w:t>
            </w:r>
          </w:p>
        </w:tc>
      </w:tr>
      <w:tr w:rsidR="0050427C" w:rsidRPr="00C67286" w14:paraId="7A5861E1" w14:textId="77777777" w:rsidTr="006B0A7A">
        <w:tc>
          <w:tcPr>
            <w:tcW w:w="4998" w:type="dxa"/>
          </w:tcPr>
          <w:p w14:paraId="4FD37250" w14:textId="77777777" w:rsidR="0050427C" w:rsidRPr="00C67286" w:rsidRDefault="0050427C" w:rsidP="006B0A7A">
            <w:r w:rsidRPr="00C67286">
              <w:t>Quantity administered</w:t>
            </w:r>
          </w:p>
        </w:tc>
        <w:tc>
          <w:tcPr>
            <w:tcW w:w="4018" w:type="dxa"/>
          </w:tcPr>
          <w:p w14:paraId="7DD548D7" w14:textId="77777777" w:rsidR="0050427C" w:rsidRPr="00C67286" w:rsidRDefault="0050427C" w:rsidP="006B0A7A">
            <w:r w:rsidRPr="00C67286">
              <w:t>Dosage</w:t>
            </w:r>
          </w:p>
        </w:tc>
      </w:tr>
      <w:tr w:rsidR="0050427C" w:rsidRPr="00C67286" w14:paraId="1F874946" w14:textId="77777777" w:rsidTr="006B0A7A">
        <w:tc>
          <w:tcPr>
            <w:tcW w:w="4998" w:type="dxa"/>
          </w:tcPr>
          <w:p w14:paraId="2BAFE5A8" w14:textId="77777777" w:rsidR="0050427C" w:rsidRPr="00C67286" w:rsidRDefault="0050427C" w:rsidP="006B0A7A">
            <w:r w:rsidRPr="00C67286">
              <w:t>Code</w:t>
            </w:r>
          </w:p>
        </w:tc>
        <w:tc>
          <w:tcPr>
            <w:tcW w:w="4018" w:type="dxa"/>
          </w:tcPr>
          <w:p w14:paraId="160A2DAF" w14:textId="77777777" w:rsidR="0050427C" w:rsidRPr="00C67286" w:rsidRDefault="0050427C" w:rsidP="006B0A7A">
            <w:r w:rsidRPr="00C67286">
              <w:t>Medication</w:t>
            </w:r>
          </w:p>
        </w:tc>
      </w:tr>
      <w:tr w:rsidR="0050427C" w:rsidRPr="00C67286" w14:paraId="09143A94" w14:textId="77777777" w:rsidTr="006B0A7A">
        <w:tc>
          <w:tcPr>
            <w:tcW w:w="4998" w:type="dxa"/>
          </w:tcPr>
          <w:p w14:paraId="2412CCD6" w14:textId="77777777" w:rsidR="0050427C" w:rsidRPr="00C67286" w:rsidRDefault="0050427C" w:rsidP="006B0A7A">
            <w:r w:rsidRPr="00C67286">
              <w:t>Name</w:t>
            </w:r>
          </w:p>
        </w:tc>
        <w:tc>
          <w:tcPr>
            <w:tcW w:w="4018" w:type="dxa"/>
          </w:tcPr>
          <w:p w14:paraId="0048EF62" w14:textId="77777777" w:rsidR="0050427C" w:rsidRPr="00C67286" w:rsidRDefault="0050427C" w:rsidP="006B0A7A">
            <w:r w:rsidRPr="00C67286">
              <w:t>Medication</w:t>
            </w:r>
          </w:p>
        </w:tc>
      </w:tr>
      <w:tr w:rsidR="0050427C" w:rsidRPr="00C67286" w14:paraId="18584151" w14:textId="77777777" w:rsidTr="006B0A7A">
        <w:tc>
          <w:tcPr>
            <w:tcW w:w="4998" w:type="dxa"/>
          </w:tcPr>
          <w:p w14:paraId="6817E72D" w14:textId="77777777" w:rsidR="0050427C" w:rsidRPr="00C67286" w:rsidRDefault="0050427C" w:rsidP="006B0A7A">
            <w:r w:rsidRPr="00C67286">
              <w:t xml:space="preserve">Units </w:t>
            </w:r>
          </w:p>
        </w:tc>
        <w:tc>
          <w:tcPr>
            <w:tcW w:w="4018" w:type="dxa"/>
          </w:tcPr>
          <w:p w14:paraId="780CA664" w14:textId="77777777" w:rsidR="0050427C" w:rsidRPr="00C67286" w:rsidRDefault="0050427C" w:rsidP="006B0A7A">
            <w:r w:rsidRPr="00C67286">
              <w:t>Medication</w:t>
            </w:r>
          </w:p>
        </w:tc>
      </w:tr>
      <w:tr w:rsidR="0050427C" w:rsidRPr="00C67286" w14:paraId="028E6752" w14:textId="77777777" w:rsidTr="006B0A7A">
        <w:tc>
          <w:tcPr>
            <w:tcW w:w="4998" w:type="dxa"/>
          </w:tcPr>
          <w:p w14:paraId="0CCE84FD" w14:textId="77777777" w:rsidR="0050427C" w:rsidRPr="00C67286" w:rsidRDefault="0050427C" w:rsidP="006B0A7A">
            <w:r w:rsidRPr="00C67286">
              <w:t xml:space="preserve">Form </w:t>
            </w:r>
          </w:p>
        </w:tc>
        <w:tc>
          <w:tcPr>
            <w:tcW w:w="4018" w:type="dxa"/>
          </w:tcPr>
          <w:p w14:paraId="69D0991A" w14:textId="77777777" w:rsidR="0050427C" w:rsidRPr="00C67286" w:rsidRDefault="0050427C" w:rsidP="006B0A7A">
            <w:r w:rsidRPr="00C67286">
              <w:t>Medication</w:t>
            </w:r>
          </w:p>
        </w:tc>
      </w:tr>
      <w:tr w:rsidR="0050427C" w:rsidRPr="00C67286" w14:paraId="3EB09388" w14:textId="77777777" w:rsidTr="006B0A7A">
        <w:tc>
          <w:tcPr>
            <w:tcW w:w="4998" w:type="dxa"/>
          </w:tcPr>
          <w:p w14:paraId="2C1E6558" w14:textId="77777777" w:rsidR="0050427C" w:rsidRPr="00C67286" w:rsidRDefault="0050427C" w:rsidP="006B0A7A">
            <w:r w:rsidRPr="00C67286">
              <w:t>Administration comments</w:t>
            </w:r>
          </w:p>
        </w:tc>
        <w:tc>
          <w:tcPr>
            <w:tcW w:w="4018" w:type="dxa"/>
          </w:tcPr>
          <w:p w14:paraId="2522AF6C" w14:textId="77777777" w:rsidR="0050427C" w:rsidRPr="00C67286" w:rsidRDefault="0050427C" w:rsidP="006B0A7A">
            <w:r w:rsidRPr="00C67286">
              <w:t>Note</w:t>
            </w:r>
          </w:p>
        </w:tc>
      </w:tr>
      <w:tr w:rsidR="0050427C" w:rsidRPr="00C67286" w14:paraId="193C68DC" w14:textId="77777777" w:rsidTr="006B0A7A">
        <w:tc>
          <w:tcPr>
            <w:tcW w:w="4998" w:type="dxa"/>
          </w:tcPr>
          <w:p w14:paraId="1718A552" w14:textId="77777777" w:rsidR="0050427C" w:rsidRPr="00C67286" w:rsidRDefault="0050427C" w:rsidP="006B0A7A">
            <w:r w:rsidRPr="00C67286">
              <w:t xml:space="preserve">Reason for non-administration </w:t>
            </w:r>
          </w:p>
        </w:tc>
        <w:tc>
          <w:tcPr>
            <w:tcW w:w="4018" w:type="dxa"/>
          </w:tcPr>
          <w:p w14:paraId="278AF742" w14:textId="77777777" w:rsidR="0050427C" w:rsidRPr="00C67286" w:rsidRDefault="0050427C" w:rsidP="006B0A7A">
            <w:r w:rsidRPr="00C67286">
              <w:t>ReasonNotGiven</w:t>
            </w:r>
          </w:p>
        </w:tc>
      </w:tr>
      <w:tr w:rsidR="0050427C" w:rsidRPr="00C67286" w14:paraId="3483247E" w14:textId="77777777" w:rsidTr="006B0A7A">
        <w:tc>
          <w:tcPr>
            <w:tcW w:w="4998" w:type="dxa"/>
          </w:tcPr>
          <w:p w14:paraId="3D8F7725" w14:textId="77777777" w:rsidR="0050427C" w:rsidRPr="00C67286" w:rsidRDefault="0050427C" w:rsidP="006B0A7A">
            <w:r w:rsidRPr="00C67286">
              <w:t xml:space="preserve">Reaction </w:t>
            </w:r>
          </w:p>
        </w:tc>
        <w:tc>
          <w:tcPr>
            <w:tcW w:w="4018" w:type="dxa"/>
          </w:tcPr>
          <w:p w14:paraId="43DA9B43" w14:textId="77777777" w:rsidR="0050427C" w:rsidRPr="00C67286" w:rsidRDefault="0050427C" w:rsidP="006B0A7A">
            <w:r w:rsidRPr="00C67286">
              <w:t>Note</w:t>
            </w:r>
          </w:p>
        </w:tc>
      </w:tr>
      <w:tr w:rsidR="0050427C" w:rsidRPr="00C67286" w14:paraId="2D35C3C2" w14:textId="77777777" w:rsidTr="006B0A7A">
        <w:tc>
          <w:tcPr>
            <w:tcW w:w="4998" w:type="dxa"/>
          </w:tcPr>
          <w:p w14:paraId="261BD6BC" w14:textId="77777777" w:rsidR="0050427C" w:rsidRPr="00C67286" w:rsidRDefault="0050427C" w:rsidP="006B0A7A">
            <w:r w:rsidRPr="00C67286">
              <w:t xml:space="preserve">Route of administration </w:t>
            </w:r>
          </w:p>
        </w:tc>
        <w:tc>
          <w:tcPr>
            <w:tcW w:w="4018" w:type="dxa"/>
          </w:tcPr>
          <w:p w14:paraId="15099F6D" w14:textId="77777777" w:rsidR="0050427C" w:rsidRPr="00C67286" w:rsidRDefault="0050427C" w:rsidP="006B0A7A">
            <w:r w:rsidRPr="00C67286">
              <w:t>Route</w:t>
            </w:r>
          </w:p>
        </w:tc>
      </w:tr>
      <w:tr w:rsidR="0050427C" w:rsidRPr="00C67286" w14:paraId="693B4977" w14:textId="77777777" w:rsidTr="006B0A7A">
        <w:tc>
          <w:tcPr>
            <w:tcW w:w="4998" w:type="dxa"/>
          </w:tcPr>
          <w:p w14:paraId="02A3B4EF" w14:textId="77777777" w:rsidR="0050427C" w:rsidRPr="00C67286" w:rsidRDefault="0050427C" w:rsidP="006B0A7A">
            <w:r w:rsidRPr="00C67286">
              <w:t xml:space="preserve">Administration Status </w:t>
            </w:r>
          </w:p>
        </w:tc>
        <w:tc>
          <w:tcPr>
            <w:tcW w:w="4018" w:type="dxa"/>
          </w:tcPr>
          <w:p w14:paraId="5D60E4ED" w14:textId="77777777" w:rsidR="0050427C" w:rsidRPr="00C67286" w:rsidRDefault="0050427C" w:rsidP="006B0A7A">
            <w:r w:rsidRPr="00C67286">
              <w:t>Status</w:t>
            </w:r>
          </w:p>
        </w:tc>
      </w:tr>
      <w:tr w:rsidR="0050427C" w:rsidRPr="00C67286" w14:paraId="56341164" w14:textId="77777777" w:rsidTr="006B0A7A">
        <w:tc>
          <w:tcPr>
            <w:tcW w:w="4998" w:type="dxa"/>
          </w:tcPr>
          <w:p w14:paraId="227E4442" w14:textId="77777777" w:rsidR="0050427C" w:rsidRPr="00C67286" w:rsidRDefault="0050427C" w:rsidP="006B0A7A">
            <w:r w:rsidRPr="00C67286">
              <w:t>Barcode</w:t>
            </w:r>
          </w:p>
        </w:tc>
        <w:tc>
          <w:tcPr>
            <w:tcW w:w="4018" w:type="dxa"/>
          </w:tcPr>
          <w:p w14:paraId="610D4C46" w14:textId="77777777" w:rsidR="0050427C" w:rsidRPr="00C67286" w:rsidRDefault="0050427C" w:rsidP="006B0A7A"/>
        </w:tc>
      </w:tr>
    </w:tbl>
    <w:p w14:paraId="268BFBC0" w14:textId="77777777" w:rsidR="00434A7F" w:rsidRPr="00C67286" w:rsidRDefault="00434A7F" w:rsidP="0050427C"/>
    <w:p w14:paraId="6345C718" w14:textId="77777777" w:rsidR="00434A7F" w:rsidRPr="00C67286" w:rsidRDefault="00434A7F" w:rsidP="00597DB2">
      <w:pPr>
        <w:pStyle w:val="AuthorInstructions"/>
      </w:pPr>
    </w:p>
    <w:p w14:paraId="06F3D577" w14:textId="77777777" w:rsidR="00163654" w:rsidRPr="00C67286" w:rsidRDefault="00163654" w:rsidP="00597DB2">
      <w:pPr>
        <w:pStyle w:val="AuthorInstructions"/>
      </w:pPr>
    </w:p>
    <w:p w14:paraId="5350DF5E" w14:textId="77777777" w:rsidR="00163654" w:rsidRPr="00C67286" w:rsidRDefault="00163654" w:rsidP="00597DB2">
      <w:pPr>
        <w:pStyle w:val="AuthorInstructions"/>
      </w:pPr>
    </w:p>
    <w:p w14:paraId="6095E845" w14:textId="77777777" w:rsidR="00434A7F" w:rsidRPr="00C67286" w:rsidRDefault="00434A7F" w:rsidP="00597DB2">
      <w:pPr>
        <w:pStyle w:val="AuthorInstructions"/>
      </w:pPr>
    </w:p>
    <w:p w14:paraId="71FC9813" w14:textId="77777777" w:rsidR="009B048D" w:rsidRPr="00C67286" w:rsidRDefault="009B048D" w:rsidP="009B048D">
      <w:pPr>
        <w:pStyle w:val="Heading5"/>
        <w:numPr>
          <w:ilvl w:val="0"/>
          <w:numId w:val="0"/>
        </w:numPr>
        <w:rPr>
          <w:noProof w:val="0"/>
        </w:rPr>
      </w:pPr>
      <w:bookmarkStart w:id="1011" w:name="_Toc345074684"/>
      <w:r w:rsidRPr="00C67286">
        <w:rPr>
          <w:noProof w:val="0"/>
        </w:rPr>
        <w:t>3</w:t>
      </w:r>
      <w:r w:rsidR="006D768F" w:rsidRPr="00C67286">
        <w:rPr>
          <w:noProof w:val="0"/>
        </w:rPr>
        <w:t>.Y.4.2</w:t>
      </w:r>
      <w:r w:rsidRPr="00C67286">
        <w:rPr>
          <w:noProof w:val="0"/>
        </w:rPr>
        <w:t>.3 Expected Actions</w:t>
      </w:r>
      <w:bookmarkEnd w:id="1011"/>
    </w:p>
    <w:p w14:paraId="0262F828" w14:textId="77777777" w:rsidR="007A676E" w:rsidRPr="00C67286" w:rsidDel="00440EEA" w:rsidRDefault="007A676E" w:rsidP="00597DB2">
      <w:pPr>
        <w:pStyle w:val="AuthorInstructions"/>
        <w:rPr>
          <w:del w:id="1012" w:author="Jose Costa Teixeira" w:date="2017-04-17T17:38:00Z"/>
          <w:i w:val="0"/>
          <w:rPrChange w:id="1013" w:author="Jose Costa Teixeira" w:date="2017-04-17T17:38:00Z">
            <w:rPr>
              <w:del w:id="1014" w:author="Jose Costa Teixeira" w:date="2017-04-17T17:38:00Z"/>
            </w:rPr>
          </w:rPrChange>
        </w:rPr>
      </w:pPr>
      <w:del w:id="1015" w:author="Jose Costa Teixeira" w:date="2017-04-17T17:38:00Z">
        <w:r w:rsidRPr="00C67286" w:rsidDel="00440EEA">
          <w:delText>&lt;Description of the actions expected to be taken as a result of sending or receiving this message.&gt;</w:delText>
        </w:r>
      </w:del>
    </w:p>
    <w:p w14:paraId="29D6D5B3" w14:textId="77777777" w:rsidR="007A676E" w:rsidRPr="00C67286" w:rsidDel="00440EEA" w:rsidRDefault="007A676E" w:rsidP="00597DB2">
      <w:pPr>
        <w:pStyle w:val="AuthorInstructions"/>
        <w:rPr>
          <w:del w:id="1016" w:author="Jose Costa Teixeira" w:date="2017-04-17T17:38:00Z"/>
          <w:i w:val="0"/>
          <w:rPrChange w:id="1017" w:author="Jose Costa Teixeira" w:date="2017-04-17T17:38:00Z">
            <w:rPr>
              <w:del w:id="1018" w:author="Jose Costa Teixeira" w:date="2017-04-17T17:38:00Z"/>
            </w:rPr>
          </w:rPrChange>
        </w:rPr>
      </w:pPr>
      <w:del w:id="1019" w:author="Jose Costa Teixeira" w:date="2017-04-17T17:38:00Z">
        <w:r w:rsidRPr="00C67286" w:rsidDel="00440EEA">
          <w:delText>&lt;Describe what the receiver is expected/required to do upon receiving this message. &gt;</w:delText>
        </w:r>
      </w:del>
    </w:p>
    <w:p w14:paraId="31D0EC3A" w14:textId="77777777" w:rsidR="007A676E" w:rsidRPr="00C67286" w:rsidDel="00440EEA" w:rsidRDefault="007A676E" w:rsidP="00597DB2">
      <w:pPr>
        <w:pStyle w:val="AuthorInstructions"/>
        <w:rPr>
          <w:del w:id="1020" w:author="Jose Costa Teixeira" w:date="2017-04-17T17:38:00Z"/>
          <w:i w:val="0"/>
          <w:rPrChange w:id="1021" w:author="Jose Costa Teixeira" w:date="2017-04-17T17:38:00Z">
            <w:rPr>
              <w:del w:id="1022" w:author="Jose Costa Teixeira" w:date="2017-04-17T17:38:00Z"/>
            </w:rPr>
          </w:rPrChange>
        </w:rPr>
      </w:pPr>
      <w:del w:id="1023" w:author="Jose Costa Teixeira" w:date="2017-04-17T17:38:00Z">
        <w:r w:rsidRPr="00C67286" w:rsidDel="00440EEA">
          <w:delText>&lt;Avoid re-iterating the transaction sequencing specified in the Profile Process Flows as expected actions internal to the transaction</w:delText>
        </w:r>
        <w:r w:rsidR="00887E40" w:rsidRPr="00C67286" w:rsidDel="00440EEA">
          <w:delText xml:space="preserve">. </w:delText>
        </w:r>
        <w:r w:rsidRPr="00C67286" w:rsidDel="00440EEA">
          <w:delText>Doing so prevents this transaction being re-used in other contexts.&gt;</w:delText>
        </w:r>
      </w:del>
    </w:p>
    <w:p w14:paraId="37034064" w14:textId="77777777" w:rsidR="00DD13DB" w:rsidRPr="00C67286" w:rsidRDefault="00DD13DB" w:rsidP="00597DB2">
      <w:pPr>
        <w:pStyle w:val="AuthorInstructions"/>
        <w:rPr>
          <w:ins w:id="1024" w:author="Jose Costa Teixeira" w:date="2017-04-17T17:39:00Z"/>
          <w:i w:val="0"/>
        </w:rPr>
      </w:pPr>
      <w:del w:id="1025" w:author="Jose Costa Teixeira" w:date="2017-04-17T17:38:00Z">
        <w:r w:rsidRPr="00C67286" w:rsidDel="00440EEA">
          <w:rPr>
            <w:i w:val="0"/>
            <w:rPrChange w:id="1026" w:author="Jose Costa Teixeira" w:date="2017-04-17T17:38:00Z">
              <w:rPr/>
            </w:rPrChange>
          </w:rPr>
          <w:delText>&lt;Explicitly define any expected action based on the multiplicity of an actor(s), if applicable.&gt;</w:delText>
        </w:r>
      </w:del>
      <w:ins w:id="1027" w:author="Jose Costa Teixeira" w:date="2017-04-17T17:38:00Z">
        <w:r w:rsidR="00440EEA" w:rsidRPr="00C67286">
          <w:rPr>
            <w:i w:val="0"/>
            <w:rPrChange w:id="1028" w:author="Jose Costa Teixeira" w:date="2017-04-17T17:38:00Z">
              <w:rPr/>
            </w:rPrChange>
          </w:rPr>
          <w:t>Th</w:t>
        </w:r>
        <w:r w:rsidR="00440EEA" w:rsidRPr="00C67286">
          <w:rPr>
            <w:i w:val="0"/>
          </w:rPr>
          <w:t xml:space="preserve">e medication Administration Consumer is expected to add the </w:t>
        </w:r>
      </w:ins>
      <w:ins w:id="1029" w:author="Jose Costa Teixeira" w:date="2017-04-17T17:39:00Z">
        <w:r w:rsidR="00440EEA" w:rsidRPr="00C67286">
          <w:rPr>
            <w:i w:val="0"/>
          </w:rPr>
          <w:t>information about the administration to the clinical and operational records existing. This can mean several things. Some examples:</w:t>
        </w:r>
      </w:ins>
    </w:p>
    <w:p w14:paraId="12CA1592" w14:textId="77777777" w:rsidR="00440EEA" w:rsidRPr="00C67286" w:rsidRDefault="00440EEA">
      <w:pPr>
        <w:pStyle w:val="AuthorInstructions"/>
        <w:numPr>
          <w:ilvl w:val="0"/>
          <w:numId w:val="102"/>
        </w:numPr>
        <w:rPr>
          <w:ins w:id="1030" w:author="Jose Costa Teixeira" w:date="2017-04-17T17:40:00Z"/>
          <w:i w:val="0"/>
        </w:rPr>
        <w:pPrChange w:id="1031" w:author="Jose Costa Teixeira" w:date="2017-04-17T17:42:00Z">
          <w:pPr>
            <w:pStyle w:val="AuthorInstructions"/>
          </w:pPr>
        </w:pPrChange>
      </w:pPr>
      <w:ins w:id="1032" w:author="Jose Costa Teixeira" w:date="2017-04-17T17:39:00Z">
        <w:r w:rsidRPr="00C67286">
          <w:rPr>
            <w:i w:val="0"/>
          </w:rPr>
          <w:t xml:space="preserve">Update the </w:t>
        </w:r>
      </w:ins>
      <w:ins w:id="1033" w:author="Jose Costa Teixeira" w:date="2017-04-17T17:40:00Z">
        <w:r w:rsidRPr="00C67286">
          <w:rPr>
            <w:i w:val="0"/>
          </w:rPr>
          <w:t xml:space="preserve">clinical </w:t>
        </w:r>
      </w:ins>
      <w:ins w:id="1034" w:author="Jose Costa Teixeira" w:date="2017-04-17T17:39:00Z">
        <w:r w:rsidRPr="00C67286">
          <w:rPr>
            <w:i w:val="0"/>
          </w:rPr>
          <w:t xml:space="preserve">systems to indicate that the treatment </w:t>
        </w:r>
      </w:ins>
      <w:ins w:id="1035" w:author="Jose Costa Teixeira" w:date="2017-04-17T17:40:00Z">
        <w:r w:rsidRPr="00C67286">
          <w:rPr>
            <w:i w:val="0"/>
          </w:rPr>
          <w:t xml:space="preserve">triggered by the prescription </w:t>
        </w:r>
      </w:ins>
      <w:ins w:id="1036" w:author="Jose Costa Teixeira" w:date="2017-04-17T17:39:00Z">
        <w:r w:rsidRPr="00C67286">
          <w:rPr>
            <w:i w:val="0"/>
          </w:rPr>
          <w:t xml:space="preserve">is </w:t>
        </w:r>
      </w:ins>
      <w:ins w:id="1037" w:author="Jose Costa Teixeira" w:date="2017-04-17T17:40:00Z">
        <w:r w:rsidRPr="00C67286">
          <w:rPr>
            <w:i w:val="0"/>
          </w:rPr>
          <w:t>“started” or “</w:t>
        </w:r>
      </w:ins>
      <w:ins w:id="1038" w:author="Jose Costa Teixeira" w:date="2017-04-17T17:39:00Z">
        <w:r w:rsidRPr="00C67286">
          <w:rPr>
            <w:i w:val="0"/>
          </w:rPr>
          <w:t>in progress</w:t>
        </w:r>
      </w:ins>
      <w:ins w:id="1039" w:author="Jose Costa Teixeira" w:date="2017-04-17T17:40:00Z">
        <w:r w:rsidRPr="00C67286">
          <w:rPr>
            <w:i w:val="0"/>
          </w:rPr>
          <w:t>”</w:t>
        </w:r>
      </w:ins>
      <w:ins w:id="1040" w:author="Jose Costa Teixeira" w:date="2017-04-17T17:39:00Z">
        <w:r w:rsidRPr="00C67286">
          <w:rPr>
            <w:i w:val="0"/>
          </w:rPr>
          <w:t xml:space="preserve"> (or </w:t>
        </w:r>
      </w:ins>
      <w:ins w:id="1041" w:author="Jose Costa Teixeira" w:date="2017-04-17T17:40:00Z">
        <w:r w:rsidRPr="00C67286">
          <w:rPr>
            <w:i w:val="0"/>
          </w:rPr>
          <w:t xml:space="preserve">any other status. If the planned medication administration was the last one </w:t>
        </w:r>
      </w:ins>
      <w:ins w:id="1042" w:author="Jose Costa Teixeira" w:date="2017-04-17T17:41:00Z">
        <w:r w:rsidRPr="00C67286">
          <w:rPr>
            <w:i w:val="0"/>
          </w:rPr>
          <w:t>in a treatment sequence, it is possible that the system will assign the status “complete”</w:t>
        </w:r>
      </w:ins>
      <w:ins w:id="1043" w:author="Jose Costa Teixeira" w:date="2017-04-17T17:39:00Z">
        <w:r w:rsidRPr="00C67286">
          <w:rPr>
            <w:i w:val="0"/>
          </w:rPr>
          <w:t>)</w:t>
        </w:r>
      </w:ins>
      <w:ins w:id="1044" w:author="Jose Costa Teixeira" w:date="2017-04-17T17:40:00Z">
        <w:r w:rsidRPr="00C67286">
          <w:rPr>
            <w:i w:val="0"/>
          </w:rPr>
          <w:t>.</w:t>
        </w:r>
      </w:ins>
    </w:p>
    <w:p w14:paraId="6DAA4253" w14:textId="77777777" w:rsidR="00440EEA" w:rsidRPr="00C67286" w:rsidRDefault="00440EEA">
      <w:pPr>
        <w:pStyle w:val="AuthorInstructions"/>
        <w:numPr>
          <w:ilvl w:val="0"/>
          <w:numId w:val="102"/>
        </w:numPr>
        <w:rPr>
          <w:ins w:id="1045" w:author="Jose Costa Teixeira" w:date="2017-04-17T17:42:00Z"/>
          <w:i w:val="0"/>
        </w:rPr>
        <w:pPrChange w:id="1046" w:author="Jose Costa Teixeira" w:date="2017-04-17T17:42:00Z">
          <w:pPr>
            <w:pStyle w:val="AuthorInstructions"/>
          </w:pPr>
        </w:pPrChange>
      </w:pPr>
      <w:ins w:id="1047" w:author="Jose Costa Teixeira" w:date="2017-04-17T17:40:00Z">
        <w:r w:rsidRPr="00C67286">
          <w:rPr>
            <w:i w:val="0"/>
          </w:rPr>
          <w:t xml:space="preserve">If the </w:t>
        </w:r>
      </w:ins>
      <w:ins w:id="1048" w:author="Jose Costa Teixeira" w:date="2017-04-17T17:41:00Z">
        <w:r w:rsidR="00CE29BD" w:rsidRPr="00C67286">
          <w:rPr>
            <w:i w:val="0"/>
          </w:rPr>
          <w:t xml:space="preserve">management of workflow involved tasks, these tasks should also be updated accordingly (e.g. noting the progress, updating status of the task and </w:t>
        </w:r>
      </w:ins>
      <w:ins w:id="1049" w:author="Jose Costa Teixeira" w:date="2017-04-17T17:42:00Z">
        <w:r w:rsidR="00CE29BD" w:rsidRPr="00C67286">
          <w:rPr>
            <w:i w:val="0"/>
          </w:rPr>
          <w:t>adjacent resources).</w:t>
        </w:r>
      </w:ins>
    </w:p>
    <w:p w14:paraId="37BF6483" w14:textId="77777777" w:rsidR="00CE29BD" w:rsidRPr="00C67286" w:rsidRDefault="00CE29BD">
      <w:pPr>
        <w:pStyle w:val="AuthorInstructions"/>
        <w:numPr>
          <w:ilvl w:val="0"/>
          <w:numId w:val="102"/>
        </w:numPr>
        <w:rPr>
          <w:ins w:id="1050" w:author="Jose Costa Teixeira" w:date="2017-04-17T17:41:00Z"/>
          <w:i w:val="0"/>
        </w:rPr>
        <w:pPrChange w:id="1051" w:author="Jose Costa Teixeira" w:date="2017-04-17T17:42:00Z">
          <w:pPr>
            <w:pStyle w:val="AuthorInstructions"/>
          </w:pPr>
        </w:pPrChange>
      </w:pPr>
      <w:ins w:id="1052" w:author="Jose Costa Teixeira" w:date="2017-04-17T17:42:00Z">
        <w:r w:rsidRPr="00C67286">
          <w:rPr>
            <w:i w:val="0"/>
          </w:rPr>
          <w:lastRenderedPageBreak/>
          <w:t xml:space="preserve">Any other conclusions </w:t>
        </w:r>
      </w:ins>
    </w:p>
    <w:p w14:paraId="447FC0E5" w14:textId="77777777" w:rsidR="00CE29BD" w:rsidRPr="00C67286" w:rsidRDefault="00CE29BD" w:rsidP="00597DB2">
      <w:pPr>
        <w:pStyle w:val="AuthorInstructions"/>
        <w:rPr>
          <w:ins w:id="1053" w:author="Jose Costa Teixeira" w:date="2017-04-17T17:42:00Z"/>
          <w:i w:val="0"/>
        </w:rPr>
      </w:pPr>
    </w:p>
    <w:p w14:paraId="7417D9B8" w14:textId="77777777" w:rsidR="00CE29BD" w:rsidRPr="00C67286" w:rsidRDefault="00CE29BD" w:rsidP="00597DB2">
      <w:pPr>
        <w:pStyle w:val="AuthorInstructions"/>
        <w:rPr>
          <w:ins w:id="1054" w:author="Jose Costa Teixeira" w:date="2017-04-17T17:39:00Z"/>
          <w:i w:val="0"/>
        </w:rPr>
      </w:pPr>
    </w:p>
    <w:p w14:paraId="52086174" w14:textId="77777777" w:rsidR="00440EEA" w:rsidRPr="00291630" w:rsidDel="00CE29BD" w:rsidRDefault="00440EEA" w:rsidP="00597DB2">
      <w:pPr>
        <w:pStyle w:val="AuthorInstructions"/>
        <w:rPr>
          <w:del w:id="1055" w:author="Jose Costa Teixeira" w:date="2017-04-17T17:41:00Z"/>
          <w:i w:val="0"/>
        </w:rPr>
      </w:pPr>
    </w:p>
    <w:p w14:paraId="268F717D" w14:textId="77777777" w:rsidR="00303E20" w:rsidRPr="00C67286" w:rsidRDefault="00303E20" w:rsidP="009E34B7">
      <w:pPr>
        <w:pStyle w:val="Heading3"/>
        <w:numPr>
          <w:ilvl w:val="0"/>
          <w:numId w:val="0"/>
        </w:numPr>
        <w:rPr>
          <w:noProof w:val="0"/>
        </w:rPr>
      </w:pPr>
      <w:bookmarkStart w:id="1056" w:name="_Toc345074685"/>
      <w:r w:rsidRPr="00C67286">
        <w:rPr>
          <w:noProof w:val="0"/>
        </w:rPr>
        <w:t>3.Y.</w:t>
      </w:r>
      <w:r w:rsidR="00680648" w:rsidRPr="00C67286">
        <w:rPr>
          <w:noProof w:val="0"/>
        </w:rPr>
        <w:t>5</w:t>
      </w:r>
      <w:r w:rsidRPr="00C67286">
        <w:rPr>
          <w:noProof w:val="0"/>
        </w:rPr>
        <w:t xml:space="preserve"> Security Considerations</w:t>
      </w:r>
      <w:bookmarkEnd w:id="1056"/>
    </w:p>
    <w:p w14:paraId="680193C9" w14:textId="77777777" w:rsidR="00A91ADF" w:rsidRPr="00C67286" w:rsidRDefault="00A91ADF" w:rsidP="00597DB2">
      <w:pPr>
        <w:pStyle w:val="AuthorInstructions"/>
        <w:rPr>
          <w:i w:val="0"/>
        </w:rPr>
      </w:pPr>
      <w:r w:rsidRPr="00C67286">
        <w:rPr>
          <w:i w:val="0"/>
        </w:rPr>
        <w:t>The Medication Administration Order Placer and the Administration Performer shall be grouped with a Secure Node actor.</w:t>
      </w:r>
    </w:p>
    <w:p w14:paraId="1F8F7BE2" w14:textId="77777777" w:rsidR="00A14EB7" w:rsidRPr="00C67286" w:rsidRDefault="00A14EB7" w:rsidP="00597DB2">
      <w:pPr>
        <w:pStyle w:val="AuthorInstructions"/>
        <w:rPr>
          <w:i w:val="0"/>
        </w:rPr>
      </w:pPr>
      <w:r w:rsidRPr="00C67286">
        <w:rPr>
          <w:i w:val="0"/>
        </w:rPr>
        <w:t>Systems implementing the Medication Administration Order Placer and the Administration Performer shall implement the Secure Application actor in ATNA.</w:t>
      </w:r>
    </w:p>
    <w:p w14:paraId="5E905C39" w14:textId="77777777" w:rsidR="00A91ADF" w:rsidRPr="00C67286" w:rsidRDefault="00A91ADF" w:rsidP="00597DB2">
      <w:pPr>
        <w:pStyle w:val="AuthorInstructions"/>
        <w:rPr>
          <w:i w:val="0"/>
        </w:rPr>
      </w:pPr>
    </w:p>
    <w:p w14:paraId="632EEFB7" w14:textId="77777777" w:rsidR="00680648" w:rsidRPr="00C67286" w:rsidRDefault="00680648" w:rsidP="009E34B7">
      <w:pPr>
        <w:pStyle w:val="Heading4"/>
        <w:numPr>
          <w:ilvl w:val="0"/>
          <w:numId w:val="0"/>
        </w:numPr>
        <w:rPr>
          <w:noProof w:val="0"/>
        </w:rPr>
      </w:pPr>
      <w:bookmarkStart w:id="1057" w:name="_Toc345074686"/>
      <w:r w:rsidRPr="00C67286">
        <w:rPr>
          <w:noProof w:val="0"/>
        </w:rPr>
        <w:t>3.Y.5.1 Security Audit Considerations</w:t>
      </w:r>
      <w:bookmarkEnd w:id="1057"/>
    </w:p>
    <w:p w14:paraId="1AAF26BC" w14:textId="77777777" w:rsidR="00A777F7" w:rsidRPr="00C67286" w:rsidRDefault="00A777F7" w:rsidP="00A777F7">
      <w:pPr>
        <w:pStyle w:val="AuthorInstructions"/>
        <w:rPr>
          <w:i w:val="0"/>
        </w:rPr>
      </w:pPr>
      <w:bookmarkStart w:id="1058" w:name="_Toc345074687"/>
      <w:r w:rsidRPr="00C67286">
        <w:rPr>
          <w:i w:val="0"/>
        </w:rPr>
        <w:t>The event to be supported is :</w:t>
      </w:r>
    </w:p>
    <w:p w14:paraId="4C6DB950" w14:textId="77777777" w:rsidR="00A777F7" w:rsidRPr="00C67286" w:rsidRDefault="00A777F7" w:rsidP="00A777F7">
      <w:pPr>
        <w:pStyle w:val="AuthorInstructions"/>
        <w:rPr>
          <w:i w:val="0"/>
        </w:rPr>
      </w:pPr>
      <w:r w:rsidRPr="00C67286">
        <w:rPr>
          <w:i w:val="0"/>
          <w:highlight w:val="yellow"/>
        </w:rPr>
        <w:t>Order-record-event, health-service-event, or only medication?</w:t>
      </w:r>
    </w:p>
    <w:p w14:paraId="286B02B0" w14:textId="77777777" w:rsidR="00680648" w:rsidRPr="00C67286" w:rsidRDefault="00680648" w:rsidP="00680648">
      <w:pPr>
        <w:pStyle w:val="Heading5"/>
        <w:numPr>
          <w:ilvl w:val="0"/>
          <w:numId w:val="0"/>
        </w:numPr>
        <w:rPr>
          <w:noProof w:val="0"/>
        </w:rPr>
      </w:pPr>
      <w:r w:rsidRPr="00C67286">
        <w:rPr>
          <w:noProof w:val="0"/>
        </w:rPr>
        <w:t xml:space="preserve">3.Y.5.1.(z) </w:t>
      </w:r>
      <w:r w:rsidR="00865616" w:rsidRPr="00C67286">
        <w:rPr>
          <w:noProof w:val="0"/>
        </w:rPr>
        <w:t>&lt;</w:t>
      </w:r>
      <w:r w:rsidRPr="00C67286">
        <w:rPr>
          <w:noProof w:val="0"/>
        </w:rPr>
        <w:t>Actor</w:t>
      </w:r>
      <w:r w:rsidR="00865616" w:rsidRPr="00C67286">
        <w:rPr>
          <w:noProof w:val="0"/>
        </w:rPr>
        <w:t>&gt;</w:t>
      </w:r>
      <w:r w:rsidRPr="00C67286">
        <w:rPr>
          <w:noProof w:val="0"/>
        </w:rPr>
        <w:t xml:space="preserve"> Specific Security Considerations</w:t>
      </w:r>
      <w:bookmarkEnd w:id="1058"/>
    </w:p>
    <w:p w14:paraId="2C52DE80" w14:textId="77777777" w:rsidR="00303E20" w:rsidRPr="00C67286" w:rsidRDefault="00680648" w:rsidP="00597DB2">
      <w:pPr>
        <w:pStyle w:val="AuthorInstructions"/>
      </w:pPr>
      <w:r w:rsidRPr="00C67286">
        <w:t xml:space="preserve">&lt;This section should </w:t>
      </w:r>
      <w:r w:rsidR="007773C8" w:rsidRPr="00C67286">
        <w:t>specify</w:t>
      </w:r>
      <w:r w:rsidRPr="00C67286">
        <w:t xml:space="preserve"> any specific security considerations on an Actor by Actor basis.&gt;</w:t>
      </w:r>
    </w:p>
    <w:p w14:paraId="022E8FB3" w14:textId="77777777" w:rsidR="00EA4EA1" w:rsidRPr="00C67286" w:rsidRDefault="00EA4EA1" w:rsidP="00EA4EA1">
      <w:pPr>
        <w:pStyle w:val="PartTitle"/>
        <w:rPr>
          <w:highlight w:val="yellow"/>
        </w:rPr>
      </w:pPr>
      <w:bookmarkStart w:id="1059" w:name="_Toc345074688"/>
      <w:r w:rsidRPr="00C67286">
        <w:lastRenderedPageBreak/>
        <w:t>Appendices</w:t>
      </w:r>
      <w:bookmarkEnd w:id="1059"/>
      <w:r w:rsidRPr="00C67286">
        <w:rPr>
          <w:highlight w:val="yellow"/>
        </w:rPr>
        <w:t xml:space="preserve"> </w:t>
      </w:r>
    </w:p>
    <w:p w14:paraId="4F4B662C" w14:textId="77777777" w:rsidR="00EA4EA1" w:rsidRPr="00C67286" w:rsidRDefault="00EA4EA1" w:rsidP="00EA4EA1">
      <w:pPr>
        <w:pStyle w:val="AuthorInstructions"/>
      </w:pPr>
      <w:r w:rsidRPr="00C67286">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1A9B7CE8" w14:textId="77777777" w:rsidR="00EA4EA1" w:rsidRPr="00C67286" w:rsidRDefault="00EA4EA1" w:rsidP="00EA4EA1"/>
    <w:p w14:paraId="5A138F5F" w14:textId="77777777" w:rsidR="00EA4EA1" w:rsidRPr="00C67286" w:rsidRDefault="00EA4EA1" w:rsidP="00EA4EA1">
      <w:pPr>
        <w:pStyle w:val="AppendixHeading1"/>
        <w:rPr>
          <w:noProof w:val="0"/>
        </w:rPr>
      </w:pPr>
      <w:bookmarkStart w:id="1060" w:name="_Toc345074689"/>
      <w:r w:rsidRPr="00C67286">
        <w:rPr>
          <w:noProof w:val="0"/>
        </w:rPr>
        <w:t>Appendix A – &lt;Appendix A Title&gt;</w:t>
      </w:r>
      <w:bookmarkEnd w:id="1060"/>
    </w:p>
    <w:p w14:paraId="3B70071A" w14:textId="77777777" w:rsidR="00EA4EA1" w:rsidRPr="00C67286" w:rsidRDefault="00EA4EA1" w:rsidP="00EA4EA1">
      <w:pPr>
        <w:pStyle w:val="BodyText"/>
      </w:pPr>
      <w:r w:rsidRPr="00C67286">
        <w:t>Appendix A text goes here.</w:t>
      </w:r>
    </w:p>
    <w:p w14:paraId="53CD573F" w14:textId="77777777" w:rsidR="00EA4EA1" w:rsidRPr="00C67286" w:rsidRDefault="00EA4EA1" w:rsidP="00BB76BC">
      <w:pPr>
        <w:pStyle w:val="AppendixHeading2"/>
        <w:numPr>
          <w:ilvl w:val="1"/>
          <w:numId w:val="94"/>
        </w:numPr>
        <w:rPr>
          <w:bCs/>
          <w:noProof w:val="0"/>
        </w:rPr>
      </w:pPr>
      <w:bookmarkStart w:id="1061" w:name="_Toc345074690"/>
      <w:r w:rsidRPr="00C67286">
        <w:rPr>
          <w:bCs/>
          <w:noProof w:val="0"/>
        </w:rPr>
        <w:t>&lt;Add Title&gt;</w:t>
      </w:r>
      <w:bookmarkEnd w:id="1061"/>
    </w:p>
    <w:p w14:paraId="0798EDD2" w14:textId="77777777" w:rsidR="00EA4EA1" w:rsidRPr="00C67286" w:rsidRDefault="00EA4EA1" w:rsidP="00EA4EA1">
      <w:pPr>
        <w:pStyle w:val="BodyText"/>
      </w:pPr>
      <w:r w:rsidRPr="00C67286">
        <w:t>Appendix A.1 text goes here</w:t>
      </w:r>
    </w:p>
    <w:p w14:paraId="10E85447" w14:textId="77777777" w:rsidR="00EA4EA1" w:rsidRPr="00C67286" w:rsidRDefault="00EA4EA1" w:rsidP="00EA4EA1">
      <w:pPr>
        <w:pStyle w:val="AppendixHeading1"/>
        <w:rPr>
          <w:noProof w:val="0"/>
        </w:rPr>
      </w:pPr>
      <w:bookmarkStart w:id="1062" w:name="_Toc345074691"/>
      <w:r w:rsidRPr="00C67286">
        <w:rPr>
          <w:noProof w:val="0"/>
        </w:rPr>
        <w:t>Appendix B – &lt;Appendix B Title&gt;</w:t>
      </w:r>
      <w:bookmarkEnd w:id="1062"/>
    </w:p>
    <w:p w14:paraId="3BF5EA1B" w14:textId="77777777" w:rsidR="00EA4EA1" w:rsidRPr="00C67286" w:rsidRDefault="00EA4EA1" w:rsidP="00EA4EA1">
      <w:pPr>
        <w:pStyle w:val="BodyText"/>
      </w:pPr>
      <w:r w:rsidRPr="00C67286">
        <w:t>Appendix B text goes here.</w:t>
      </w:r>
    </w:p>
    <w:p w14:paraId="6422DE21" w14:textId="77777777" w:rsidR="00EA4EA1" w:rsidRPr="00C67286" w:rsidRDefault="00EA4EA1" w:rsidP="00EA4EA1">
      <w:pPr>
        <w:pStyle w:val="ListParagraph"/>
        <w:numPr>
          <w:ilvl w:val="0"/>
          <w:numId w:val="79"/>
        </w:numPr>
        <w:spacing w:before="240" w:after="60"/>
        <w:rPr>
          <w:rFonts w:ascii="Arial" w:hAnsi="Arial"/>
          <w:b/>
          <w:bCs/>
          <w:vanish/>
          <w:sz w:val="28"/>
        </w:rPr>
      </w:pPr>
    </w:p>
    <w:p w14:paraId="28B08D67" w14:textId="77777777" w:rsidR="00EA4EA1" w:rsidRPr="00C67286" w:rsidRDefault="00EA4EA1" w:rsidP="00EA4EA1">
      <w:pPr>
        <w:pStyle w:val="ListParagraph"/>
        <w:numPr>
          <w:ilvl w:val="1"/>
          <w:numId w:val="79"/>
        </w:numPr>
        <w:spacing w:before="240" w:after="60"/>
        <w:rPr>
          <w:rFonts w:ascii="Arial" w:hAnsi="Arial"/>
          <w:b/>
          <w:bCs/>
          <w:vanish/>
          <w:sz w:val="28"/>
        </w:rPr>
      </w:pPr>
    </w:p>
    <w:p w14:paraId="182D7419" w14:textId="77777777" w:rsidR="00EA4EA1" w:rsidRPr="00C67286" w:rsidRDefault="00EA4EA1" w:rsidP="00EA4EA1">
      <w:pPr>
        <w:pStyle w:val="AppendixHeading2"/>
        <w:numPr>
          <w:ilvl w:val="1"/>
          <w:numId w:val="79"/>
        </w:numPr>
        <w:rPr>
          <w:bCs/>
          <w:noProof w:val="0"/>
        </w:rPr>
      </w:pPr>
      <w:bookmarkStart w:id="1063" w:name="_Toc345074692"/>
      <w:r w:rsidRPr="00C67286">
        <w:rPr>
          <w:bCs/>
          <w:noProof w:val="0"/>
        </w:rPr>
        <w:t>&lt;Add Title&gt;</w:t>
      </w:r>
      <w:bookmarkEnd w:id="1063"/>
    </w:p>
    <w:p w14:paraId="22CBA818" w14:textId="77777777" w:rsidR="00EA4EA1" w:rsidRPr="00C67286" w:rsidRDefault="00EA4EA1" w:rsidP="00EA4EA1">
      <w:pPr>
        <w:pStyle w:val="BodyText"/>
      </w:pPr>
      <w:r w:rsidRPr="00C67286">
        <w:t>Appendix B.1 text goes here.</w:t>
      </w:r>
    </w:p>
    <w:p w14:paraId="79FC5F5B" w14:textId="77777777" w:rsidR="00447451" w:rsidRPr="00C67286" w:rsidRDefault="00447451" w:rsidP="00597DB2">
      <w:pPr>
        <w:pStyle w:val="BodyText"/>
      </w:pPr>
    </w:p>
    <w:p w14:paraId="61E32091" w14:textId="77777777" w:rsidR="00522F40" w:rsidRPr="00C67286" w:rsidRDefault="00F313A8" w:rsidP="00111CBC">
      <w:pPr>
        <w:pStyle w:val="AppendixHeading1"/>
        <w:rPr>
          <w:noProof w:val="0"/>
        </w:rPr>
      </w:pPr>
      <w:bookmarkStart w:id="1064" w:name="_Toc345074693"/>
      <w:r w:rsidRPr="00C67286">
        <w:rPr>
          <w:noProof w:val="0"/>
        </w:rPr>
        <w:t xml:space="preserve">Volume 2 </w:t>
      </w:r>
      <w:r w:rsidR="004541CC" w:rsidRPr="00C67286">
        <w:rPr>
          <w:noProof w:val="0"/>
        </w:rPr>
        <w:t>Name</w:t>
      </w:r>
      <w:r w:rsidR="00522F40" w:rsidRPr="00C67286">
        <w:rPr>
          <w:noProof w:val="0"/>
        </w:rPr>
        <w:t>s</w:t>
      </w:r>
      <w:r w:rsidR="004541CC" w:rsidRPr="00C67286">
        <w:rPr>
          <w:noProof w:val="0"/>
        </w:rPr>
        <w:t>pace Additions</w:t>
      </w:r>
      <w:bookmarkEnd w:id="1064"/>
    </w:p>
    <w:p w14:paraId="616533EA" w14:textId="77777777" w:rsidR="00DD13DB" w:rsidRPr="00C67286" w:rsidRDefault="00DD13DB" w:rsidP="00DD13DB">
      <w:pPr>
        <w:pStyle w:val="EditorInstructions"/>
      </w:pPr>
      <w:r w:rsidRPr="00C67286">
        <w:t xml:space="preserve">Add the following terms </w:t>
      </w:r>
      <w:r w:rsidRPr="00C67286">
        <w:rPr>
          <w:iCs w:val="0"/>
        </w:rPr>
        <w:t xml:space="preserve">to the IHE </w:t>
      </w:r>
      <w:r w:rsidR="00CD4D46" w:rsidRPr="00C67286">
        <w:rPr>
          <w:iCs w:val="0"/>
        </w:rPr>
        <w:t>General Introduction Appendix G</w:t>
      </w:r>
      <w:r w:rsidRPr="00C67286">
        <w:t>:</w:t>
      </w:r>
    </w:p>
    <w:p w14:paraId="02857EAA" w14:textId="77777777" w:rsidR="00522F40" w:rsidRPr="00C67286" w:rsidRDefault="00167DB7" w:rsidP="00597DB2">
      <w:pPr>
        <w:pStyle w:val="AuthorInstructions"/>
      </w:pPr>
      <w:r w:rsidRPr="00C67286">
        <w:t>&lt;Please</w:t>
      </w:r>
      <w:r w:rsidR="004541CC" w:rsidRPr="00C67286">
        <w:t xml:space="preserve"> explicitly</w:t>
      </w:r>
      <w:r w:rsidRPr="00C67286">
        <w:t xml:space="preserve"> identify all </w:t>
      </w:r>
      <w:r w:rsidR="00543FFB" w:rsidRPr="00C67286">
        <w:t xml:space="preserve">new </w:t>
      </w:r>
      <w:r w:rsidRPr="00C67286">
        <w:t>OIDs, UIDs, URNs,</w:t>
      </w:r>
      <w:r w:rsidR="004541CC" w:rsidRPr="00C67286">
        <w:t xml:space="preserve"> etc., </w:t>
      </w:r>
      <w:r w:rsidR="00522F40" w:rsidRPr="00C67286">
        <w:t>defined specifically for this profile.</w:t>
      </w:r>
      <w:r w:rsidR="005F3FB5" w:rsidRPr="00C67286">
        <w:t xml:space="preserve"> </w:t>
      </w:r>
      <w:r w:rsidR="00522F40" w:rsidRPr="00C67286">
        <w:t>These will be added to the IHE TF General Introduction namespace</w:t>
      </w:r>
      <w:r w:rsidR="00594882" w:rsidRPr="00C67286">
        <w:t xml:space="preserve"> appendix when it becomes available</w:t>
      </w:r>
      <w:r w:rsidR="00522F40" w:rsidRPr="00C67286">
        <w:t xml:space="preserve">. </w:t>
      </w:r>
      <w:r w:rsidR="004541CC" w:rsidRPr="00C67286">
        <w:t xml:space="preserve">These items should be </w:t>
      </w:r>
      <w:r w:rsidR="00447451" w:rsidRPr="00C67286">
        <w:t xml:space="preserve">collected </w:t>
      </w:r>
      <w:r w:rsidR="004541CC" w:rsidRPr="00C67286">
        <w:t xml:space="preserve">from the </w:t>
      </w:r>
      <w:r w:rsidR="00447451" w:rsidRPr="00C67286">
        <w:t xml:space="preserve">sections </w:t>
      </w:r>
      <w:r w:rsidR="004541CC" w:rsidRPr="00C67286">
        <w:t>above</w:t>
      </w:r>
      <w:r w:rsidR="000125FF" w:rsidRPr="00C67286">
        <w:t>,</w:t>
      </w:r>
      <w:r w:rsidR="00447451" w:rsidRPr="00C67286">
        <w:t xml:space="preserve"> and </w:t>
      </w:r>
      <w:r w:rsidR="004541CC" w:rsidRPr="00C67286">
        <w:t>listed here as additions when this document is published for Trial Implementation</w:t>
      </w:r>
      <w:r w:rsidR="00F0665F" w:rsidRPr="00C67286">
        <w:t xml:space="preserve">. </w:t>
      </w:r>
      <w:r w:rsidR="004541CC" w:rsidRPr="00C67286">
        <w:t>This section will be deleted prior to inclusion into the Technical Framework as Final Text, but should be present for publication of Public Comment and Trial Implementation.</w:t>
      </w:r>
      <w:r w:rsidRPr="00C67286">
        <w:t>&gt;</w:t>
      </w:r>
    </w:p>
    <w:p w14:paraId="5658ED63" w14:textId="77777777" w:rsidR="00167DB7" w:rsidRPr="00C67286" w:rsidRDefault="00167DB7" w:rsidP="00461A12">
      <w:pPr>
        <w:pStyle w:val="BodyText"/>
      </w:pPr>
    </w:p>
    <w:p w14:paraId="2C97E08F" w14:textId="77777777" w:rsidR="00167DB7" w:rsidRPr="00C67286" w:rsidRDefault="00167DB7" w:rsidP="00461A12">
      <w:pPr>
        <w:pStyle w:val="BodyText"/>
      </w:pPr>
    </w:p>
    <w:p w14:paraId="598EA683" w14:textId="77777777" w:rsidR="00993FF5" w:rsidRPr="00C67286" w:rsidRDefault="00993FF5" w:rsidP="00461A12">
      <w:pPr>
        <w:pStyle w:val="BodyText"/>
      </w:pPr>
    </w:p>
    <w:p w14:paraId="5096E441" w14:textId="77777777" w:rsidR="00993FF5" w:rsidRPr="00C67286" w:rsidRDefault="00993FF5" w:rsidP="00993FF5">
      <w:pPr>
        <w:pStyle w:val="PartTitle"/>
      </w:pPr>
      <w:bookmarkStart w:id="1065" w:name="_Toc345074694"/>
      <w:r w:rsidRPr="00C67286">
        <w:lastRenderedPageBreak/>
        <w:t>Volume 3 – Content Modules</w:t>
      </w:r>
      <w:bookmarkEnd w:id="1065"/>
    </w:p>
    <w:p w14:paraId="47BF6455" w14:textId="77777777" w:rsidR="00FD3F02" w:rsidRPr="00C67286" w:rsidRDefault="008D45BC" w:rsidP="00597DB2">
      <w:pPr>
        <w:pStyle w:val="AuthorInstructions"/>
      </w:pPr>
      <w:r w:rsidRPr="00C67286">
        <w:t>&lt;The current version of th</w:t>
      </w:r>
      <w:r w:rsidR="003F3E4A" w:rsidRPr="00C67286">
        <w:t>e s</w:t>
      </w:r>
      <w:r w:rsidRPr="00C67286">
        <w:t>upplement template only addresses HL7 v3 CDA Content Modules</w:t>
      </w:r>
      <w:r w:rsidR="00887E40" w:rsidRPr="00C67286">
        <w:t xml:space="preserve">. </w:t>
      </w:r>
      <w:r w:rsidRPr="00C67286">
        <w:t>All CDA Content Modules will go in Section 6 of Volume 3 of each domain’s Technical Framework d</w:t>
      </w:r>
      <w:r w:rsidR="00170ED0" w:rsidRPr="00C67286">
        <w:t>ocument</w:t>
      </w:r>
      <w:r w:rsidR="00887E40" w:rsidRPr="00C67286">
        <w:t xml:space="preserve">. </w:t>
      </w:r>
      <w:r w:rsidR="00170ED0" w:rsidRPr="00C67286">
        <w:t xml:space="preserve">In the future, this </w:t>
      </w:r>
      <w:r w:rsidR="003F3E4A" w:rsidRPr="00C67286">
        <w:t xml:space="preserve">supplement template </w:t>
      </w:r>
      <w:r w:rsidR="00170ED0" w:rsidRPr="00C67286">
        <w:t>may have additional sections</w:t>
      </w:r>
      <w:r w:rsidRPr="00C67286">
        <w:t xml:space="preserve"> for DICOM Content Modules (section 7 of Volume 3) and other types of Content Modules (section 8, </w:t>
      </w:r>
      <w:r w:rsidR="00701B3A" w:rsidRPr="00C67286">
        <w:t>etc.</w:t>
      </w:r>
      <w:r w:rsidRPr="00C67286">
        <w:t>, of Volume 3)</w:t>
      </w:r>
      <w:r w:rsidR="00FD3F02" w:rsidRPr="00C67286">
        <w:t xml:space="preserve">. </w:t>
      </w:r>
    </w:p>
    <w:p w14:paraId="1478FF1A" w14:textId="77777777" w:rsidR="003D5A68" w:rsidRPr="00C67286" w:rsidRDefault="00FD3F02" w:rsidP="00597DB2">
      <w:pPr>
        <w:pStyle w:val="AuthorInstructions"/>
      </w:pPr>
      <w:r w:rsidRPr="00C67286">
        <w:t>&lt;Please note that prior to the release of the new template set, some domains may have defined CDA Content Modules in Volume 2 (e.g., PCC); however, going forward CDA Content Modules will be defined in Volume 3</w:t>
      </w:r>
      <w:r w:rsidR="008D45BC" w:rsidRPr="00C67286">
        <w:t>.&gt;</w:t>
      </w:r>
    </w:p>
    <w:p w14:paraId="00DF4358" w14:textId="77777777" w:rsidR="00BE3EC7" w:rsidRPr="00C67286" w:rsidRDefault="00BE3EC7" w:rsidP="00597DB2">
      <w:pPr>
        <w:pStyle w:val="AuthorInstructions"/>
      </w:pPr>
    </w:p>
    <w:p w14:paraId="1027319B" w14:textId="77777777" w:rsidR="00BE3EC7" w:rsidRPr="00C67286" w:rsidRDefault="00BE3EC7" w:rsidP="00597DB2">
      <w:pPr>
        <w:pStyle w:val="AuthorInstructions"/>
      </w:pPr>
    </w:p>
    <w:p w14:paraId="4AA6C859" w14:textId="77777777" w:rsidR="00BE3EC7" w:rsidRPr="00C67286" w:rsidRDefault="00BE3EC7" w:rsidP="00597DB2">
      <w:pPr>
        <w:pStyle w:val="AuthorInstructions"/>
      </w:pPr>
    </w:p>
    <w:p w14:paraId="7B60D6C8" w14:textId="77777777" w:rsidR="00170ED0" w:rsidRPr="00C67286" w:rsidRDefault="00170ED0" w:rsidP="00170ED0">
      <w:pPr>
        <w:pStyle w:val="Heading1"/>
        <w:numPr>
          <w:ilvl w:val="0"/>
          <w:numId w:val="0"/>
        </w:numPr>
        <w:ind w:left="432" w:hanging="432"/>
        <w:rPr>
          <w:noProof w:val="0"/>
        </w:rPr>
      </w:pPr>
      <w:bookmarkStart w:id="1066" w:name="_Toc345074695"/>
      <w:r w:rsidRPr="00C67286">
        <w:rPr>
          <w:noProof w:val="0"/>
        </w:rPr>
        <w:lastRenderedPageBreak/>
        <w:t>5.</w:t>
      </w:r>
      <w:r w:rsidR="00291725" w:rsidRPr="00C67286">
        <w:rPr>
          <w:noProof w:val="0"/>
        </w:rPr>
        <w:t xml:space="preserve"> </w:t>
      </w:r>
      <w:r w:rsidRPr="00C67286">
        <w:rPr>
          <w:noProof w:val="0"/>
        </w:rPr>
        <w:t>Namespaces and Vocabularies</w:t>
      </w:r>
      <w:bookmarkEnd w:id="1066"/>
    </w:p>
    <w:p w14:paraId="4D1CB416" w14:textId="77777777" w:rsidR="00701B3A" w:rsidRPr="00C67286" w:rsidRDefault="00170ED0" w:rsidP="00170ED0">
      <w:pPr>
        <w:pStyle w:val="EditorInstructions"/>
      </w:pPr>
      <w:r w:rsidRPr="00C67286">
        <w:t>Add to section 5 Namespaces and Vocabularies</w:t>
      </w:r>
      <w:bookmarkStart w:id="1067" w:name="_IHEActCode_Vocabulary"/>
      <w:bookmarkStart w:id="1068" w:name="_IHERoleCode_Vocabulary"/>
      <w:bookmarkEnd w:id="1067"/>
      <w:bookmarkEnd w:id="1068"/>
    </w:p>
    <w:p w14:paraId="61358C87" w14:textId="77777777" w:rsidR="00701B3A" w:rsidRPr="00C67286" w:rsidRDefault="00170ED0" w:rsidP="00597DB2">
      <w:pPr>
        <w:pStyle w:val="AuthorInstructions"/>
      </w:pPr>
      <w:r w:rsidRPr="00C67286">
        <w:t>&lt;Note that the code systems already defined in the Technical Framework of this domain may (but not required) be replicated here just to aid in the supplement review as a standalone document</w:t>
      </w:r>
      <w:r w:rsidR="00887E40" w:rsidRPr="00C67286">
        <w:t xml:space="preserve">. </w:t>
      </w:r>
      <w:r w:rsidRPr="00C67286">
        <w:t>Also note that the Section 5 table numbers and names are already defined in the TF Vol</w:t>
      </w:r>
      <w:r w:rsidR="003651D9" w:rsidRPr="00C67286">
        <w:t>ume</w:t>
      </w:r>
      <w:r w:rsidRPr="00C67286">
        <w:t xml:space="preserve"> 3.&gt;</w:t>
      </w:r>
    </w:p>
    <w:p w14:paraId="5E5CFD65" w14:textId="77777777" w:rsidR="00170ED0" w:rsidRPr="00C67286"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C67286" w14:paraId="1F4C63D5" w14:textId="77777777" w:rsidTr="00730E16">
        <w:trPr>
          <w:tblHeader/>
          <w:jc w:val="center"/>
        </w:trPr>
        <w:tc>
          <w:tcPr>
            <w:tcW w:w="1853" w:type="dxa"/>
            <w:shd w:val="clear" w:color="auto" w:fill="D9D9D9"/>
          </w:tcPr>
          <w:p w14:paraId="3071EA2D" w14:textId="77777777" w:rsidR="00170ED0" w:rsidRPr="00C67286" w:rsidRDefault="00170ED0" w:rsidP="00B9303B">
            <w:pPr>
              <w:pStyle w:val="TableEntryHeader"/>
              <w:rPr>
                <w:rFonts w:eastAsia="Arial Unicode MS"/>
                <w:szCs w:val="24"/>
              </w:rPr>
            </w:pPr>
            <w:r w:rsidRPr="00C67286">
              <w:t xml:space="preserve">codeSystem </w:t>
            </w:r>
          </w:p>
        </w:tc>
        <w:tc>
          <w:tcPr>
            <w:tcW w:w="2210" w:type="dxa"/>
            <w:shd w:val="clear" w:color="auto" w:fill="D9D9D9"/>
          </w:tcPr>
          <w:p w14:paraId="1D319C10" w14:textId="77777777" w:rsidR="00170ED0" w:rsidRPr="00C67286" w:rsidRDefault="00170ED0" w:rsidP="00B9303B">
            <w:pPr>
              <w:pStyle w:val="TableEntryHeader"/>
              <w:rPr>
                <w:rFonts w:eastAsia="Arial Unicode MS"/>
                <w:szCs w:val="24"/>
              </w:rPr>
            </w:pPr>
            <w:r w:rsidRPr="00C67286">
              <w:t xml:space="preserve">codeSystemName </w:t>
            </w:r>
          </w:p>
        </w:tc>
        <w:tc>
          <w:tcPr>
            <w:tcW w:w="4503" w:type="dxa"/>
            <w:shd w:val="clear" w:color="auto" w:fill="D9D9D9"/>
          </w:tcPr>
          <w:p w14:paraId="133CD1E1" w14:textId="77777777" w:rsidR="00170ED0" w:rsidRPr="00C67286" w:rsidRDefault="00170ED0" w:rsidP="00B9303B">
            <w:pPr>
              <w:pStyle w:val="TableEntryHeader"/>
              <w:rPr>
                <w:rFonts w:eastAsia="Arial Unicode MS"/>
                <w:szCs w:val="24"/>
              </w:rPr>
            </w:pPr>
            <w:r w:rsidRPr="00C67286">
              <w:t xml:space="preserve">Description </w:t>
            </w:r>
          </w:p>
        </w:tc>
      </w:tr>
      <w:tr w:rsidR="00170ED0" w:rsidRPr="00C67286" w14:paraId="32E8DADF" w14:textId="77777777" w:rsidTr="00730E16">
        <w:trPr>
          <w:jc w:val="center"/>
        </w:trPr>
        <w:tc>
          <w:tcPr>
            <w:tcW w:w="1853" w:type="dxa"/>
            <w:shd w:val="clear" w:color="auto" w:fill="auto"/>
          </w:tcPr>
          <w:p w14:paraId="509E939B" w14:textId="77777777" w:rsidR="00170ED0" w:rsidRPr="00C67286" w:rsidRDefault="00170ED0" w:rsidP="00B9303B">
            <w:pPr>
              <w:pStyle w:val="TableEntry"/>
              <w:rPr>
                <w:rFonts w:ascii="Arial Unicode MS" w:eastAsia="Arial Unicode MS" w:hAnsi="Arial Unicode MS" w:cs="Arial Unicode MS"/>
                <w:sz w:val="24"/>
                <w:szCs w:val="24"/>
              </w:rPr>
            </w:pPr>
            <w:r w:rsidRPr="00C67286">
              <w:t xml:space="preserve">&lt;oid or uid&gt; </w:t>
            </w:r>
          </w:p>
        </w:tc>
        <w:tc>
          <w:tcPr>
            <w:tcW w:w="2210" w:type="dxa"/>
            <w:shd w:val="clear" w:color="auto" w:fill="auto"/>
          </w:tcPr>
          <w:p w14:paraId="6E91881C" w14:textId="77777777" w:rsidR="00170ED0" w:rsidRPr="00C67286" w:rsidRDefault="00170ED0" w:rsidP="00B9303B">
            <w:pPr>
              <w:pStyle w:val="TableEntry"/>
              <w:rPr>
                <w:rFonts w:ascii="Arial Unicode MS" w:eastAsia="Arial Unicode MS" w:hAnsi="Arial Unicode MS" w:cs="Arial Unicode MS"/>
                <w:sz w:val="24"/>
                <w:szCs w:val="24"/>
              </w:rPr>
            </w:pPr>
            <w:r w:rsidRPr="00C67286">
              <w:t xml:space="preserve">&lt;code system name&gt; </w:t>
            </w:r>
          </w:p>
        </w:tc>
        <w:tc>
          <w:tcPr>
            <w:tcW w:w="4503" w:type="dxa"/>
            <w:shd w:val="clear" w:color="auto" w:fill="auto"/>
          </w:tcPr>
          <w:p w14:paraId="601F7C1A" w14:textId="77777777" w:rsidR="00170ED0" w:rsidRPr="00C67286" w:rsidRDefault="00170ED0" w:rsidP="00B9303B">
            <w:pPr>
              <w:pStyle w:val="TableEntry"/>
              <w:rPr>
                <w:rFonts w:ascii="Arial Unicode MS" w:eastAsia="Arial Unicode MS" w:hAnsi="Arial Unicode MS" w:cs="Arial Unicode MS"/>
                <w:sz w:val="24"/>
                <w:szCs w:val="24"/>
              </w:rPr>
            </w:pPr>
            <w:r w:rsidRPr="00C67286">
              <w:t xml:space="preserve">&lt;short description or pointer to more detailed description&gt; </w:t>
            </w:r>
          </w:p>
        </w:tc>
      </w:tr>
      <w:tr w:rsidR="00170ED0" w:rsidRPr="00C67286" w14:paraId="227BA10C" w14:textId="77777777" w:rsidTr="00730E16">
        <w:trPr>
          <w:jc w:val="center"/>
        </w:trPr>
        <w:tc>
          <w:tcPr>
            <w:tcW w:w="1853" w:type="dxa"/>
            <w:shd w:val="clear" w:color="auto" w:fill="auto"/>
          </w:tcPr>
          <w:p w14:paraId="2A21664B" w14:textId="77777777" w:rsidR="00170ED0" w:rsidRPr="00C67286" w:rsidRDefault="00170ED0" w:rsidP="00B9303B">
            <w:pPr>
              <w:pStyle w:val="TableEntry"/>
              <w:rPr>
                <w:rFonts w:ascii="Arial Unicode MS" w:eastAsia="Arial Unicode MS" w:hAnsi="Arial Unicode MS" w:cs="Arial Unicode MS"/>
                <w:sz w:val="24"/>
                <w:szCs w:val="24"/>
              </w:rPr>
            </w:pPr>
            <w:r w:rsidRPr="00C67286">
              <w:t xml:space="preserve">&lt;oid or uid&gt; </w:t>
            </w:r>
          </w:p>
        </w:tc>
        <w:tc>
          <w:tcPr>
            <w:tcW w:w="2210" w:type="dxa"/>
            <w:shd w:val="clear" w:color="auto" w:fill="auto"/>
          </w:tcPr>
          <w:p w14:paraId="5E5E1772" w14:textId="77777777" w:rsidR="00170ED0" w:rsidRPr="00C67286" w:rsidRDefault="00170ED0" w:rsidP="00B9303B">
            <w:pPr>
              <w:pStyle w:val="TableEntry"/>
              <w:rPr>
                <w:rFonts w:ascii="Arial Unicode MS" w:eastAsia="Arial Unicode MS" w:hAnsi="Arial Unicode MS" w:cs="Arial Unicode MS"/>
                <w:sz w:val="24"/>
                <w:szCs w:val="24"/>
              </w:rPr>
            </w:pPr>
            <w:r w:rsidRPr="00C67286">
              <w:t xml:space="preserve">&lt;code system name&gt; </w:t>
            </w:r>
          </w:p>
        </w:tc>
        <w:tc>
          <w:tcPr>
            <w:tcW w:w="4503" w:type="dxa"/>
            <w:shd w:val="clear" w:color="auto" w:fill="auto"/>
          </w:tcPr>
          <w:p w14:paraId="5AB66633" w14:textId="77777777" w:rsidR="00170ED0" w:rsidRPr="00C67286" w:rsidRDefault="00170ED0" w:rsidP="00B9303B">
            <w:pPr>
              <w:pStyle w:val="TableEntry"/>
              <w:rPr>
                <w:rFonts w:ascii="Arial Unicode MS" w:eastAsia="Arial Unicode MS" w:hAnsi="Arial Unicode MS" w:cs="Arial Unicode MS"/>
                <w:sz w:val="24"/>
                <w:szCs w:val="24"/>
              </w:rPr>
            </w:pPr>
            <w:r w:rsidRPr="00C67286">
              <w:t xml:space="preserve">&lt;short description or pointer to more detailed description&gt; </w:t>
            </w:r>
          </w:p>
        </w:tc>
      </w:tr>
      <w:tr w:rsidR="00170ED0" w:rsidRPr="00C67286" w14:paraId="2CD6CB28" w14:textId="77777777" w:rsidTr="00730E16">
        <w:trPr>
          <w:jc w:val="center"/>
        </w:trPr>
        <w:tc>
          <w:tcPr>
            <w:tcW w:w="1853" w:type="dxa"/>
            <w:shd w:val="clear" w:color="auto" w:fill="auto"/>
          </w:tcPr>
          <w:p w14:paraId="7BDE201F" w14:textId="77777777" w:rsidR="00170ED0" w:rsidRPr="00C67286" w:rsidRDefault="00170ED0" w:rsidP="00B9303B">
            <w:pPr>
              <w:pStyle w:val="TableEntry"/>
              <w:rPr>
                <w:rFonts w:ascii="Arial Unicode MS" w:eastAsia="Arial Unicode MS" w:hAnsi="Arial Unicode MS" w:cs="Arial Unicode MS"/>
                <w:sz w:val="24"/>
                <w:szCs w:val="24"/>
              </w:rPr>
            </w:pPr>
            <w:r w:rsidRPr="00C67286">
              <w:t xml:space="preserve">&lt;oid or uid&gt; </w:t>
            </w:r>
          </w:p>
        </w:tc>
        <w:tc>
          <w:tcPr>
            <w:tcW w:w="2210" w:type="dxa"/>
            <w:shd w:val="clear" w:color="auto" w:fill="auto"/>
          </w:tcPr>
          <w:p w14:paraId="13835281" w14:textId="77777777" w:rsidR="00170ED0" w:rsidRPr="00C67286" w:rsidRDefault="00170ED0" w:rsidP="00B9303B">
            <w:pPr>
              <w:pStyle w:val="TableEntry"/>
              <w:rPr>
                <w:rFonts w:ascii="Arial Unicode MS" w:eastAsia="Arial Unicode MS" w:hAnsi="Arial Unicode MS" w:cs="Arial Unicode MS"/>
                <w:sz w:val="24"/>
                <w:szCs w:val="24"/>
              </w:rPr>
            </w:pPr>
            <w:r w:rsidRPr="00C67286">
              <w:t xml:space="preserve">&lt;code system name&gt; </w:t>
            </w:r>
          </w:p>
        </w:tc>
        <w:tc>
          <w:tcPr>
            <w:tcW w:w="4503" w:type="dxa"/>
            <w:shd w:val="clear" w:color="auto" w:fill="auto"/>
          </w:tcPr>
          <w:p w14:paraId="3000E17A" w14:textId="77777777" w:rsidR="00170ED0" w:rsidRPr="00C67286" w:rsidRDefault="00170ED0" w:rsidP="00B9303B">
            <w:pPr>
              <w:pStyle w:val="TableEntry"/>
              <w:rPr>
                <w:rFonts w:ascii="Arial Unicode MS" w:eastAsia="Arial Unicode MS" w:hAnsi="Arial Unicode MS" w:cs="Arial Unicode MS"/>
                <w:sz w:val="24"/>
                <w:szCs w:val="24"/>
              </w:rPr>
            </w:pPr>
            <w:r w:rsidRPr="00C67286">
              <w:t xml:space="preserve">&lt;short description or pointer to more detailed description&gt; </w:t>
            </w:r>
          </w:p>
        </w:tc>
      </w:tr>
    </w:tbl>
    <w:p w14:paraId="473C7C19" w14:textId="77777777" w:rsidR="00170ED0" w:rsidRPr="00C67286" w:rsidRDefault="00170ED0" w:rsidP="00170ED0">
      <w:pPr>
        <w:pStyle w:val="BodyText"/>
      </w:pPr>
    </w:p>
    <w:p w14:paraId="76719841" w14:textId="77777777" w:rsidR="00170ED0" w:rsidRPr="00C67286" w:rsidRDefault="00170ED0" w:rsidP="00170ED0">
      <w:pPr>
        <w:pStyle w:val="EditorInstructions"/>
      </w:pPr>
      <w:r w:rsidRPr="00C67286">
        <w:t>Add to section 5.1.1 IHE Format Codes</w:t>
      </w:r>
    </w:p>
    <w:p w14:paraId="7EEAF942" w14:textId="77777777" w:rsidR="00170ED0" w:rsidRPr="00C67286"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C67286" w14:paraId="1AC230C3" w14:textId="77777777" w:rsidTr="00BB76BC">
        <w:trPr>
          <w:tblHeader/>
          <w:jc w:val="center"/>
        </w:trPr>
        <w:tc>
          <w:tcPr>
            <w:tcW w:w="3655" w:type="dxa"/>
            <w:shd w:val="clear" w:color="auto" w:fill="D9D9D9"/>
          </w:tcPr>
          <w:p w14:paraId="17695EBA" w14:textId="77777777" w:rsidR="00170ED0" w:rsidRPr="00C67286" w:rsidRDefault="00170ED0" w:rsidP="00B9303B">
            <w:pPr>
              <w:pStyle w:val="TableEntryHeader"/>
              <w:rPr>
                <w:rFonts w:eastAsia="Arial Unicode MS"/>
                <w:szCs w:val="24"/>
              </w:rPr>
            </w:pPr>
            <w:r w:rsidRPr="00C67286">
              <w:t xml:space="preserve">Profile </w:t>
            </w:r>
          </w:p>
        </w:tc>
        <w:tc>
          <w:tcPr>
            <w:tcW w:w="2075" w:type="dxa"/>
            <w:shd w:val="clear" w:color="auto" w:fill="D9D9D9"/>
          </w:tcPr>
          <w:p w14:paraId="4063C1E3" w14:textId="77777777" w:rsidR="00170ED0" w:rsidRPr="00C67286" w:rsidRDefault="00170ED0" w:rsidP="00B9303B">
            <w:pPr>
              <w:pStyle w:val="TableEntryHeader"/>
              <w:rPr>
                <w:rFonts w:eastAsia="Arial Unicode MS"/>
                <w:szCs w:val="24"/>
              </w:rPr>
            </w:pPr>
            <w:r w:rsidRPr="00C67286">
              <w:t>Format Code</w:t>
            </w:r>
          </w:p>
        </w:tc>
        <w:tc>
          <w:tcPr>
            <w:tcW w:w="1888" w:type="dxa"/>
            <w:shd w:val="clear" w:color="auto" w:fill="D9D9D9"/>
          </w:tcPr>
          <w:p w14:paraId="4E1203C5" w14:textId="77777777" w:rsidR="00170ED0" w:rsidRPr="00C67286" w:rsidRDefault="00170ED0" w:rsidP="00B9303B">
            <w:pPr>
              <w:pStyle w:val="TableEntryHeader"/>
              <w:rPr>
                <w:rFonts w:eastAsia="Arial Unicode MS"/>
                <w:szCs w:val="24"/>
              </w:rPr>
            </w:pPr>
            <w:r w:rsidRPr="00C67286">
              <w:t>Media Type</w:t>
            </w:r>
          </w:p>
        </w:tc>
        <w:tc>
          <w:tcPr>
            <w:tcW w:w="1945" w:type="dxa"/>
            <w:shd w:val="clear" w:color="auto" w:fill="D9D9D9"/>
          </w:tcPr>
          <w:p w14:paraId="24278265" w14:textId="77777777" w:rsidR="00170ED0" w:rsidRPr="00C67286" w:rsidRDefault="00170ED0" w:rsidP="00B9303B">
            <w:pPr>
              <w:pStyle w:val="TableEntryHeader"/>
              <w:rPr>
                <w:rFonts w:eastAsia="Arial Unicode MS"/>
                <w:szCs w:val="24"/>
              </w:rPr>
            </w:pPr>
            <w:r w:rsidRPr="00C67286">
              <w:t xml:space="preserve">Template ID </w:t>
            </w:r>
          </w:p>
        </w:tc>
      </w:tr>
      <w:tr w:rsidR="00170ED0" w:rsidRPr="00C67286" w14:paraId="14E2311E" w14:textId="77777777" w:rsidTr="00BB76BC">
        <w:trPr>
          <w:jc w:val="center"/>
        </w:trPr>
        <w:tc>
          <w:tcPr>
            <w:tcW w:w="3655" w:type="dxa"/>
            <w:shd w:val="clear" w:color="auto" w:fill="auto"/>
          </w:tcPr>
          <w:p w14:paraId="26D57B0A" w14:textId="77777777" w:rsidR="00170ED0" w:rsidRPr="00C67286" w:rsidRDefault="00170ED0" w:rsidP="00701B3A">
            <w:pPr>
              <w:pStyle w:val="TableEntry"/>
              <w:rPr>
                <w:rFonts w:eastAsia="Arial Unicode MS"/>
              </w:rPr>
            </w:pPr>
            <w:r w:rsidRPr="00C67286">
              <w:rPr>
                <w:rFonts w:eastAsia="Arial Unicode MS"/>
              </w:rPr>
              <w:t>&lt;Profile name (profile acronym)&gt;</w:t>
            </w:r>
          </w:p>
        </w:tc>
        <w:tc>
          <w:tcPr>
            <w:tcW w:w="2075" w:type="dxa"/>
            <w:shd w:val="clear" w:color="auto" w:fill="auto"/>
          </w:tcPr>
          <w:p w14:paraId="66DDEC12" w14:textId="77777777" w:rsidR="00170ED0" w:rsidRPr="00C67286" w:rsidRDefault="00170ED0" w:rsidP="00701B3A">
            <w:pPr>
              <w:pStyle w:val="TableEntry"/>
              <w:rPr>
                <w:rFonts w:eastAsia="Arial Unicode MS"/>
              </w:rPr>
            </w:pPr>
            <w:r w:rsidRPr="00C67286">
              <w:rPr>
                <w:rFonts w:eastAsia="Arial Unicode MS"/>
              </w:rPr>
              <w:t>&lt;urn:ihe: &gt;</w:t>
            </w:r>
          </w:p>
        </w:tc>
        <w:tc>
          <w:tcPr>
            <w:tcW w:w="1888" w:type="dxa"/>
            <w:shd w:val="clear" w:color="auto" w:fill="auto"/>
          </w:tcPr>
          <w:p w14:paraId="6AB66CA4" w14:textId="77777777" w:rsidR="00170ED0" w:rsidRPr="00C67286" w:rsidRDefault="00170ED0" w:rsidP="00701B3A">
            <w:pPr>
              <w:pStyle w:val="TableEntry"/>
              <w:rPr>
                <w:rFonts w:eastAsia="Arial Unicode MS"/>
              </w:rPr>
            </w:pPr>
          </w:p>
        </w:tc>
        <w:tc>
          <w:tcPr>
            <w:tcW w:w="1945" w:type="dxa"/>
            <w:shd w:val="clear" w:color="auto" w:fill="auto"/>
          </w:tcPr>
          <w:p w14:paraId="7372C450" w14:textId="77777777" w:rsidR="00170ED0" w:rsidRPr="00C67286" w:rsidRDefault="00170ED0" w:rsidP="00701B3A">
            <w:pPr>
              <w:pStyle w:val="TableEntry"/>
              <w:rPr>
                <w:rFonts w:eastAsia="Arial Unicode MS"/>
              </w:rPr>
            </w:pPr>
            <w:r w:rsidRPr="00C67286">
              <w:rPr>
                <w:rFonts w:eastAsia="Arial Unicode MS"/>
              </w:rPr>
              <w:t>&lt;oids&gt;</w:t>
            </w:r>
          </w:p>
        </w:tc>
      </w:tr>
      <w:tr w:rsidR="00170ED0" w:rsidRPr="00C67286" w14:paraId="0500B263" w14:textId="77777777" w:rsidTr="00BB76BC">
        <w:trPr>
          <w:jc w:val="center"/>
        </w:trPr>
        <w:tc>
          <w:tcPr>
            <w:tcW w:w="3655" w:type="dxa"/>
            <w:shd w:val="clear" w:color="auto" w:fill="auto"/>
          </w:tcPr>
          <w:p w14:paraId="44830FB5" w14:textId="77777777" w:rsidR="00170ED0" w:rsidRPr="00C67286" w:rsidRDefault="00170ED0" w:rsidP="00701B3A">
            <w:pPr>
              <w:pStyle w:val="TableEntry"/>
              <w:rPr>
                <w:rFonts w:eastAsia="Arial Unicode MS"/>
              </w:rPr>
            </w:pPr>
          </w:p>
        </w:tc>
        <w:tc>
          <w:tcPr>
            <w:tcW w:w="2075" w:type="dxa"/>
            <w:shd w:val="clear" w:color="auto" w:fill="auto"/>
          </w:tcPr>
          <w:p w14:paraId="72FE7B5A" w14:textId="77777777" w:rsidR="00170ED0" w:rsidRPr="00C67286" w:rsidRDefault="00170ED0" w:rsidP="00701B3A">
            <w:pPr>
              <w:pStyle w:val="TableEntry"/>
              <w:rPr>
                <w:rFonts w:eastAsia="Arial Unicode MS"/>
              </w:rPr>
            </w:pPr>
          </w:p>
        </w:tc>
        <w:tc>
          <w:tcPr>
            <w:tcW w:w="1888" w:type="dxa"/>
            <w:shd w:val="clear" w:color="auto" w:fill="auto"/>
          </w:tcPr>
          <w:p w14:paraId="27CF1B6A" w14:textId="77777777" w:rsidR="00170ED0" w:rsidRPr="00C67286" w:rsidRDefault="00170ED0" w:rsidP="00701B3A">
            <w:pPr>
              <w:pStyle w:val="TableEntry"/>
              <w:rPr>
                <w:rFonts w:eastAsia="Arial Unicode MS"/>
              </w:rPr>
            </w:pPr>
          </w:p>
        </w:tc>
        <w:tc>
          <w:tcPr>
            <w:tcW w:w="1945" w:type="dxa"/>
            <w:shd w:val="clear" w:color="auto" w:fill="auto"/>
          </w:tcPr>
          <w:p w14:paraId="4F5B84C1" w14:textId="77777777" w:rsidR="00170ED0" w:rsidRPr="00C67286" w:rsidRDefault="00170ED0" w:rsidP="00701B3A">
            <w:pPr>
              <w:pStyle w:val="TableEntry"/>
              <w:rPr>
                <w:rFonts w:eastAsia="Arial Unicode MS"/>
              </w:rPr>
            </w:pPr>
          </w:p>
        </w:tc>
      </w:tr>
      <w:tr w:rsidR="00170ED0" w:rsidRPr="00C67286" w14:paraId="4F16E658" w14:textId="77777777" w:rsidTr="00BB76BC">
        <w:trPr>
          <w:jc w:val="center"/>
        </w:trPr>
        <w:tc>
          <w:tcPr>
            <w:tcW w:w="3655" w:type="dxa"/>
            <w:shd w:val="clear" w:color="auto" w:fill="auto"/>
          </w:tcPr>
          <w:p w14:paraId="06C84461" w14:textId="77777777" w:rsidR="00170ED0" w:rsidRPr="00C67286" w:rsidRDefault="00170ED0" w:rsidP="00701B3A">
            <w:pPr>
              <w:pStyle w:val="TableEntry"/>
              <w:rPr>
                <w:rFonts w:eastAsia="Arial Unicode MS"/>
              </w:rPr>
            </w:pPr>
          </w:p>
        </w:tc>
        <w:tc>
          <w:tcPr>
            <w:tcW w:w="2075" w:type="dxa"/>
            <w:shd w:val="clear" w:color="auto" w:fill="auto"/>
          </w:tcPr>
          <w:p w14:paraId="4BF3EA7F" w14:textId="77777777" w:rsidR="00170ED0" w:rsidRPr="00C67286" w:rsidRDefault="00170ED0" w:rsidP="00701B3A">
            <w:pPr>
              <w:pStyle w:val="TableEntry"/>
              <w:rPr>
                <w:rFonts w:eastAsia="Arial Unicode MS"/>
              </w:rPr>
            </w:pPr>
          </w:p>
        </w:tc>
        <w:tc>
          <w:tcPr>
            <w:tcW w:w="1888" w:type="dxa"/>
            <w:shd w:val="clear" w:color="auto" w:fill="auto"/>
          </w:tcPr>
          <w:p w14:paraId="6777D8E2" w14:textId="77777777" w:rsidR="00170ED0" w:rsidRPr="00C67286" w:rsidRDefault="00170ED0" w:rsidP="00701B3A">
            <w:pPr>
              <w:pStyle w:val="TableEntry"/>
              <w:rPr>
                <w:rFonts w:eastAsia="Arial Unicode MS"/>
              </w:rPr>
            </w:pPr>
          </w:p>
        </w:tc>
        <w:tc>
          <w:tcPr>
            <w:tcW w:w="1945" w:type="dxa"/>
            <w:shd w:val="clear" w:color="auto" w:fill="auto"/>
          </w:tcPr>
          <w:p w14:paraId="7BC852A1" w14:textId="77777777" w:rsidR="00170ED0" w:rsidRPr="00C67286" w:rsidRDefault="00170ED0" w:rsidP="00701B3A">
            <w:pPr>
              <w:pStyle w:val="TableEntry"/>
              <w:rPr>
                <w:rFonts w:eastAsia="Arial Unicode MS"/>
              </w:rPr>
            </w:pPr>
          </w:p>
        </w:tc>
      </w:tr>
    </w:tbl>
    <w:p w14:paraId="3C8FA18D" w14:textId="77777777" w:rsidR="00170ED0" w:rsidRPr="00C67286" w:rsidRDefault="00170ED0" w:rsidP="00170ED0">
      <w:pPr>
        <w:pStyle w:val="BodyText"/>
      </w:pPr>
    </w:p>
    <w:p w14:paraId="6D35610E" w14:textId="77777777" w:rsidR="00170ED0" w:rsidRPr="00C67286" w:rsidRDefault="00170ED0" w:rsidP="00170ED0">
      <w:pPr>
        <w:pStyle w:val="EditorInstructions"/>
      </w:pPr>
      <w:r w:rsidRPr="00C67286">
        <w:t xml:space="preserve">Add to section </w:t>
      </w:r>
      <w:r w:rsidR="003F3E4A" w:rsidRPr="00C67286">
        <w:t>5.1.2 IHE</w:t>
      </w:r>
      <w:r w:rsidRPr="00C67286">
        <w:t xml:space="preserve"> ActCode Vocabulary</w:t>
      </w:r>
    </w:p>
    <w:p w14:paraId="33D95730" w14:textId="77777777" w:rsidR="00170ED0" w:rsidRPr="00C67286"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C67286" w14:paraId="51ADE75E" w14:textId="77777777" w:rsidTr="00BB76BC">
        <w:trPr>
          <w:jc w:val="center"/>
        </w:trPr>
        <w:tc>
          <w:tcPr>
            <w:tcW w:w="1420" w:type="dxa"/>
            <w:shd w:val="clear" w:color="auto" w:fill="D9D9D9"/>
          </w:tcPr>
          <w:p w14:paraId="33F2A514" w14:textId="77777777" w:rsidR="00170ED0" w:rsidRPr="00C67286" w:rsidRDefault="00170ED0" w:rsidP="00B9303B">
            <w:pPr>
              <w:pStyle w:val="TableEntryHeader"/>
              <w:rPr>
                <w:rFonts w:eastAsia="Arial Unicode MS"/>
                <w:szCs w:val="24"/>
              </w:rPr>
            </w:pPr>
            <w:r w:rsidRPr="00C67286">
              <w:t xml:space="preserve">Code </w:t>
            </w:r>
          </w:p>
        </w:tc>
        <w:tc>
          <w:tcPr>
            <w:tcW w:w="6474" w:type="dxa"/>
            <w:shd w:val="clear" w:color="auto" w:fill="D9D9D9"/>
          </w:tcPr>
          <w:p w14:paraId="7EB3C588" w14:textId="77777777" w:rsidR="00170ED0" w:rsidRPr="00C67286" w:rsidRDefault="00170ED0" w:rsidP="00B9303B">
            <w:pPr>
              <w:pStyle w:val="TableEntryHeader"/>
              <w:rPr>
                <w:rFonts w:eastAsia="Arial Unicode MS"/>
                <w:szCs w:val="24"/>
              </w:rPr>
            </w:pPr>
            <w:r w:rsidRPr="00C67286">
              <w:t xml:space="preserve">Description </w:t>
            </w:r>
          </w:p>
        </w:tc>
      </w:tr>
      <w:tr w:rsidR="00170ED0" w:rsidRPr="00C67286" w14:paraId="1A404420" w14:textId="77777777" w:rsidTr="00BB76BC">
        <w:trPr>
          <w:jc w:val="center"/>
        </w:trPr>
        <w:tc>
          <w:tcPr>
            <w:tcW w:w="1420" w:type="dxa"/>
            <w:shd w:val="clear" w:color="auto" w:fill="auto"/>
          </w:tcPr>
          <w:p w14:paraId="1791EFD2" w14:textId="77777777" w:rsidR="00170ED0" w:rsidRPr="00C67286" w:rsidRDefault="00170ED0" w:rsidP="00B9303B">
            <w:pPr>
              <w:pStyle w:val="TableEntry"/>
              <w:rPr>
                <w:rFonts w:ascii="Arial Unicode MS" w:eastAsia="Arial Unicode MS" w:hAnsi="Arial Unicode MS" w:cs="Arial Unicode MS"/>
                <w:sz w:val="24"/>
                <w:szCs w:val="24"/>
              </w:rPr>
            </w:pPr>
            <w:r w:rsidRPr="00C67286">
              <w:t>&lt;Code name&gt;</w:t>
            </w:r>
          </w:p>
        </w:tc>
        <w:tc>
          <w:tcPr>
            <w:tcW w:w="6474" w:type="dxa"/>
            <w:shd w:val="clear" w:color="auto" w:fill="auto"/>
          </w:tcPr>
          <w:p w14:paraId="54AA09A1" w14:textId="77777777" w:rsidR="00170ED0" w:rsidRPr="00C67286" w:rsidRDefault="00170ED0" w:rsidP="00B9303B">
            <w:pPr>
              <w:pStyle w:val="TableEntry"/>
              <w:rPr>
                <w:rFonts w:ascii="Arial Unicode MS" w:eastAsia="Arial Unicode MS" w:hAnsi="Arial Unicode MS" w:cs="Arial Unicode MS"/>
                <w:sz w:val="24"/>
                <w:szCs w:val="24"/>
              </w:rPr>
            </w:pPr>
            <w:r w:rsidRPr="00C67286">
              <w:t xml:space="preserve">&lt;short one sentence description or reference to longer description (not preferred)&gt; </w:t>
            </w:r>
          </w:p>
        </w:tc>
      </w:tr>
      <w:tr w:rsidR="00170ED0" w:rsidRPr="00C67286" w14:paraId="00382539" w14:textId="77777777" w:rsidTr="00BB76BC">
        <w:trPr>
          <w:jc w:val="center"/>
        </w:trPr>
        <w:tc>
          <w:tcPr>
            <w:tcW w:w="1420" w:type="dxa"/>
            <w:shd w:val="clear" w:color="auto" w:fill="auto"/>
          </w:tcPr>
          <w:p w14:paraId="2E8242E9" w14:textId="77777777" w:rsidR="00170ED0" w:rsidRPr="00C67286" w:rsidRDefault="00170ED0" w:rsidP="00B9303B">
            <w:pPr>
              <w:pStyle w:val="TableEntry"/>
              <w:rPr>
                <w:rFonts w:ascii="Arial Unicode MS" w:eastAsia="Arial Unicode MS" w:hAnsi="Arial Unicode MS" w:cs="Arial Unicode MS"/>
                <w:sz w:val="24"/>
                <w:szCs w:val="24"/>
              </w:rPr>
            </w:pPr>
            <w:r w:rsidRPr="00C67286">
              <w:t>&lt;Code name&gt;</w:t>
            </w:r>
          </w:p>
        </w:tc>
        <w:tc>
          <w:tcPr>
            <w:tcW w:w="6474" w:type="dxa"/>
            <w:shd w:val="clear" w:color="auto" w:fill="auto"/>
          </w:tcPr>
          <w:p w14:paraId="564DC2D4" w14:textId="77777777" w:rsidR="00170ED0" w:rsidRPr="00C67286" w:rsidRDefault="00170ED0" w:rsidP="00B9303B">
            <w:pPr>
              <w:pStyle w:val="TableEntry"/>
              <w:rPr>
                <w:rFonts w:ascii="Arial Unicode MS" w:eastAsia="Arial Unicode MS" w:hAnsi="Arial Unicode MS" w:cs="Arial Unicode MS"/>
                <w:sz w:val="24"/>
                <w:szCs w:val="24"/>
              </w:rPr>
            </w:pPr>
            <w:r w:rsidRPr="00C67286">
              <w:t xml:space="preserve">&lt;short one sentence description or reference to longer description (not preferred)&gt; </w:t>
            </w:r>
          </w:p>
        </w:tc>
      </w:tr>
      <w:tr w:rsidR="00170ED0" w:rsidRPr="00C67286" w14:paraId="0B618FB6" w14:textId="77777777" w:rsidTr="00BB76BC">
        <w:trPr>
          <w:jc w:val="center"/>
        </w:trPr>
        <w:tc>
          <w:tcPr>
            <w:tcW w:w="1420" w:type="dxa"/>
            <w:shd w:val="clear" w:color="auto" w:fill="auto"/>
          </w:tcPr>
          <w:p w14:paraId="04F8A5E5" w14:textId="77777777" w:rsidR="00170ED0" w:rsidRPr="00C67286" w:rsidRDefault="00170ED0" w:rsidP="00B9303B">
            <w:pPr>
              <w:pStyle w:val="TableEntry"/>
              <w:rPr>
                <w:rFonts w:ascii="Arial Unicode MS" w:eastAsia="Arial Unicode MS" w:hAnsi="Arial Unicode MS" w:cs="Arial Unicode MS"/>
                <w:sz w:val="24"/>
                <w:szCs w:val="24"/>
              </w:rPr>
            </w:pPr>
            <w:r w:rsidRPr="00C67286">
              <w:t>&lt;Code name&gt;</w:t>
            </w:r>
          </w:p>
        </w:tc>
        <w:tc>
          <w:tcPr>
            <w:tcW w:w="6474" w:type="dxa"/>
            <w:shd w:val="clear" w:color="auto" w:fill="auto"/>
          </w:tcPr>
          <w:p w14:paraId="5200FFC8" w14:textId="77777777" w:rsidR="00170ED0" w:rsidRPr="00C67286" w:rsidRDefault="00170ED0" w:rsidP="00B9303B">
            <w:pPr>
              <w:pStyle w:val="TableEntry"/>
              <w:rPr>
                <w:rFonts w:ascii="Arial Unicode MS" w:eastAsia="Arial Unicode MS" w:hAnsi="Arial Unicode MS" w:cs="Arial Unicode MS"/>
                <w:sz w:val="24"/>
                <w:szCs w:val="24"/>
              </w:rPr>
            </w:pPr>
            <w:r w:rsidRPr="00C67286">
              <w:t xml:space="preserve">&lt;short one sentence description or reference to longer description (not preferred)&gt; </w:t>
            </w:r>
          </w:p>
        </w:tc>
      </w:tr>
    </w:tbl>
    <w:p w14:paraId="38D2E39A" w14:textId="77777777" w:rsidR="00170ED0" w:rsidRPr="00C67286" w:rsidRDefault="00170ED0" w:rsidP="00170ED0">
      <w:pPr>
        <w:pStyle w:val="BodyText"/>
      </w:pPr>
    </w:p>
    <w:p w14:paraId="0D72646A" w14:textId="77777777" w:rsidR="00170ED0" w:rsidRPr="00C67286" w:rsidRDefault="00170ED0" w:rsidP="00170ED0">
      <w:pPr>
        <w:pStyle w:val="EditorInstructions"/>
      </w:pPr>
      <w:r w:rsidRPr="00C67286">
        <w:t xml:space="preserve">Add to section </w:t>
      </w:r>
      <w:r w:rsidR="003F3E4A" w:rsidRPr="00C67286">
        <w:t>5.1.3 IHE</w:t>
      </w:r>
      <w:r w:rsidRPr="00C67286">
        <w:t xml:space="preserve"> RoleCode Vocabulary</w:t>
      </w:r>
    </w:p>
    <w:p w14:paraId="7882E556" w14:textId="77777777" w:rsidR="00170ED0" w:rsidRPr="00C67286"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C67286" w14:paraId="55C140F3" w14:textId="77777777" w:rsidTr="00BB76BC">
        <w:trPr>
          <w:tblHeader/>
          <w:jc w:val="center"/>
        </w:trPr>
        <w:tc>
          <w:tcPr>
            <w:tcW w:w="1715" w:type="dxa"/>
            <w:shd w:val="clear" w:color="auto" w:fill="D9D9D9"/>
          </w:tcPr>
          <w:p w14:paraId="50A5023C" w14:textId="77777777" w:rsidR="00170ED0" w:rsidRPr="00C67286" w:rsidRDefault="00170ED0" w:rsidP="00B9303B">
            <w:pPr>
              <w:pStyle w:val="TableEntryHeader"/>
              <w:rPr>
                <w:rFonts w:eastAsia="Arial Unicode MS"/>
                <w:szCs w:val="24"/>
              </w:rPr>
            </w:pPr>
            <w:r w:rsidRPr="00C67286">
              <w:t xml:space="preserve">Code </w:t>
            </w:r>
          </w:p>
        </w:tc>
        <w:tc>
          <w:tcPr>
            <w:tcW w:w="6080" w:type="dxa"/>
            <w:shd w:val="clear" w:color="auto" w:fill="D9D9D9"/>
          </w:tcPr>
          <w:p w14:paraId="6553AA83" w14:textId="77777777" w:rsidR="00170ED0" w:rsidRPr="00C67286" w:rsidRDefault="00170ED0" w:rsidP="00B9303B">
            <w:pPr>
              <w:pStyle w:val="TableEntryHeader"/>
              <w:rPr>
                <w:rFonts w:eastAsia="Arial Unicode MS"/>
                <w:szCs w:val="24"/>
              </w:rPr>
            </w:pPr>
            <w:r w:rsidRPr="00C67286">
              <w:t xml:space="preserve">Description </w:t>
            </w:r>
          </w:p>
        </w:tc>
      </w:tr>
      <w:tr w:rsidR="00170ED0" w:rsidRPr="00C67286" w14:paraId="5F9E1847" w14:textId="77777777" w:rsidTr="00BB76BC">
        <w:trPr>
          <w:jc w:val="center"/>
        </w:trPr>
        <w:tc>
          <w:tcPr>
            <w:tcW w:w="1715" w:type="dxa"/>
            <w:shd w:val="clear" w:color="auto" w:fill="auto"/>
          </w:tcPr>
          <w:p w14:paraId="71E5908D" w14:textId="77777777" w:rsidR="00170ED0" w:rsidRPr="00C67286" w:rsidRDefault="00170ED0" w:rsidP="00B9303B">
            <w:pPr>
              <w:pStyle w:val="TableEntry"/>
              <w:rPr>
                <w:rFonts w:ascii="Arial Unicode MS" w:eastAsia="Arial Unicode MS" w:hAnsi="Arial Unicode MS" w:cs="Arial Unicode MS"/>
                <w:sz w:val="24"/>
                <w:szCs w:val="24"/>
              </w:rPr>
            </w:pPr>
            <w:r w:rsidRPr="00C67286">
              <w:t>&lt;name of role&gt;</w:t>
            </w:r>
          </w:p>
        </w:tc>
        <w:tc>
          <w:tcPr>
            <w:tcW w:w="6080" w:type="dxa"/>
            <w:shd w:val="clear" w:color="auto" w:fill="auto"/>
          </w:tcPr>
          <w:p w14:paraId="0EE76F1B" w14:textId="77777777" w:rsidR="00170ED0" w:rsidRPr="00C67286" w:rsidRDefault="00170ED0" w:rsidP="00B9303B">
            <w:pPr>
              <w:pStyle w:val="TableEntry"/>
              <w:rPr>
                <w:rFonts w:ascii="Arial Unicode MS" w:eastAsia="Arial Unicode MS" w:hAnsi="Arial Unicode MS" w:cs="Arial Unicode MS"/>
                <w:sz w:val="24"/>
                <w:szCs w:val="24"/>
              </w:rPr>
            </w:pPr>
            <w:r w:rsidRPr="00C67286">
              <w:t>&lt;Short, one sentence description of role or reference to more info.&gt;</w:t>
            </w:r>
          </w:p>
        </w:tc>
      </w:tr>
      <w:tr w:rsidR="00170ED0" w:rsidRPr="00C67286" w14:paraId="3890AF3F" w14:textId="77777777" w:rsidTr="00BB76BC">
        <w:trPr>
          <w:jc w:val="center"/>
        </w:trPr>
        <w:tc>
          <w:tcPr>
            <w:tcW w:w="1715" w:type="dxa"/>
            <w:shd w:val="clear" w:color="auto" w:fill="auto"/>
          </w:tcPr>
          <w:p w14:paraId="4F1641D8" w14:textId="77777777" w:rsidR="00170ED0" w:rsidRPr="00C67286" w:rsidRDefault="00170ED0" w:rsidP="00B9303B">
            <w:pPr>
              <w:pStyle w:val="TableEntry"/>
              <w:rPr>
                <w:rFonts w:ascii="Arial Unicode MS" w:eastAsia="Arial Unicode MS" w:hAnsi="Arial Unicode MS" w:cs="Arial Unicode MS"/>
                <w:sz w:val="24"/>
                <w:szCs w:val="24"/>
              </w:rPr>
            </w:pPr>
            <w:r w:rsidRPr="00C67286">
              <w:t>&lt;name of role&gt;</w:t>
            </w:r>
          </w:p>
        </w:tc>
        <w:tc>
          <w:tcPr>
            <w:tcW w:w="6080" w:type="dxa"/>
            <w:shd w:val="clear" w:color="auto" w:fill="auto"/>
          </w:tcPr>
          <w:p w14:paraId="23E8E472" w14:textId="77777777" w:rsidR="00170ED0" w:rsidRPr="00C67286" w:rsidRDefault="00170ED0" w:rsidP="00B9303B">
            <w:pPr>
              <w:pStyle w:val="TableEntry"/>
              <w:rPr>
                <w:rFonts w:ascii="Arial Unicode MS" w:eastAsia="Arial Unicode MS" w:hAnsi="Arial Unicode MS" w:cs="Arial Unicode MS"/>
                <w:sz w:val="24"/>
                <w:szCs w:val="24"/>
              </w:rPr>
            </w:pPr>
            <w:r w:rsidRPr="00C67286">
              <w:t>&lt;Short, one sentence description of role or reference to more info.&gt;</w:t>
            </w:r>
          </w:p>
        </w:tc>
      </w:tr>
      <w:tr w:rsidR="00170ED0" w:rsidRPr="00C67286" w14:paraId="13872DBC" w14:textId="77777777" w:rsidTr="00BB76BC">
        <w:trPr>
          <w:jc w:val="center"/>
        </w:trPr>
        <w:tc>
          <w:tcPr>
            <w:tcW w:w="1715" w:type="dxa"/>
            <w:shd w:val="clear" w:color="auto" w:fill="auto"/>
          </w:tcPr>
          <w:p w14:paraId="219FE8D1" w14:textId="77777777" w:rsidR="00170ED0" w:rsidRPr="00C67286" w:rsidRDefault="00170ED0" w:rsidP="00B9303B">
            <w:pPr>
              <w:pStyle w:val="TableEntry"/>
              <w:rPr>
                <w:rFonts w:ascii="Arial Unicode MS" w:eastAsia="Arial Unicode MS" w:hAnsi="Arial Unicode MS" w:cs="Arial Unicode MS"/>
                <w:sz w:val="24"/>
                <w:szCs w:val="24"/>
              </w:rPr>
            </w:pPr>
            <w:r w:rsidRPr="00C67286">
              <w:lastRenderedPageBreak/>
              <w:t>&lt;name of role&gt;</w:t>
            </w:r>
          </w:p>
        </w:tc>
        <w:tc>
          <w:tcPr>
            <w:tcW w:w="6080" w:type="dxa"/>
            <w:shd w:val="clear" w:color="auto" w:fill="auto"/>
          </w:tcPr>
          <w:p w14:paraId="0EB3671B" w14:textId="77777777" w:rsidR="00170ED0" w:rsidRPr="00C67286" w:rsidRDefault="00170ED0" w:rsidP="00B9303B">
            <w:pPr>
              <w:pStyle w:val="TableEntry"/>
              <w:rPr>
                <w:rFonts w:ascii="Arial Unicode MS" w:eastAsia="Arial Unicode MS" w:hAnsi="Arial Unicode MS" w:cs="Arial Unicode MS"/>
                <w:sz w:val="24"/>
                <w:szCs w:val="24"/>
              </w:rPr>
            </w:pPr>
            <w:r w:rsidRPr="00C67286">
              <w:t>&lt;Short, one sentence description of role or reference to more info.&gt;</w:t>
            </w:r>
          </w:p>
        </w:tc>
      </w:tr>
    </w:tbl>
    <w:p w14:paraId="43F23E3E" w14:textId="77777777" w:rsidR="008D45BC" w:rsidRPr="00C67286" w:rsidRDefault="00170ED0" w:rsidP="003D5A68">
      <w:pPr>
        <w:pStyle w:val="Heading1"/>
        <w:numPr>
          <w:ilvl w:val="0"/>
          <w:numId w:val="0"/>
        </w:numPr>
        <w:ind w:left="432" w:hanging="432"/>
        <w:rPr>
          <w:noProof w:val="0"/>
        </w:rPr>
      </w:pPr>
      <w:bookmarkStart w:id="1069" w:name="_Toc345074696"/>
      <w:r w:rsidRPr="00C67286">
        <w:rPr>
          <w:noProof w:val="0"/>
        </w:rPr>
        <w:lastRenderedPageBreak/>
        <w:t>6</w:t>
      </w:r>
      <w:r w:rsidR="008D45BC" w:rsidRPr="00C67286">
        <w:rPr>
          <w:noProof w:val="0"/>
        </w:rPr>
        <w:t>.</w:t>
      </w:r>
      <w:r w:rsidR="00291725" w:rsidRPr="00C67286">
        <w:rPr>
          <w:noProof w:val="0"/>
        </w:rPr>
        <w:t xml:space="preserve"> </w:t>
      </w:r>
      <w:r w:rsidR="008D45BC" w:rsidRPr="00C67286">
        <w:rPr>
          <w:noProof w:val="0"/>
        </w:rPr>
        <w:t>Content Modules</w:t>
      </w:r>
      <w:bookmarkEnd w:id="1069"/>
    </w:p>
    <w:p w14:paraId="3F4AAC29" w14:textId="77777777" w:rsidR="004C10B4" w:rsidRPr="00C67286" w:rsidRDefault="003D5A68" w:rsidP="00597DB2">
      <w:pPr>
        <w:pStyle w:val="AuthorInstructions"/>
      </w:pPr>
      <w:r w:rsidRPr="00C67286">
        <w:t>&lt;</w:t>
      </w:r>
      <w:r w:rsidR="009D125C" w:rsidRPr="00C67286">
        <w:t>Author</w:t>
      </w:r>
      <w:r w:rsidRPr="00C67286">
        <w:t xml:space="preserve">s’ notes: This section of the </w:t>
      </w:r>
      <w:r w:rsidR="003F3E4A" w:rsidRPr="00C67286">
        <w:t>s</w:t>
      </w:r>
      <w:r w:rsidRPr="00C67286">
        <w:t>upplement template is only for HL7 v3 CDA Content Module definitions</w:t>
      </w:r>
      <w:r w:rsidR="00887E40" w:rsidRPr="00C67286">
        <w:t xml:space="preserve">. </w:t>
      </w:r>
      <w:r w:rsidRPr="00C67286">
        <w:t>Ple</w:t>
      </w:r>
      <w:r w:rsidR="00F847E4" w:rsidRPr="00C67286">
        <w:t>ase delete the</w:t>
      </w:r>
      <w:r w:rsidRPr="00C67286">
        <w:t xml:space="preserve"> entire section </w:t>
      </w:r>
      <w:r w:rsidR="00F847E4" w:rsidRPr="00C67286">
        <w:t xml:space="preserve">6.3.1 </w:t>
      </w:r>
      <w:r w:rsidRPr="00C67286">
        <w:t>if the Content Module is based on DICOM or another standard.</w:t>
      </w:r>
    </w:p>
    <w:p w14:paraId="2EBB805B" w14:textId="77777777" w:rsidR="003D5A68" w:rsidRPr="00C67286" w:rsidRDefault="004C10B4" w:rsidP="00597DB2">
      <w:pPr>
        <w:pStyle w:val="AuthorInstructions"/>
      </w:pPr>
      <w:r w:rsidRPr="00C67286">
        <w:t xml:space="preserve">Please note that the template for </w:t>
      </w:r>
      <w:commentRangeStart w:id="1070"/>
      <w:commentRangeStart w:id="1071"/>
      <w:r w:rsidRPr="00C67286">
        <w:t xml:space="preserve">DICOM or other types of content modules (other than CDA) has not yet been defined, although DICOM </w:t>
      </w:r>
      <w:commentRangeEnd w:id="1070"/>
      <w:r w:rsidR="00AB482A">
        <w:rPr>
          <w:rStyle w:val="CommentReference"/>
          <w:i w:val="0"/>
        </w:rPr>
        <w:commentReference w:id="1070"/>
      </w:r>
      <w:commentRangeEnd w:id="1071"/>
      <w:r w:rsidR="00B549C3">
        <w:rPr>
          <w:rStyle w:val="CommentReference"/>
          <w:i w:val="0"/>
        </w:rPr>
        <w:commentReference w:id="1071"/>
      </w:r>
      <w:r w:rsidRPr="00C67286">
        <w:t>modules will eventually go into Volume 3 Section 7; yet another type of content module will go into Volume 3 Section 8, etc.</w:t>
      </w:r>
      <w:r w:rsidR="003D5A68" w:rsidRPr="00C67286">
        <w:t>&gt;</w:t>
      </w:r>
    </w:p>
    <w:p w14:paraId="6A37E644" w14:textId="77777777" w:rsidR="00993FF5" w:rsidRPr="00C67286" w:rsidRDefault="008D45BC" w:rsidP="00993FF5">
      <w:pPr>
        <w:pStyle w:val="Heading2"/>
        <w:numPr>
          <w:ilvl w:val="0"/>
          <w:numId w:val="0"/>
        </w:numPr>
        <w:rPr>
          <w:noProof w:val="0"/>
        </w:rPr>
      </w:pPr>
      <w:bookmarkStart w:id="1072" w:name="_Toc345074697"/>
      <w:r w:rsidRPr="00C67286">
        <w:rPr>
          <w:noProof w:val="0"/>
        </w:rPr>
        <w:t>6</w:t>
      </w:r>
      <w:commentRangeStart w:id="1073"/>
      <w:r w:rsidRPr="00C67286">
        <w:rPr>
          <w:noProof w:val="0"/>
        </w:rPr>
        <w:t>.3.</w:t>
      </w:r>
      <w:r w:rsidR="00F847E4" w:rsidRPr="00C67286">
        <w:rPr>
          <w:noProof w:val="0"/>
        </w:rPr>
        <w:t>1</w:t>
      </w:r>
      <w:r w:rsidR="003D5A68" w:rsidRPr="00C67286">
        <w:rPr>
          <w:noProof w:val="0"/>
        </w:rPr>
        <w:t xml:space="preserve"> CDA </w:t>
      </w:r>
      <w:r w:rsidR="004225C9" w:rsidRPr="00C67286">
        <w:rPr>
          <w:noProof w:val="0"/>
        </w:rPr>
        <w:t xml:space="preserve">Document </w:t>
      </w:r>
      <w:r w:rsidR="00147A61" w:rsidRPr="00C67286">
        <w:rPr>
          <w:noProof w:val="0"/>
        </w:rPr>
        <w:t>Content Module</w:t>
      </w:r>
      <w:r w:rsidR="00F847E4" w:rsidRPr="00C67286">
        <w:rPr>
          <w:noProof w:val="0"/>
        </w:rPr>
        <w:t>s</w:t>
      </w:r>
      <w:bookmarkEnd w:id="1072"/>
      <w:commentRangeEnd w:id="1073"/>
      <w:r w:rsidR="00AB482A">
        <w:rPr>
          <w:rStyle w:val="CommentReference"/>
          <w:rFonts w:ascii="Times New Roman" w:hAnsi="Times New Roman"/>
          <w:b w:val="0"/>
          <w:noProof w:val="0"/>
          <w:kern w:val="0"/>
        </w:rPr>
        <w:commentReference w:id="1073"/>
      </w:r>
    </w:p>
    <w:p w14:paraId="7D89BC48" w14:textId="77777777" w:rsidR="007B64E0" w:rsidRPr="00C67286" w:rsidRDefault="007B64E0" w:rsidP="00597DB2">
      <w:pPr>
        <w:pStyle w:val="AuthorInstructions"/>
      </w:pPr>
      <w:r w:rsidRPr="00C67286">
        <w:t>&lt;</w:t>
      </w:r>
      <w:r w:rsidR="009D125C" w:rsidRPr="00C67286">
        <w:t>Author</w:t>
      </w:r>
      <w:r w:rsidR="00250A37" w:rsidRPr="00C67286">
        <w:t>s’ instructions:</w:t>
      </w:r>
      <w:r w:rsidR="005F3FB5" w:rsidRPr="00C67286">
        <w:t xml:space="preserve"> </w:t>
      </w:r>
      <w:r w:rsidRPr="00C67286">
        <w:t>The understanding of content module grouping, options, and bindings are critical to CDA content modules</w:t>
      </w:r>
      <w:r w:rsidR="00887E40" w:rsidRPr="00C67286">
        <w:t xml:space="preserve">. </w:t>
      </w:r>
      <w:r w:rsidRPr="00C67286">
        <w:t xml:space="preserve">It is strongly recommended that the </w:t>
      </w:r>
      <w:r w:rsidR="009D125C" w:rsidRPr="00C67286">
        <w:t>author</w:t>
      </w:r>
      <w:r w:rsidRPr="00C67286">
        <w:t xml:space="preserve"> review the IHE Technical Frameworks General Introduction section 10.3 and the Patient Care Coordination (PCC) Technical Framework Volume </w:t>
      </w:r>
      <w:r w:rsidR="005942AE" w:rsidRPr="00C67286">
        <w:t xml:space="preserve">2 </w:t>
      </w:r>
      <w:r w:rsidRPr="00C67286">
        <w:t>sections 3 and 4 (PCC TF-</w:t>
      </w:r>
      <w:r w:rsidR="005942AE" w:rsidRPr="00C67286">
        <w:t>2</w:t>
      </w:r>
      <w:r w:rsidRPr="00C67286">
        <w:t>:3 and 4) prior to continuing</w:t>
      </w:r>
      <w:r w:rsidR="00887E40" w:rsidRPr="00C67286">
        <w:t xml:space="preserve">. </w:t>
      </w:r>
      <w:r w:rsidRPr="00C67286">
        <w:t>A critical understanding of CDA definitions for cardinality, optionality,</w:t>
      </w:r>
      <w:r w:rsidR="005F3FB5" w:rsidRPr="00C67286">
        <w:t xml:space="preserve"> </w:t>
      </w:r>
      <w:r w:rsidRPr="00C67286">
        <w:t>coded terminology values, and CDA content module structure, as well as IHE CDA formatting conventions is also necessary</w:t>
      </w:r>
      <w:r w:rsidR="00887E40" w:rsidRPr="00C67286">
        <w:t xml:space="preserve">. </w:t>
      </w:r>
      <w:r w:rsidRPr="00C67286">
        <w:t xml:space="preserve">It is strongly recommended that the </w:t>
      </w:r>
      <w:r w:rsidR="009D125C" w:rsidRPr="00C67286">
        <w:t>author</w:t>
      </w:r>
      <w:r w:rsidRPr="00C67286">
        <w:t xml:space="preserve"> is also conversant with the IHE Technical Frameworks General Introduction Appendix E “Conventions”.&gt;</w:t>
      </w:r>
    </w:p>
    <w:p w14:paraId="2809007B" w14:textId="77777777" w:rsidR="003D5A68" w:rsidRPr="00C67286" w:rsidRDefault="003D5A68" w:rsidP="00597DB2">
      <w:pPr>
        <w:pStyle w:val="AuthorInstructions"/>
      </w:pPr>
      <w:r w:rsidRPr="00C67286">
        <w:t>&lt;This CDA Content Module template is divided into four parts:</w:t>
      </w:r>
      <w:r w:rsidR="005F3FB5" w:rsidRPr="00C67286">
        <w:t xml:space="preserve"> </w:t>
      </w:r>
    </w:p>
    <w:p w14:paraId="7C643EEE" w14:textId="77777777" w:rsidR="003D5A68" w:rsidRPr="00C67286" w:rsidRDefault="003D5A68" w:rsidP="00597DB2">
      <w:pPr>
        <w:pStyle w:val="AuthorInstructions"/>
        <w:ind w:left="720"/>
      </w:pPr>
      <w:r w:rsidRPr="00C67286">
        <w:t>D – Document</w:t>
      </w:r>
      <w:r w:rsidR="00C75E6D" w:rsidRPr="00C67286">
        <w:t xml:space="preserve"> –“D” </w:t>
      </w:r>
      <w:r w:rsidR="00B9303B" w:rsidRPr="00C67286">
        <w:t>will be replaced with a sub-section number when added to the Technical Framework</w:t>
      </w:r>
    </w:p>
    <w:p w14:paraId="2CCF1EE8" w14:textId="77777777" w:rsidR="003D5A68" w:rsidRPr="00C67286" w:rsidRDefault="003D5A68" w:rsidP="00597DB2">
      <w:pPr>
        <w:pStyle w:val="AuthorInstructions"/>
        <w:ind w:left="720"/>
      </w:pPr>
      <w:r w:rsidRPr="00C67286">
        <w:t>H – Header</w:t>
      </w:r>
      <w:r w:rsidR="00B9303B" w:rsidRPr="00C67286">
        <w:t xml:space="preserve"> - “H” will be replaced with a sub-section number when added to the Technical Framework</w:t>
      </w:r>
    </w:p>
    <w:p w14:paraId="20E17A3B" w14:textId="77777777" w:rsidR="003D5A68" w:rsidRPr="00C67286" w:rsidRDefault="003D5A68" w:rsidP="00597DB2">
      <w:pPr>
        <w:pStyle w:val="AuthorInstructions"/>
        <w:ind w:left="720"/>
      </w:pPr>
      <w:r w:rsidRPr="00C67286">
        <w:t>S – Section</w:t>
      </w:r>
      <w:r w:rsidR="00B9303B" w:rsidRPr="00C67286">
        <w:t xml:space="preserve"> - “S” will be replaced with a sub-section number when added to the Technical Framework</w:t>
      </w:r>
    </w:p>
    <w:p w14:paraId="051AFC02" w14:textId="77777777" w:rsidR="003D5A68" w:rsidRPr="00C67286" w:rsidRDefault="003D5A68" w:rsidP="00597DB2">
      <w:pPr>
        <w:pStyle w:val="AuthorInstructions"/>
        <w:ind w:left="720"/>
      </w:pPr>
      <w:r w:rsidRPr="00C67286">
        <w:t>E – Entry</w:t>
      </w:r>
      <w:r w:rsidR="00B9303B" w:rsidRPr="00C67286">
        <w:t xml:space="preserve"> - “E” will be replaced with a sub-section number when added to the Technical Framework</w:t>
      </w:r>
    </w:p>
    <w:p w14:paraId="774292A5" w14:textId="77777777" w:rsidR="00C3617A" w:rsidRPr="00C67286" w:rsidRDefault="003D5A68" w:rsidP="00597DB2">
      <w:pPr>
        <w:pStyle w:val="AuthorInstructions"/>
      </w:pPr>
      <w:r w:rsidRPr="00C67286">
        <w:t xml:space="preserve">It is expected that the </w:t>
      </w:r>
      <w:r w:rsidR="009D125C" w:rsidRPr="00C67286">
        <w:t>author</w:t>
      </w:r>
      <w:r w:rsidRPr="00C67286">
        <w:t xml:space="preserve"> will </w:t>
      </w:r>
      <w:r w:rsidRPr="00C67286">
        <w:rPr>
          <w:u w:val="single"/>
        </w:rPr>
        <w:t>replicate</w:t>
      </w:r>
      <w:r w:rsidRPr="00C67286">
        <w:t xml:space="preserve"> each of these four parts as necessary within a </w:t>
      </w:r>
      <w:r w:rsidR="0044310A" w:rsidRPr="00C67286">
        <w:t>su</w:t>
      </w:r>
      <w:r w:rsidRPr="00C67286">
        <w:t>pplement.&gt;</w:t>
      </w:r>
    </w:p>
    <w:p w14:paraId="5000AD71" w14:textId="77777777" w:rsidR="004F7C05" w:rsidRPr="00C67286" w:rsidRDefault="004F7C05" w:rsidP="00597DB2">
      <w:pPr>
        <w:pStyle w:val="AuthorInstructions"/>
      </w:pPr>
      <w:r w:rsidRPr="00C67286">
        <w:t>All example</w:t>
      </w:r>
      <w:r w:rsidR="001E206E" w:rsidRPr="00C67286">
        <w:t>s</w:t>
      </w:r>
      <w:r w:rsidRPr="00C67286">
        <w:t xml:space="preserve"> shou</w:t>
      </w:r>
      <w:r w:rsidR="001453CC" w:rsidRPr="00C67286">
        <w:t>ld be deleted after the example</w:t>
      </w:r>
      <w:r w:rsidRPr="00C67286">
        <w:t xml:space="preserve"> has been read and understood.&gt;</w:t>
      </w:r>
    </w:p>
    <w:p w14:paraId="450A984D" w14:textId="77777777" w:rsidR="00B9308F" w:rsidRPr="00C67286" w:rsidRDefault="00B9308F" w:rsidP="00993FF5">
      <w:pPr>
        <w:pStyle w:val="BodyText"/>
      </w:pPr>
    </w:p>
    <w:p w14:paraId="42818A0E" w14:textId="77777777" w:rsidR="0022261E" w:rsidRPr="00C67286" w:rsidRDefault="0022261E" w:rsidP="0022261E">
      <w:pPr>
        <w:pStyle w:val="EditorInstructions"/>
      </w:pPr>
      <w:r w:rsidRPr="00C67286">
        <w:t>Add to section 6.3.1</w:t>
      </w:r>
      <w:r w:rsidR="00522F40" w:rsidRPr="00C67286">
        <w:t xml:space="preserve">.D </w:t>
      </w:r>
      <w:r w:rsidRPr="00C67286">
        <w:t>Document Content Modules</w:t>
      </w:r>
    </w:p>
    <w:p w14:paraId="7E9A0AE2" w14:textId="77777777" w:rsidR="00B9303B" w:rsidRPr="00C67286" w:rsidRDefault="00B9303B" w:rsidP="00597DB2">
      <w:pPr>
        <w:pStyle w:val="AuthorInstructions"/>
      </w:pPr>
      <w:r w:rsidRPr="00C67286">
        <w:t>&lt;</w:t>
      </w:r>
      <w:r w:rsidR="009D125C" w:rsidRPr="00C67286">
        <w:t>Author</w:t>
      </w:r>
      <w:r w:rsidRPr="00C67286">
        <w:t>s’ note: replicate section 6.3.1.D for every CDA Document defined in this profile.&gt;</w:t>
      </w:r>
    </w:p>
    <w:p w14:paraId="76A06B19" w14:textId="77777777" w:rsidR="0022261E" w:rsidRPr="00C67286" w:rsidRDefault="0022261E" w:rsidP="0022261E">
      <w:pPr>
        <w:pStyle w:val="BodyText"/>
        <w:rPr>
          <w:lang w:eastAsia="x-none"/>
        </w:rPr>
      </w:pPr>
    </w:p>
    <w:p w14:paraId="0339869C" w14:textId="77777777" w:rsidR="0022261E" w:rsidRPr="00C67286" w:rsidRDefault="00774B6B" w:rsidP="000807AC">
      <w:pPr>
        <w:pStyle w:val="Heading4"/>
        <w:numPr>
          <w:ilvl w:val="0"/>
          <w:numId w:val="0"/>
        </w:numPr>
        <w:ind w:left="864" w:hanging="864"/>
        <w:rPr>
          <w:noProof w:val="0"/>
        </w:rPr>
      </w:pPr>
      <w:bookmarkStart w:id="1074" w:name="_Toc345074698"/>
      <w:r w:rsidRPr="00C67286">
        <w:rPr>
          <w:noProof w:val="0"/>
        </w:rPr>
        <w:lastRenderedPageBreak/>
        <w:t>6.3.1.D</w:t>
      </w:r>
      <w:r w:rsidR="00291725" w:rsidRPr="00C67286">
        <w:rPr>
          <w:noProof w:val="0"/>
        </w:rPr>
        <w:t xml:space="preserve"> </w:t>
      </w:r>
      <w:r w:rsidR="00803E2D" w:rsidRPr="00C67286">
        <w:rPr>
          <w:noProof w:val="0"/>
        </w:rPr>
        <w:t>&lt;</w:t>
      </w:r>
      <w:r w:rsidR="0022261E" w:rsidRPr="00C67286">
        <w:rPr>
          <w:noProof w:val="0"/>
        </w:rPr>
        <w:t xml:space="preserve">Content Module Name </w:t>
      </w:r>
      <w:r w:rsidR="00BB65D8" w:rsidRPr="00C67286">
        <w:rPr>
          <w:noProof w:val="0"/>
        </w:rPr>
        <w:t>(Acronym)</w:t>
      </w:r>
      <w:r w:rsidR="00803E2D" w:rsidRPr="00C67286">
        <w:rPr>
          <w:noProof w:val="0"/>
        </w:rPr>
        <w:t>&gt;</w:t>
      </w:r>
      <w:r w:rsidR="00BB65D8" w:rsidRPr="00C67286">
        <w:rPr>
          <w:noProof w:val="0"/>
        </w:rPr>
        <w:t xml:space="preserve"> </w:t>
      </w:r>
      <w:r w:rsidR="00803E2D" w:rsidRPr="00C67286">
        <w:rPr>
          <w:noProof w:val="0"/>
        </w:rPr>
        <w:t>Document Content Module</w:t>
      </w:r>
      <w:bookmarkEnd w:id="1074"/>
      <w:r w:rsidR="00803E2D" w:rsidRPr="00C67286">
        <w:rPr>
          <w:noProof w:val="0"/>
        </w:rPr>
        <w:t xml:space="preserve"> </w:t>
      </w:r>
    </w:p>
    <w:p w14:paraId="50EDD122" w14:textId="77777777" w:rsidR="0022261E" w:rsidRPr="00C67286" w:rsidRDefault="0022261E" w:rsidP="0097454A">
      <w:pPr>
        <w:pStyle w:val="Heading5"/>
        <w:numPr>
          <w:ilvl w:val="0"/>
          <w:numId w:val="0"/>
        </w:numPr>
        <w:rPr>
          <w:noProof w:val="0"/>
        </w:rPr>
      </w:pPr>
      <w:bookmarkStart w:id="1075" w:name="_Toc345074699"/>
      <w:r w:rsidRPr="00C67286">
        <w:rPr>
          <w:noProof w:val="0"/>
        </w:rPr>
        <w:t>6.3.1.</w:t>
      </w:r>
      <w:r w:rsidR="008D45BC" w:rsidRPr="00C67286">
        <w:rPr>
          <w:noProof w:val="0"/>
        </w:rPr>
        <w:t>D</w:t>
      </w:r>
      <w:r w:rsidRPr="00C67286">
        <w:rPr>
          <w:noProof w:val="0"/>
        </w:rPr>
        <w:t>.1 Format Code</w:t>
      </w:r>
      <w:bookmarkEnd w:id="1075"/>
    </w:p>
    <w:p w14:paraId="4E7CE39D" w14:textId="77777777" w:rsidR="00665D8F" w:rsidRPr="00C67286" w:rsidRDefault="00665D8F" w:rsidP="00665D8F">
      <w:pPr>
        <w:rPr>
          <w:bCs/>
        </w:rPr>
      </w:pPr>
      <w:r w:rsidRPr="00C67286">
        <w:t xml:space="preserve">The XDSDocumentEntry format code for this content is </w:t>
      </w:r>
      <w:r w:rsidRPr="00C67286">
        <w:rPr>
          <w:b/>
          <w:bCs/>
        </w:rPr>
        <w:t>urn:ihe:</w:t>
      </w:r>
      <w:r w:rsidR="006C242B" w:rsidRPr="00C67286">
        <w:rPr>
          <w:b/>
          <w:bCs/>
        </w:rPr>
        <w:t xml:space="preserve">xxx:xxx:year </w:t>
      </w:r>
      <w:r w:rsidR="006C242B" w:rsidRPr="00C67286">
        <w:rPr>
          <w:bCs/>
          <w:sz w:val="22"/>
        </w:rPr>
        <w:t>&lt;</w:t>
      </w:r>
      <w:r w:rsidR="003651D9" w:rsidRPr="00C67286">
        <w:rPr>
          <w:bCs/>
          <w:i/>
          <w:sz w:val="22"/>
        </w:rPr>
        <w:t>e.</w:t>
      </w:r>
      <w:r w:rsidR="003651D9" w:rsidRPr="00C67286">
        <w:rPr>
          <w:bCs/>
          <w:i/>
        </w:rPr>
        <w:t>g.</w:t>
      </w:r>
      <w:r w:rsidR="006C242B" w:rsidRPr="00C67286">
        <w:rPr>
          <w:bCs/>
          <w:i/>
        </w:rPr>
        <w:t>, urn:ihe:</w:t>
      </w:r>
      <w:r w:rsidRPr="00C67286">
        <w:rPr>
          <w:bCs/>
          <w:i/>
        </w:rPr>
        <w:t>card:imaging:201</w:t>
      </w:r>
      <w:r w:rsidR="006C242B" w:rsidRPr="00C67286">
        <w:rPr>
          <w:bCs/>
          <w:i/>
        </w:rPr>
        <w:t>1&gt;</w:t>
      </w:r>
    </w:p>
    <w:p w14:paraId="2834DBD9" w14:textId="77777777" w:rsidR="00BB65D8" w:rsidRPr="00C67286" w:rsidRDefault="00BB65D8" w:rsidP="00BB65D8">
      <w:pPr>
        <w:pStyle w:val="Heading5"/>
        <w:numPr>
          <w:ilvl w:val="0"/>
          <w:numId w:val="0"/>
        </w:numPr>
        <w:rPr>
          <w:noProof w:val="0"/>
        </w:rPr>
      </w:pPr>
      <w:bookmarkStart w:id="1076" w:name="_Toc345074700"/>
      <w:r w:rsidRPr="00C67286">
        <w:rPr>
          <w:noProof w:val="0"/>
        </w:rPr>
        <w:t>6.3.1.</w:t>
      </w:r>
      <w:r w:rsidR="008D45BC" w:rsidRPr="00C67286">
        <w:rPr>
          <w:noProof w:val="0"/>
        </w:rPr>
        <w:t>D</w:t>
      </w:r>
      <w:r w:rsidRPr="00C67286">
        <w:rPr>
          <w:noProof w:val="0"/>
        </w:rPr>
        <w:t>.2 Parent Template</w:t>
      </w:r>
      <w:bookmarkEnd w:id="1076"/>
    </w:p>
    <w:p w14:paraId="0EE2D732" w14:textId="77777777" w:rsidR="00250A37" w:rsidRPr="00C67286" w:rsidRDefault="00250A37" w:rsidP="00597DB2">
      <w:pPr>
        <w:pStyle w:val="AuthorInstructions"/>
      </w:pPr>
      <w:r w:rsidRPr="00C67286">
        <w:t>&lt;The following text is common, so it is left here for consistency</w:t>
      </w:r>
      <w:r w:rsidR="00887E40" w:rsidRPr="00C67286">
        <w:t xml:space="preserve">. </w:t>
      </w:r>
      <w:r w:rsidRPr="00C67286">
        <w:t>If it is not relevant, then change the text to the accurate information, but retain the formatting convention</w:t>
      </w:r>
      <w:r w:rsidR="00887E40" w:rsidRPr="00C67286">
        <w:t xml:space="preserve">. </w:t>
      </w:r>
      <w:r w:rsidR="0032060B" w:rsidRPr="00C67286">
        <w:t xml:space="preserve">Be sure to include </w:t>
      </w:r>
      <w:r w:rsidR="0032060B" w:rsidRPr="00C67286">
        <w:rPr>
          <w:u w:val="single"/>
        </w:rPr>
        <w:t>all</w:t>
      </w:r>
      <w:r w:rsidR="0032060B" w:rsidRPr="00C67286">
        <w:t xml:space="preserve"> parent templates.</w:t>
      </w:r>
      <w:r w:rsidRPr="00C67286">
        <w:t>&gt;</w:t>
      </w:r>
    </w:p>
    <w:p w14:paraId="2F6657F5" w14:textId="77777777" w:rsidR="00665D8F" w:rsidRPr="00C67286" w:rsidRDefault="006C242B" w:rsidP="00BB76BC">
      <w:pPr>
        <w:pStyle w:val="BodyText"/>
      </w:pPr>
      <w:r w:rsidRPr="00C67286">
        <w:t>&lt;</w:t>
      </w:r>
      <w:r w:rsidR="00940FC7" w:rsidRPr="00C67286">
        <w:t>e.g.,</w:t>
      </w:r>
      <w:r w:rsidR="003651D9" w:rsidRPr="00C67286">
        <w:t xml:space="preserve"> </w:t>
      </w:r>
      <w:r w:rsidR="00665D8F" w:rsidRPr="00C67286">
        <w:t>This document is a specialization of the IHE PCC Medical Document template (OID = 1.3.6.1.4.1.19376.1.5.3.1.1.1).</w:t>
      </w:r>
      <w:r w:rsidRPr="00C67286">
        <w:t>&gt;</w:t>
      </w:r>
      <w:r w:rsidR="00665D8F" w:rsidRPr="00C67286">
        <w:t xml:space="preserve"> </w:t>
      </w:r>
    </w:p>
    <w:p w14:paraId="04490DBA" w14:textId="77777777" w:rsidR="00665D8F" w:rsidRPr="00C67286" w:rsidRDefault="006C242B" w:rsidP="00BB76BC">
      <w:pPr>
        <w:pStyle w:val="BodyText"/>
        <w:ind w:left="720"/>
      </w:pPr>
      <w:r w:rsidRPr="00C67286">
        <w:t>&lt;</w:t>
      </w:r>
      <w:r w:rsidR="00940FC7" w:rsidRPr="00C67286">
        <w:t>e.g.,</w:t>
      </w:r>
      <w:r w:rsidRPr="00C67286">
        <w:t xml:space="preserve"> </w:t>
      </w:r>
      <w:r w:rsidR="00665D8F" w:rsidRPr="00C67286">
        <w:t>Note: The Medical Document includes requirements for various header elements; name, addr and telecom elements for identified persons and organizations; and basic participations record target, author, and legal authenticator</w:t>
      </w:r>
      <w:r w:rsidR="00887E40" w:rsidRPr="00C67286">
        <w:t>.</w:t>
      </w:r>
      <w:r w:rsidRPr="00C67286">
        <w:t>&gt;</w:t>
      </w:r>
    </w:p>
    <w:p w14:paraId="01A04322" w14:textId="77777777" w:rsidR="00665D8F" w:rsidRPr="00C67286" w:rsidRDefault="006C242B" w:rsidP="00665D8F">
      <w:r w:rsidRPr="00C67286">
        <w:t>&lt;</w:t>
      </w:r>
      <w:r w:rsidR="00940FC7" w:rsidRPr="00C67286">
        <w:t>e.g.,</w:t>
      </w:r>
      <w:r w:rsidRPr="00C67286">
        <w:t xml:space="preserve"> </w:t>
      </w:r>
      <w:r w:rsidR="00665D8F" w:rsidRPr="00C67286">
        <w:t>This document is a specialization of the HL7 Procedure Note template (OID = 2.16.840.1.113883.10.20.18.1).</w:t>
      </w:r>
      <w:r w:rsidRPr="00C67286">
        <w:t>&gt;</w:t>
      </w:r>
      <w:r w:rsidR="00665D8F" w:rsidRPr="00C67286">
        <w:t xml:space="preserve"> </w:t>
      </w:r>
    </w:p>
    <w:p w14:paraId="7C3C296B" w14:textId="77777777" w:rsidR="00665D8F" w:rsidRPr="00C67286" w:rsidRDefault="006C242B" w:rsidP="00BB76BC">
      <w:pPr>
        <w:pStyle w:val="BodyText"/>
        <w:ind w:left="720"/>
      </w:pPr>
      <w:r w:rsidRPr="00C67286">
        <w:t>&lt;</w:t>
      </w:r>
      <w:r w:rsidR="00940FC7" w:rsidRPr="00C67286">
        <w:t>e.g.,</w:t>
      </w:r>
      <w:r w:rsidRPr="00C67286">
        <w:t xml:space="preserve"> </w:t>
      </w:r>
      <w:r w:rsidR="00665D8F" w:rsidRPr="00C67286">
        <w:t>Note:</w:t>
      </w:r>
      <w:r w:rsidRPr="00C67286">
        <w:t xml:space="preserve"> </w:t>
      </w:r>
      <w:r w:rsidR="00665D8F" w:rsidRPr="00C67286">
        <w:t>This document is not a specialization of the HL7 Basic Diagnostic Imaging Report template due to conflicts with two Procedure Note requirements (format of serviceEvent/effectiveTime, and title on DICOM Catalogue section)</w:t>
      </w:r>
      <w:r w:rsidR="00887E40" w:rsidRPr="00C67286">
        <w:t xml:space="preserve">. </w:t>
      </w:r>
      <w:r w:rsidR="00665D8F" w:rsidRPr="00C67286">
        <w:t>When and if these are resolved, an instance may also comply to the Diagnostic Imaging Report.</w:t>
      </w:r>
      <w:r w:rsidRPr="00C67286">
        <w:t>&gt;</w:t>
      </w:r>
    </w:p>
    <w:p w14:paraId="2B0DE54F" w14:textId="77777777" w:rsidR="00BB65D8" w:rsidRPr="00C67286" w:rsidRDefault="00BB65D8" w:rsidP="00BB65D8">
      <w:pPr>
        <w:pStyle w:val="Heading5"/>
        <w:numPr>
          <w:ilvl w:val="0"/>
          <w:numId w:val="0"/>
        </w:numPr>
        <w:rPr>
          <w:noProof w:val="0"/>
        </w:rPr>
      </w:pPr>
      <w:bookmarkStart w:id="1077" w:name="_Toc345074701"/>
      <w:r w:rsidRPr="00C67286">
        <w:rPr>
          <w:noProof w:val="0"/>
        </w:rPr>
        <w:t>6.3.1.</w:t>
      </w:r>
      <w:r w:rsidR="008D45BC" w:rsidRPr="00C67286">
        <w:rPr>
          <w:noProof w:val="0"/>
        </w:rPr>
        <w:t>D</w:t>
      </w:r>
      <w:r w:rsidRPr="00C67286">
        <w:rPr>
          <w:noProof w:val="0"/>
        </w:rPr>
        <w:t>.</w:t>
      </w:r>
      <w:r w:rsidR="00871613" w:rsidRPr="00C67286">
        <w:rPr>
          <w:noProof w:val="0"/>
        </w:rPr>
        <w:t>3</w:t>
      </w:r>
      <w:r w:rsidRPr="00C67286">
        <w:rPr>
          <w:noProof w:val="0"/>
        </w:rPr>
        <w:t xml:space="preserve"> </w:t>
      </w:r>
      <w:r w:rsidR="00665D8F" w:rsidRPr="00C67286">
        <w:rPr>
          <w:noProof w:val="0"/>
        </w:rPr>
        <w:t xml:space="preserve">Referenced </w:t>
      </w:r>
      <w:r w:rsidRPr="00C67286">
        <w:rPr>
          <w:noProof w:val="0"/>
        </w:rPr>
        <w:t>Standard</w:t>
      </w:r>
      <w:r w:rsidR="00665D8F" w:rsidRPr="00C67286">
        <w:rPr>
          <w:noProof w:val="0"/>
        </w:rPr>
        <w:t>s</w:t>
      </w:r>
      <w:bookmarkEnd w:id="1077"/>
    </w:p>
    <w:p w14:paraId="4F22DB3E" w14:textId="77777777" w:rsidR="0032060B" w:rsidRPr="00C67286" w:rsidRDefault="0032060B" w:rsidP="00597DB2">
      <w:pPr>
        <w:pStyle w:val="AuthorInstructions"/>
      </w:pPr>
      <w:r w:rsidRPr="00C67286">
        <w:t>&lt;</w:t>
      </w:r>
      <w:r w:rsidR="001F68C9" w:rsidRPr="00C67286">
        <w:t>Identify ALL standards referenced by THIS content module.&gt;</w:t>
      </w:r>
    </w:p>
    <w:p w14:paraId="0741C7AC" w14:textId="77777777" w:rsidR="0032060B" w:rsidRPr="00C67286" w:rsidRDefault="001F68C9" w:rsidP="0032060B">
      <w:pPr>
        <w:pStyle w:val="BodyText"/>
      </w:pPr>
      <w:r w:rsidRPr="00C67286">
        <w:t>All standards which are reference in this document are listed below with their common abbreviation, full title, and link to the standard.</w:t>
      </w:r>
    </w:p>
    <w:p w14:paraId="0195C56A" w14:textId="77777777" w:rsidR="001F68C9" w:rsidRPr="00C67286" w:rsidRDefault="001F68C9" w:rsidP="0032060B">
      <w:pPr>
        <w:pStyle w:val="BodyText"/>
        <w:rPr>
          <w:highlight w:val="yellow"/>
        </w:rPr>
      </w:pPr>
    </w:p>
    <w:p w14:paraId="69C32243" w14:textId="77777777" w:rsidR="001F68C9" w:rsidRPr="00C67286" w:rsidRDefault="001F68C9" w:rsidP="001F68C9">
      <w:pPr>
        <w:pStyle w:val="TableTitle"/>
      </w:pPr>
      <w:r w:rsidRPr="00C67286">
        <w:t>Table 6.3.1.D</w:t>
      </w:r>
      <w:r w:rsidR="000D6321" w:rsidRPr="00C67286">
        <w:t>.3</w:t>
      </w:r>
      <w:r w:rsidRPr="00C67286">
        <w:t>-1</w:t>
      </w:r>
      <w:r w:rsidR="00C250ED" w:rsidRPr="00C67286">
        <w:t>:</w:t>
      </w:r>
      <w:r w:rsidRPr="00C67286">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C67286" w14:paraId="4159AF54" w14:textId="77777777" w:rsidTr="00CF508D">
        <w:trPr>
          <w:cantSplit/>
          <w:tblHeader/>
        </w:trPr>
        <w:tc>
          <w:tcPr>
            <w:tcW w:w="1368" w:type="dxa"/>
            <w:shd w:val="clear" w:color="auto" w:fill="D9D9D9"/>
          </w:tcPr>
          <w:p w14:paraId="7E064B5D" w14:textId="77777777" w:rsidR="00665D8F" w:rsidRPr="00C67286" w:rsidRDefault="00665D8F" w:rsidP="00730E16">
            <w:pPr>
              <w:pStyle w:val="TableEntryHeader"/>
            </w:pPr>
            <w:r w:rsidRPr="00C67286">
              <w:t>Abbreviation</w:t>
            </w:r>
          </w:p>
        </w:tc>
        <w:tc>
          <w:tcPr>
            <w:tcW w:w="4500" w:type="dxa"/>
            <w:shd w:val="clear" w:color="auto" w:fill="D9D9D9"/>
          </w:tcPr>
          <w:p w14:paraId="52863116" w14:textId="77777777" w:rsidR="00665D8F" w:rsidRPr="00C67286" w:rsidRDefault="00665D8F" w:rsidP="001F68C9">
            <w:pPr>
              <w:pStyle w:val="TableEntryHeader"/>
            </w:pPr>
            <w:r w:rsidRPr="00C67286">
              <w:t>Title</w:t>
            </w:r>
          </w:p>
        </w:tc>
        <w:tc>
          <w:tcPr>
            <w:tcW w:w="3708" w:type="dxa"/>
            <w:shd w:val="clear" w:color="auto" w:fill="D9D9D9"/>
          </w:tcPr>
          <w:p w14:paraId="0115EE0A" w14:textId="77777777" w:rsidR="00665D8F" w:rsidRPr="00C67286" w:rsidRDefault="00665D8F" w:rsidP="00CF508D">
            <w:pPr>
              <w:pStyle w:val="TableEntryHeader"/>
            </w:pPr>
            <w:r w:rsidRPr="00C67286">
              <w:t>URL</w:t>
            </w:r>
          </w:p>
        </w:tc>
      </w:tr>
      <w:tr w:rsidR="00665D8F" w:rsidRPr="00C67286" w14:paraId="6D4CBF74" w14:textId="77777777" w:rsidTr="00CF508D">
        <w:trPr>
          <w:cantSplit/>
        </w:trPr>
        <w:tc>
          <w:tcPr>
            <w:tcW w:w="1368" w:type="dxa"/>
            <w:shd w:val="clear" w:color="auto" w:fill="auto"/>
          </w:tcPr>
          <w:p w14:paraId="28A7FE1D" w14:textId="77777777" w:rsidR="00665D8F" w:rsidRPr="00C67286" w:rsidRDefault="0032060B" w:rsidP="00597DB2">
            <w:pPr>
              <w:pStyle w:val="TableEntry"/>
            </w:pPr>
            <w:r w:rsidRPr="00C67286">
              <w:t>&lt;abbreviated name of standard&gt;</w:t>
            </w:r>
          </w:p>
        </w:tc>
        <w:tc>
          <w:tcPr>
            <w:tcW w:w="4500" w:type="dxa"/>
            <w:shd w:val="clear" w:color="auto" w:fill="auto"/>
          </w:tcPr>
          <w:p w14:paraId="4FCC603F" w14:textId="77777777" w:rsidR="00665D8F" w:rsidRPr="00C67286" w:rsidRDefault="0032060B" w:rsidP="00597DB2">
            <w:pPr>
              <w:pStyle w:val="TableEntry"/>
            </w:pPr>
            <w:r w:rsidRPr="00C67286">
              <w:t>&lt;full name of standard&gt;</w:t>
            </w:r>
          </w:p>
        </w:tc>
        <w:tc>
          <w:tcPr>
            <w:tcW w:w="3708" w:type="dxa"/>
            <w:shd w:val="clear" w:color="auto" w:fill="auto"/>
          </w:tcPr>
          <w:p w14:paraId="6E953630" w14:textId="77777777" w:rsidR="00665D8F" w:rsidRPr="00C67286" w:rsidRDefault="0032060B" w:rsidP="00597DB2">
            <w:pPr>
              <w:pStyle w:val="TableEntry"/>
              <w:rPr>
                <w:sz w:val="20"/>
              </w:rPr>
            </w:pPr>
            <w:r w:rsidRPr="00C67286">
              <w:rPr>
                <w:sz w:val="20"/>
              </w:rPr>
              <w:t>&lt;link to standard&gt;</w:t>
            </w:r>
          </w:p>
        </w:tc>
      </w:tr>
      <w:tr w:rsidR="0032060B" w:rsidRPr="00C67286" w14:paraId="43F1D221" w14:textId="77777777" w:rsidTr="00CF508D">
        <w:trPr>
          <w:cantSplit/>
        </w:trPr>
        <w:tc>
          <w:tcPr>
            <w:tcW w:w="1368" w:type="dxa"/>
            <w:shd w:val="clear" w:color="auto" w:fill="auto"/>
          </w:tcPr>
          <w:p w14:paraId="3459B443" w14:textId="77777777" w:rsidR="0032060B" w:rsidRPr="00C67286" w:rsidRDefault="0032060B" w:rsidP="00597DB2">
            <w:pPr>
              <w:pStyle w:val="TableEntry"/>
            </w:pPr>
            <w:r w:rsidRPr="00C67286">
              <w:t>&lt;abbreviated name of standard&gt;</w:t>
            </w:r>
          </w:p>
        </w:tc>
        <w:tc>
          <w:tcPr>
            <w:tcW w:w="4500" w:type="dxa"/>
            <w:shd w:val="clear" w:color="auto" w:fill="auto"/>
          </w:tcPr>
          <w:p w14:paraId="70653033" w14:textId="77777777" w:rsidR="0032060B" w:rsidRPr="00C67286" w:rsidRDefault="0032060B" w:rsidP="00597DB2">
            <w:pPr>
              <w:pStyle w:val="TableEntry"/>
            </w:pPr>
            <w:r w:rsidRPr="00C67286">
              <w:t>&lt;full name of standard&gt;</w:t>
            </w:r>
          </w:p>
        </w:tc>
        <w:tc>
          <w:tcPr>
            <w:tcW w:w="3708" w:type="dxa"/>
            <w:shd w:val="clear" w:color="auto" w:fill="auto"/>
          </w:tcPr>
          <w:p w14:paraId="74F707C4" w14:textId="77777777" w:rsidR="0032060B" w:rsidRPr="00C67286" w:rsidRDefault="0032060B" w:rsidP="00597DB2">
            <w:pPr>
              <w:pStyle w:val="TableEntry"/>
              <w:rPr>
                <w:sz w:val="20"/>
              </w:rPr>
            </w:pPr>
            <w:r w:rsidRPr="00C67286">
              <w:rPr>
                <w:sz w:val="20"/>
              </w:rPr>
              <w:t>&lt;link to standard&gt;</w:t>
            </w:r>
          </w:p>
        </w:tc>
      </w:tr>
      <w:tr w:rsidR="0032060B" w:rsidRPr="00C67286" w14:paraId="4EE04240" w14:textId="77777777" w:rsidTr="00CF508D">
        <w:trPr>
          <w:cantSplit/>
        </w:trPr>
        <w:tc>
          <w:tcPr>
            <w:tcW w:w="1368" w:type="dxa"/>
            <w:shd w:val="clear" w:color="auto" w:fill="auto"/>
          </w:tcPr>
          <w:p w14:paraId="2F17136E" w14:textId="77777777" w:rsidR="0032060B" w:rsidRPr="00C67286" w:rsidRDefault="00C250ED" w:rsidP="00EF1E77">
            <w:pPr>
              <w:pStyle w:val="TableEntry"/>
            </w:pPr>
            <w:r w:rsidRPr="00C67286">
              <w:lastRenderedPageBreak/>
              <w:t>&lt;</w:t>
            </w:r>
            <w:r w:rsidR="0032060B" w:rsidRPr="00C67286">
              <w:t>e.g., CDA-PN</w:t>
            </w:r>
            <w:r w:rsidRPr="00C67286">
              <w:t>&gt;</w:t>
            </w:r>
          </w:p>
        </w:tc>
        <w:tc>
          <w:tcPr>
            <w:tcW w:w="4500" w:type="dxa"/>
            <w:shd w:val="clear" w:color="auto" w:fill="auto"/>
          </w:tcPr>
          <w:p w14:paraId="23513BD4" w14:textId="77777777" w:rsidR="0032060B" w:rsidRPr="00C67286" w:rsidRDefault="00C250ED" w:rsidP="00EF1E77">
            <w:pPr>
              <w:pStyle w:val="TableEntry"/>
            </w:pPr>
            <w:r w:rsidRPr="00C67286">
              <w:t>&lt;</w:t>
            </w:r>
            <w:r w:rsidR="0032060B" w:rsidRPr="00C67286">
              <w:t>e.g., HL7 Implementation Guide for CDA Release 2: Procedure Note (Universal Realm) (DSTU)</w:t>
            </w:r>
            <w:r w:rsidRPr="00C67286">
              <w:t>&gt;</w:t>
            </w:r>
          </w:p>
        </w:tc>
        <w:tc>
          <w:tcPr>
            <w:tcW w:w="3708" w:type="dxa"/>
            <w:shd w:val="clear" w:color="auto" w:fill="auto"/>
          </w:tcPr>
          <w:p w14:paraId="7E70F7D2" w14:textId="77777777" w:rsidR="0032060B" w:rsidRPr="00C67286" w:rsidRDefault="00C250ED" w:rsidP="005D6176">
            <w:pPr>
              <w:pStyle w:val="TableEntry"/>
            </w:pPr>
            <w:r w:rsidRPr="00C67286">
              <w:t>&lt;</w:t>
            </w:r>
            <w:r w:rsidR="0032060B" w:rsidRPr="00C67286">
              <w:t>e.g., http://www.hl7.org/documentcenter/public/standards/dstu/CDAR2_IG_PROCNOTE_DSTU_R1_2010JUL.zip</w:t>
            </w:r>
            <w:r w:rsidRPr="00C67286">
              <w:t>&gt;</w:t>
            </w:r>
          </w:p>
        </w:tc>
      </w:tr>
    </w:tbl>
    <w:p w14:paraId="0C5A80F9" w14:textId="77777777" w:rsidR="00665D8F" w:rsidRPr="00C67286" w:rsidRDefault="00665D8F" w:rsidP="0032060B">
      <w:pPr>
        <w:pStyle w:val="BodyText"/>
        <w:rPr>
          <w:lang w:eastAsia="x-none"/>
        </w:rPr>
      </w:pPr>
    </w:p>
    <w:p w14:paraId="07127D45" w14:textId="77777777" w:rsidR="00BB65D8" w:rsidRPr="00C67286" w:rsidRDefault="00BB65D8" w:rsidP="00BB65D8">
      <w:pPr>
        <w:pStyle w:val="Heading5"/>
        <w:numPr>
          <w:ilvl w:val="0"/>
          <w:numId w:val="0"/>
        </w:numPr>
        <w:rPr>
          <w:noProof w:val="0"/>
        </w:rPr>
      </w:pPr>
      <w:bookmarkStart w:id="1078" w:name="_Toc345074702"/>
      <w:r w:rsidRPr="00C67286">
        <w:rPr>
          <w:noProof w:val="0"/>
        </w:rPr>
        <w:t>6.3.1.</w:t>
      </w:r>
      <w:r w:rsidR="008D45BC" w:rsidRPr="00C67286">
        <w:rPr>
          <w:noProof w:val="0"/>
        </w:rPr>
        <w:t>D</w:t>
      </w:r>
      <w:r w:rsidRPr="00C67286">
        <w:rPr>
          <w:noProof w:val="0"/>
        </w:rPr>
        <w:t>.</w:t>
      </w:r>
      <w:r w:rsidR="00871613" w:rsidRPr="00C67286">
        <w:rPr>
          <w:noProof w:val="0"/>
        </w:rPr>
        <w:t>4</w:t>
      </w:r>
      <w:r w:rsidRPr="00C67286">
        <w:rPr>
          <w:noProof w:val="0"/>
        </w:rPr>
        <w:t xml:space="preserve"> Data Element Requirement</w:t>
      </w:r>
      <w:r w:rsidR="00BB62C0" w:rsidRPr="00C67286">
        <w:rPr>
          <w:noProof w:val="0"/>
        </w:rPr>
        <w:t xml:space="preserve"> </w:t>
      </w:r>
      <w:r w:rsidRPr="00C67286">
        <w:rPr>
          <w:noProof w:val="0"/>
        </w:rPr>
        <w:t>Mappings</w:t>
      </w:r>
      <w:r w:rsidR="00BB62C0" w:rsidRPr="00C67286">
        <w:rPr>
          <w:noProof w:val="0"/>
        </w:rPr>
        <w:t xml:space="preserve"> to CDA</w:t>
      </w:r>
      <w:bookmarkEnd w:id="1078"/>
    </w:p>
    <w:p w14:paraId="6B5C6501" w14:textId="77777777" w:rsidR="00CD4D46" w:rsidRPr="00C67286" w:rsidRDefault="00CD4D46" w:rsidP="00BB76BC">
      <w:pPr>
        <w:pStyle w:val="BodyText"/>
      </w:pPr>
      <w:r w:rsidRPr="00C67286">
        <w:t>This section identifies the mapping of data between referenced standards into the CDA implementation guide.</w:t>
      </w:r>
    </w:p>
    <w:p w14:paraId="529BC642" w14:textId="77777777" w:rsidR="00CD4D46" w:rsidRPr="00C67286" w:rsidRDefault="00CD4D46" w:rsidP="00597DB2">
      <w:pPr>
        <w:pStyle w:val="AuthorInstructions"/>
      </w:pPr>
      <w:r w:rsidRPr="00C67286">
        <w:t xml:space="preserve">&lt;Any </w:t>
      </w:r>
      <w:r w:rsidR="001F68C9" w:rsidRPr="00C67286">
        <w:t xml:space="preserve">required data mappings should be listed </w:t>
      </w:r>
      <w:r w:rsidRPr="00C67286">
        <w:t>in this section (mark NA if not needed).</w:t>
      </w:r>
      <w:r w:rsidR="00875BFD" w:rsidRPr="00C67286">
        <w:t xml:space="preserve"> Delete SAMPLE table before publishing</w:t>
      </w:r>
      <w:r w:rsidR="005F3FB5" w:rsidRPr="00C67286">
        <w:t>.</w:t>
      </w:r>
      <w:r w:rsidRPr="00C67286">
        <w:t>&gt;</w:t>
      </w:r>
      <w:r w:rsidR="001F68C9" w:rsidRPr="00C67286">
        <w:t xml:space="preserve"> </w:t>
      </w:r>
    </w:p>
    <w:p w14:paraId="3D11A539" w14:textId="77777777" w:rsidR="00875BFD" w:rsidRPr="00C67286" w:rsidRDefault="00CD4D46" w:rsidP="003579DA">
      <w:pPr>
        <w:pStyle w:val="BodyText"/>
        <w:rPr>
          <w:i/>
        </w:rPr>
      </w:pPr>
      <w:r w:rsidRPr="00C67286">
        <w:rPr>
          <w:i/>
        </w:rPr>
        <w:t>&lt;To complete Table 6.3.1.D.4-1, t</w:t>
      </w:r>
      <w:r w:rsidR="001F68C9" w:rsidRPr="00C67286">
        <w:rPr>
          <w:i/>
        </w:rPr>
        <w:t xml:space="preserve">he </w:t>
      </w:r>
      <w:r w:rsidR="009D125C" w:rsidRPr="00C67286">
        <w:rPr>
          <w:i/>
        </w:rPr>
        <w:t>author</w:t>
      </w:r>
      <w:r w:rsidR="001F68C9" w:rsidRPr="00C67286">
        <w:rPr>
          <w:i/>
        </w:rPr>
        <w:t xml:space="preserve"> should add the referenced standards abbreviations in the first row/title bar</w:t>
      </w:r>
      <w:r w:rsidR="00887E40" w:rsidRPr="00C67286">
        <w:rPr>
          <w:i/>
        </w:rPr>
        <w:t xml:space="preserve">. </w:t>
      </w:r>
      <w:r w:rsidR="001F68C9" w:rsidRPr="00C67286">
        <w:rPr>
          <w:i/>
        </w:rPr>
        <w:t>Add or delete columns and sub-rows as necessary. If this table is more than 8 to 10 rows long, consider putting this table into</w:t>
      </w:r>
      <w:r w:rsidR="003F3E4A" w:rsidRPr="00C67286">
        <w:rPr>
          <w:i/>
        </w:rPr>
        <w:t xml:space="preserve"> </w:t>
      </w:r>
      <w:r w:rsidR="001F68C9" w:rsidRPr="00C67286">
        <w:rPr>
          <w:i/>
        </w:rPr>
        <w:t xml:space="preserve">an </w:t>
      </w:r>
      <w:r w:rsidR="001606A7" w:rsidRPr="00C67286">
        <w:rPr>
          <w:i/>
        </w:rPr>
        <w:t>a</w:t>
      </w:r>
      <w:r w:rsidR="001F68C9" w:rsidRPr="00C67286">
        <w:rPr>
          <w:i/>
        </w:rPr>
        <w:t>ppendix of this supplement.</w:t>
      </w:r>
      <w:r w:rsidRPr="00C67286">
        <w:rPr>
          <w:i/>
        </w:rPr>
        <w:t xml:space="preserve"> A brief sample follows.</w:t>
      </w:r>
      <w:r w:rsidR="00C250ED" w:rsidRPr="00C67286">
        <w:rPr>
          <w:i/>
        </w:rPr>
        <w:t>&gt;</w:t>
      </w:r>
    </w:p>
    <w:p w14:paraId="68FC4DFA" w14:textId="77777777" w:rsidR="00AD069D" w:rsidRPr="00C67286" w:rsidRDefault="00AD069D" w:rsidP="003579DA">
      <w:pPr>
        <w:pStyle w:val="BodyText"/>
        <w:rPr>
          <w:i/>
        </w:rPr>
      </w:pPr>
    </w:p>
    <w:p w14:paraId="32485A98" w14:textId="77777777" w:rsidR="000D6321" w:rsidRPr="00C67286" w:rsidRDefault="00CD4D46" w:rsidP="00EF1E77">
      <w:pPr>
        <w:pStyle w:val="TableTitle"/>
      </w:pPr>
      <w:r w:rsidRPr="00C67286">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C67286" w14:paraId="56CC81BA" w14:textId="77777777" w:rsidTr="00BB76BC">
        <w:trPr>
          <w:cantSplit/>
          <w:tblHeader/>
          <w:jc w:val="center"/>
        </w:trPr>
        <w:tc>
          <w:tcPr>
            <w:tcW w:w="4537" w:type="dxa"/>
            <w:tcBorders>
              <w:bottom w:val="single" w:sz="4" w:space="0" w:color="000000"/>
            </w:tcBorders>
            <w:shd w:val="clear" w:color="auto" w:fill="D9D9D9"/>
          </w:tcPr>
          <w:p w14:paraId="1CC84CD7" w14:textId="77777777" w:rsidR="004F7C05" w:rsidRPr="00C67286" w:rsidRDefault="004F7C05" w:rsidP="005D6176">
            <w:pPr>
              <w:pStyle w:val="TableEntryHeader"/>
            </w:pPr>
            <w:r w:rsidRPr="00C67286">
              <w:t>ACC Key Data Element (KDECI)</w:t>
            </w:r>
          </w:p>
        </w:tc>
        <w:tc>
          <w:tcPr>
            <w:tcW w:w="3111" w:type="dxa"/>
            <w:tcBorders>
              <w:bottom w:val="single" w:sz="4" w:space="0" w:color="000000"/>
            </w:tcBorders>
            <w:shd w:val="clear" w:color="auto" w:fill="D9D9D9"/>
          </w:tcPr>
          <w:p w14:paraId="4B38A2DB" w14:textId="77777777" w:rsidR="004F7C05" w:rsidRPr="00C67286" w:rsidRDefault="004F7C05" w:rsidP="0032600B">
            <w:pPr>
              <w:pStyle w:val="TableEntryHeader"/>
            </w:pPr>
            <w:r w:rsidRPr="00C67286">
              <w:t>CDA-DIR</w:t>
            </w:r>
          </w:p>
        </w:tc>
      </w:tr>
      <w:tr w:rsidR="004F7C05" w:rsidRPr="00C67286" w14:paraId="69DA2CA8" w14:textId="77777777" w:rsidTr="00BB76BC">
        <w:trPr>
          <w:cantSplit/>
          <w:jc w:val="center"/>
        </w:trPr>
        <w:tc>
          <w:tcPr>
            <w:tcW w:w="4537" w:type="dxa"/>
            <w:shd w:val="clear" w:color="auto" w:fill="auto"/>
          </w:tcPr>
          <w:p w14:paraId="7E99920F" w14:textId="77777777" w:rsidR="004F7C05" w:rsidRPr="00C67286" w:rsidRDefault="004F7C05" w:rsidP="00EF1E77">
            <w:pPr>
              <w:pStyle w:val="TableEntry"/>
            </w:pPr>
          </w:p>
        </w:tc>
        <w:tc>
          <w:tcPr>
            <w:tcW w:w="3111" w:type="dxa"/>
            <w:shd w:val="clear" w:color="auto" w:fill="auto"/>
          </w:tcPr>
          <w:p w14:paraId="64855351" w14:textId="77777777" w:rsidR="004F7C05" w:rsidRPr="00C67286" w:rsidRDefault="004F7C05" w:rsidP="00EF1E77">
            <w:pPr>
              <w:pStyle w:val="TableEntry"/>
            </w:pPr>
            <w:r w:rsidRPr="00C67286">
              <w:t>DICOM Object Catalog (5)</w:t>
            </w:r>
          </w:p>
        </w:tc>
      </w:tr>
      <w:tr w:rsidR="004F7C05" w:rsidRPr="00C67286" w14:paraId="14858D4D" w14:textId="77777777" w:rsidTr="00BB76BC">
        <w:trPr>
          <w:cantSplit/>
          <w:jc w:val="center"/>
        </w:trPr>
        <w:tc>
          <w:tcPr>
            <w:tcW w:w="4537" w:type="dxa"/>
          </w:tcPr>
          <w:p w14:paraId="71F007E3" w14:textId="77777777" w:rsidR="004F7C05" w:rsidRPr="00C67286" w:rsidRDefault="004F7C05" w:rsidP="00EF1E77">
            <w:pPr>
              <w:pStyle w:val="TableEntry"/>
            </w:pPr>
            <w:r w:rsidRPr="00C67286">
              <w:t>Administrative</w:t>
            </w:r>
          </w:p>
          <w:p w14:paraId="206B8E05" w14:textId="77777777" w:rsidR="004F7C05" w:rsidRPr="00C67286" w:rsidRDefault="004F7C05" w:rsidP="00BB76BC">
            <w:pPr>
              <w:pStyle w:val="TableEntry"/>
            </w:pPr>
            <w:r w:rsidRPr="00C67286">
              <w:t>Facility (5)</w:t>
            </w:r>
          </w:p>
          <w:p w14:paraId="593427B6" w14:textId="77777777" w:rsidR="004F7C05" w:rsidRPr="00C67286" w:rsidRDefault="004F7C05" w:rsidP="00BB76BC">
            <w:pPr>
              <w:pStyle w:val="TableEntry"/>
            </w:pPr>
            <w:r w:rsidRPr="00C67286">
              <w:t>Data Source (1)</w:t>
            </w:r>
          </w:p>
          <w:p w14:paraId="40E45F69" w14:textId="77777777" w:rsidR="004F7C05" w:rsidRPr="00C67286" w:rsidRDefault="004F7C05" w:rsidP="00BB76BC">
            <w:pPr>
              <w:pStyle w:val="TableEntry"/>
            </w:pPr>
            <w:r w:rsidRPr="00C67286">
              <w:t>Priority (1)</w:t>
            </w:r>
          </w:p>
          <w:p w14:paraId="142D275F" w14:textId="77777777" w:rsidR="004F7C05" w:rsidRPr="00C67286" w:rsidRDefault="004F7C05" w:rsidP="00BB76BC">
            <w:pPr>
              <w:pStyle w:val="TableEntry"/>
            </w:pPr>
            <w:r w:rsidRPr="00C67286">
              <w:t>Accreditation (2)</w:t>
            </w:r>
          </w:p>
          <w:p w14:paraId="234C3464" w14:textId="77777777" w:rsidR="004F7C05" w:rsidRPr="00C67286" w:rsidRDefault="004F7C05" w:rsidP="00BB76BC">
            <w:pPr>
              <w:pStyle w:val="TableEntry"/>
            </w:pPr>
            <w:r w:rsidRPr="00C67286">
              <w:t>Insurance (1)</w:t>
            </w:r>
          </w:p>
        </w:tc>
        <w:tc>
          <w:tcPr>
            <w:tcW w:w="3111" w:type="dxa"/>
          </w:tcPr>
          <w:p w14:paraId="3D82A1BE" w14:textId="77777777" w:rsidR="004F7C05" w:rsidRPr="00C67286" w:rsidRDefault="004F7C05" w:rsidP="00EF1E77">
            <w:pPr>
              <w:pStyle w:val="TableEntry"/>
            </w:pPr>
            <w:r w:rsidRPr="00C67286">
              <w:t>CDA Header</w:t>
            </w:r>
          </w:p>
          <w:p w14:paraId="5783BF74" w14:textId="77777777" w:rsidR="004F7C05" w:rsidRPr="00C67286" w:rsidRDefault="004F7C05" w:rsidP="00EF1E77">
            <w:pPr>
              <w:pStyle w:val="TableEntry"/>
            </w:pPr>
            <w:r w:rsidRPr="00C67286">
              <w:t>General (10)</w:t>
            </w:r>
          </w:p>
          <w:p w14:paraId="74549F47" w14:textId="77777777" w:rsidR="004F7C05" w:rsidRPr="00C67286" w:rsidRDefault="004F7C05" w:rsidP="005D6176">
            <w:pPr>
              <w:pStyle w:val="TableEntry"/>
            </w:pPr>
            <w:r w:rsidRPr="00C67286">
              <w:t>Document (19)</w:t>
            </w:r>
          </w:p>
          <w:p w14:paraId="6D6F5456" w14:textId="77777777" w:rsidR="004F7C05" w:rsidRPr="00C67286" w:rsidRDefault="004F7C05" w:rsidP="0032600B">
            <w:pPr>
              <w:pStyle w:val="TableEntry"/>
            </w:pPr>
            <w:r w:rsidRPr="00C67286">
              <w:t>Participants (20)</w:t>
            </w:r>
          </w:p>
          <w:p w14:paraId="630356A9" w14:textId="77777777" w:rsidR="004F7C05" w:rsidRPr="00C67286" w:rsidRDefault="004F7C05" w:rsidP="00BB76BC">
            <w:pPr>
              <w:pStyle w:val="TableEntry"/>
            </w:pPr>
            <w:r w:rsidRPr="00C67286">
              <w:t>Order (1)</w:t>
            </w:r>
          </w:p>
          <w:p w14:paraId="12206F22" w14:textId="77777777" w:rsidR="004F7C05" w:rsidRPr="00C67286" w:rsidRDefault="004F7C05" w:rsidP="00BB76BC">
            <w:pPr>
              <w:pStyle w:val="TableEntry"/>
            </w:pPr>
            <w:r w:rsidRPr="00C67286">
              <w:t>Service Event (12)</w:t>
            </w:r>
          </w:p>
          <w:p w14:paraId="015427BF" w14:textId="77777777" w:rsidR="004F7C05" w:rsidRPr="00C67286" w:rsidRDefault="004F7C05" w:rsidP="00BB76BC">
            <w:pPr>
              <w:pStyle w:val="TableEntry"/>
            </w:pPr>
            <w:r w:rsidRPr="00C67286">
              <w:t>Encounter (10)</w:t>
            </w:r>
          </w:p>
        </w:tc>
      </w:tr>
      <w:tr w:rsidR="004F7C05" w:rsidRPr="00C67286" w14:paraId="49661EDF" w14:textId="77777777" w:rsidTr="00BB76BC">
        <w:trPr>
          <w:cantSplit/>
          <w:jc w:val="center"/>
        </w:trPr>
        <w:tc>
          <w:tcPr>
            <w:tcW w:w="4537" w:type="dxa"/>
          </w:tcPr>
          <w:p w14:paraId="628A7E51" w14:textId="77777777" w:rsidR="004F7C05" w:rsidRPr="00C67286" w:rsidRDefault="004F7C05" w:rsidP="00EF1E77">
            <w:pPr>
              <w:pStyle w:val="TableEntry"/>
            </w:pPr>
            <w:r w:rsidRPr="00C67286">
              <w:t>Study Referral Data (2)</w:t>
            </w:r>
          </w:p>
        </w:tc>
        <w:tc>
          <w:tcPr>
            <w:tcW w:w="3111" w:type="dxa"/>
          </w:tcPr>
          <w:p w14:paraId="761CC95E" w14:textId="77777777" w:rsidR="004F7C05" w:rsidRPr="00C67286" w:rsidRDefault="004F7C05" w:rsidP="005D6176">
            <w:pPr>
              <w:pStyle w:val="TableEntry"/>
            </w:pPr>
            <w:r w:rsidRPr="00C67286">
              <w:t>Request</w:t>
            </w:r>
          </w:p>
        </w:tc>
      </w:tr>
      <w:tr w:rsidR="004F7C05" w:rsidRPr="00C67286" w14:paraId="3D3D5115" w14:textId="77777777" w:rsidTr="00BB76BC">
        <w:trPr>
          <w:cantSplit/>
          <w:jc w:val="center"/>
        </w:trPr>
        <w:tc>
          <w:tcPr>
            <w:tcW w:w="4537" w:type="dxa"/>
          </w:tcPr>
          <w:p w14:paraId="6DBB3770" w14:textId="77777777" w:rsidR="004F7C05" w:rsidRPr="00C67286" w:rsidRDefault="004F7C05" w:rsidP="00EF1E77">
            <w:pPr>
              <w:pStyle w:val="TableEntry"/>
            </w:pPr>
            <w:r w:rsidRPr="00C67286">
              <w:t>History and Risk Factors</w:t>
            </w:r>
          </w:p>
          <w:p w14:paraId="424AA924" w14:textId="77777777" w:rsidR="004F7C05" w:rsidRPr="00C67286" w:rsidRDefault="004F7C05" w:rsidP="00BB76BC">
            <w:pPr>
              <w:pStyle w:val="TableEntry"/>
            </w:pPr>
            <w:r w:rsidRPr="00C67286">
              <w:t>Vital Signs (4)</w:t>
            </w:r>
          </w:p>
          <w:p w14:paraId="4547A1D2" w14:textId="77777777" w:rsidR="004F7C05" w:rsidRPr="00C67286" w:rsidRDefault="004F7C05" w:rsidP="00BB76BC">
            <w:pPr>
              <w:pStyle w:val="TableEntry"/>
            </w:pPr>
            <w:r w:rsidRPr="00C67286">
              <w:t>Labs (2)</w:t>
            </w:r>
          </w:p>
          <w:p w14:paraId="6817C3A9" w14:textId="77777777" w:rsidR="004F7C05" w:rsidRPr="00C67286" w:rsidRDefault="004F7C05" w:rsidP="00BB76BC">
            <w:pPr>
              <w:pStyle w:val="TableEntry"/>
            </w:pPr>
            <w:r w:rsidRPr="00C67286">
              <w:t>Problems (14)</w:t>
            </w:r>
          </w:p>
          <w:p w14:paraId="72BA2A72" w14:textId="77777777" w:rsidR="004F7C05" w:rsidRPr="00C67286" w:rsidRDefault="004F7C05" w:rsidP="00BB76BC">
            <w:pPr>
              <w:pStyle w:val="TableEntry"/>
            </w:pPr>
            <w:r w:rsidRPr="00C67286">
              <w:t>Chest Pain (5)</w:t>
            </w:r>
          </w:p>
          <w:p w14:paraId="6AFB4183" w14:textId="77777777" w:rsidR="004F7C05" w:rsidRPr="00C67286" w:rsidRDefault="004F7C05" w:rsidP="00BB76BC">
            <w:pPr>
              <w:pStyle w:val="TableEntry"/>
            </w:pPr>
            <w:r w:rsidRPr="00C67286">
              <w:t>Family History (1)</w:t>
            </w:r>
          </w:p>
          <w:p w14:paraId="440D2039" w14:textId="77777777" w:rsidR="004F7C05" w:rsidRPr="00C67286" w:rsidRDefault="004F7C05" w:rsidP="00BB76BC">
            <w:pPr>
              <w:pStyle w:val="TableEntry"/>
            </w:pPr>
            <w:r w:rsidRPr="00C67286">
              <w:t>Tobacco Use (1)</w:t>
            </w:r>
          </w:p>
          <w:p w14:paraId="4699F842" w14:textId="77777777" w:rsidR="004F7C05" w:rsidRPr="00C67286" w:rsidRDefault="004F7C05" w:rsidP="00BB76BC">
            <w:pPr>
              <w:pStyle w:val="TableEntry"/>
            </w:pPr>
            <w:r w:rsidRPr="00C67286">
              <w:t>Risk Estimates (6)</w:t>
            </w:r>
          </w:p>
          <w:p w14:paraId="1BD5D5BE" w14:textId="77777777" w:rsidR="004F7C05" w:rsidRPr="00C67286" w:rsidRDefault="004F7C05" w:rsidP="00BB76BC">
            <w:pPr>
              <w:pStyle w:val="TableEntry"/>
            </w:pPr>
          </w:p>
        </w:tc>
        <w:tc>
          <w:tcPr>
            <w:tcW w:w="3111" w:type="dxa"/>
          </w:tcPr>
          <w:p w14:paraId="7575A4B9" w14:textId="77777777" w:rsidR="004F7C05" w:rsidRPr="00C67286" w:rsidRDefault="004F7C05" w:rsidP="00EF1E77">
            <w:pPr>
              <w:pStyle w:val="TableEntry"/>
            </w:pPr>
            <w:r w:rsidRPr="00C67286">
              <w:t>History</w:t>
            </w:r>
          </w:p>
        </w:tc>
      </w:tr>
    </w:tbl>
    <w:p w14:paraId="745C607A" w14:textId="77777777" w:rsidR="000D6321" w:rsidRPr="00C67286" w:rsidRDefault="00CD4D46" w:rsidP="0032060B">
      <w:pPr>
        <w:pStyle w:val="BodyText"/>
        <w:rPr>
          <w:i/>
        </w:rPr>
      </w:pPr>
      <w:r w:rsidRPr="00C67286">
        <w:rPr>
          <w:i/>
        </w:rPr>
        <w:t>&gt;</w:t>
      </w:r>
    </w:p>
    <w:p w14:paraId="16EE1DF6" w14:textId="77777777" w:rsidR="000D6321" w:rsidRPr="00C67286" w:rsidRDefault="000D6321" w:rsidP="0032060B">
      <w:pPr>
        <w:pStyle w:val="BodyText"/>
        <w:rPr>
          <w:i/>
        </w:rPr>
      </w:pPr>
    </w:p>
    <w:p w14:paraId="480020BC" w14:textId="77777777" w:rsidR="0032060B" w:rsidRPr="00C67286" w:rsidRDefault="000D6321" w:rsidP="000807AC">
      <w:pPr>
        <w:pStyle w:val="TableTitle"/>
      </w:pPr>
      <w:r w:rsidRPr="00C67286">
        <w:lastRenderedPageBreak/>
        <w:t>Table 6.3.1.D.4-1</w:t>
      </w:r>
      <w:r w:rsidR="001606A7" w:rsidRPr="00C67286">
        <w:t>:</w:t>
      </w:r>
      <w:r w:rsidRPr="00C67286">
        <w:t xml:space="preserve"> &lt; Document Name</w:t>
      </w:r>
      <w:r w:rsidR="0097454A" w:rsidRPr="00C67286">
        <w:t xml:space="preserve"> Acronym</w:t>
      </w:r>
      <w:r w:rsidRPr="00C67286">
        <w:t xml:space="preserve">&gt; - </w:t>
      </w:r>
      <w:r w:rsidR="00BB62C0" w:rsidRPr="00C67286">
        <w:t xml:space="preserve">Data Element Requirement </w:t>
      </w:r>
      <w:r w:rsidRPr="00C67286">
        <w:t>Mappings</w:t>
      </w:r>
      <w:r w:rsidR="00BB62C0" w:rsidRPr="00C67286">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C67286" w14:paraId="6ED34F79" w14:textId="77777777" w:rsidTr="00BB76BC">
        <w:trPr>
          <w:cantSplit/>
          <w:tblHeader/>
          <w:jc w:val="center"/>
        </w:trPr>
        <w:tc>
          <w:tcPr>
            <w:tcW w:w="3378" w:type="dxa"/>
            <w:tcBorders>
              <w:bottom w:val="single" w:sz="4" w:space="0" w:color="000000"/>
            </w:tcBorders>
            <w:shd w:val="clear" w:color="auto" w:fill="D9D9D9"/>
          </w:tcPr>
          <w:p w14:paraId="47F4B93E" w14:textId="77777777" w:rsidR="00B82D84" w:rsidRPr="00C67286" w:rsidRDefault="00B82D84" w:rsidP="00CF508D">
            <w:pPr>
              <w:pStyle w:val="TableEntryHeader"/>
            </w:pPr>
            <w:r w:rsidRPr="00C67286">
              <w:t>Clinical Data Element &lt;source&gt;</w:t>
            </w:r>
          </w:p>
        </w:tc>
        <w:tc>
          <w:tcPr>
            <w:tcW w:w="4818" w:type="dxa"/>
            <w:tcBorders>
              <w:bottom w:val="single" w:sz="4" w:space="0" w:color="000000"/>
            </w:tcBorders>
            <w:shd w:val="clear" w:color="auto" w:fill="D9D9D9"/>
          </w:tcPr>
          <w:p w14:paraId="12735D69" w14:textId="77777777" w:rsidR="00B82D84" w:rsidRPr="00C67286" w:rsidRDefault="00B82D84" w:rsidP="003651D9">
            <w:pPr>
              <w:pStyle w:val="TableEntryHeader"/>
            </w:pPr>
            <w:r w:rsidRPr="00C67286">
              <w:t>&lt; this document acronym&gt;</w:t>
            </w:r>
            <w:r w:rsidR="00C250ED" w:rsidRPr="00C67286">
              <w:t xml:space="preserve"> </w:t>
            </w:r>
          </w:p>
        </w:tc>
      </w:tr>
      <w:tr w:rsidR="00B82D84" w:rsidRPr="00C67286" w14:paraId="1184FC6C" w14:textId="77777777" w:rsidTr="00BB76BC">
        <w:trPr>
          <w:cantSplit/>
          <w:jc w:val="center"/>
        </w:trPr>
        <w:tc>
          <w:tcPr>
            <w:tcW w:w="3378" w:type="dxa"/>
            <w:shd w:val="clear" w:color="auto" w:fill="auto"/>
          </w:tcPr>
          <w:p w14:paraId="3B9CB5FD" w14:textId="77777777" w:rsidR="00B82D84" w:rsidRPr="00C67286" w:rsidRDefault="00B82D84" w:rsidP="00AD069D">
            <w:pPr>
              <w:pStyle w:val="TableEntry"/>
            </w:pPr>
          </w:p>
        </w:tc>
        <w:tc>
          <w:tcPr>
            <w:tcW w:w="4818" w:type="dxa"/>
            <w:shd w:val="clear" w:color="auto" w:fill="auto"/>
          </w:tcPr>
          <w:p w14:paraId="05FE8D72" w14:textId="77777777" w:rsidR="00B82D84" w:rsidRPr="00C67286" w:rsidRDefault="00B82D84" w:rsidP="003579DA">
            <w:pPr>
              <w:pStyle w:val="TableEntry"/>
            </w:pPr>
          </w:p>
        </w:tc>
      </w:tr>
      <w:tr w:rsidR="00B82D84" w:rsidRPr="00C67286" w14:paraId="65698640" w14:textId="77777777" w:rsidTr="00BB76BC">
        <w:trPr>
          <w:cantSplit/>
          <w:jc w:val="center"/>
        </w:trPr>
        <w:tc>
          <w:tcPr>
            <w:tcW w:w="3378" w:type="dxa"/>
          </w:tcPr>
          <w:p w14:paraId="35D482F1" w14:textId="77777777" w:rsidR="00B82D84" w:rsidRPr="00C67286" w:rsidRDefault="00B82D84" w:rsidP="00BB76BC">
            <w:pPr>
              <w:pStyle w:val="TableEntry"/>
            </w:pPr>
          </w:p>
        </w:tc>
        <w:tc>
          <w:tcPr>
            <w:tcW w:w="4818" w:type="dxa"/>
          </w:tcPr>
          <w:p w14:paraId="34B02ADF" w14:textId="77777777" w:rsidR="00B82D84" w:rsidRPr="00C67286" w:rsidRDefault="00B82D84" w:rsidP="00AD069D">
            <w:pPr>
              <w:pStyle w:val="TableEntry"/>
            </w:pPr>
          </w:p>
        </w:tc>
      </w:tr>
      <w:tr w:rsidR="00B82D84" w:rsidRPr="00C67286" w14:paraId="05E2AC3D" w14:textId="77777777" w:rsidTr="00BB76BC">
        <w:trPr>
          <w:cantSplit/>
          <w:jc w:val="center"/>
        </w:trPr>
        <w:tc>
          <w:tcPr>
            <w:tcW w:w="3378" w:type="dxa"/>
          </w:tcPr>
          <w:p w14:paraId="1C502BE7" w14:textId="77777777" w:rsidR="00B82D84" w:rsidRPr="00C67286" w:rsidRDefault="00B82D84" w:rsidP="00AD069D">
            <w:pPr>
              <w:pStyle w:val="TableEntry"/>
            </w:pPr>
          </w:p>
        </w:tc>
        <w:tc>
          <w:tcPr>
            <w:tcW w:w="4818" w:type="dxa"/>
          </w:tcPr>
          <w:p w14:paraId="4AB110EA" w14:textId="77777777" w:rsidR="00B82D84" w:rsidRPr="00C67286" w:rsidRDefault="00B82D84" w:rsidP="003579DA">
            <w:pPr>
              <w:pStyle w:val="TableEntry"/>
            </w:pPr>
          </w:p>
        </w:tc>
      </w:tr>
      <w:tr w:rsidR="00B82D84" w:rsidRPr="00C67286" w14:paraId="3F4E524D" w14:textId="77777777" w:rsidTr="00BB76BC">
        <w:trPr>
          <w:cantSplit/>
          <w:jc w:val="center"/>
        </w:trPr>
        <w:tc>
          <w:tcPr>
            <w:tcW w:w="3378" w:type="dxa"/>
          </w:tcPr>
          <w:p w14:paraId="63F661B8" w14:textId="77777777" w:rsidR="00B82D84" w:rsidRPr="00C67286" w:rsidRDefault="00B82D84" w:rsidP="00BB76BC">
            <w:pPr>
              <w:pStyle w:val="TableEntry"/>
            </w:pPr>
          </w:p>
        </w:tc>
        <w:tc>
          <w:tcPr>
            <w:tcW w:w="4818" w:type="dxa"/>
          </w:tcPr>
          <w:p w14:paraId="7E0FCD92" w14:textId="77777777" w:rsidR="00B82D84" w:rsidRPr="00C67286" w:rsidRDefault="00B82D84" w:rsidP="00AD069D">
            <w:pPr>
              <w:pStyle w:val="TableEntry"/>
            </w:pPr>
          </w:p>
        </w:tc>
      </w:tr>
      <w:tr w:rsidR="00B82D84" w:rsidRPr="00C67286" w14:paraId="22FCA336" w14:textId="77777777" w:rsidTr="00BB76BC">
        <w:trPr>
          <w:cantSplit/>
          <w:jc w:val="center"/>
        </w:trPr>
        <w:tc>
          <w:tcPr>
            <w:tcW w:w="3378" w:type="dxa"/>
          </w:tcPr>
          <w:p w14:paraId="3AB81BFB" w14:textId="77777777" w:rsidR="00B82D84" w:rsidRPr="00C67286" w:rsidRDefault="00B82D84" w:rsidP="00AD069D">
            <w:pPr>
              <w:pStyle w:val="TableEntry"/>
            </w:pPr>
          </w:p>
        </w:tc>
        <w:tc>
          <w:tcPr>
            <w:tcW w:w="4818" w:type="dxa"/>
          </w:tcPr>
          <w:p w14:paraId="44163504" w14:textId="77777777" w:rsidR="00B82D84" w:rsidRPr="00C67286" w:rsidRDefault="00B82D84" w:rsidP="003579DA">
            <w:pPr>
              <w:pStyle w:val="TableEntry"/>
            </w:pPr>
          </w:p>
        </w:tc>
      </w:tr>
      <w:tr w:rsidR="00B82D84" w:rsidRPr="00C67286" w14:paraId="1FD0EAD6" w14:textId="77777777" w:rsidTr="00BB76BC">
        <w:trPr>
          <w:cantSplit/>
          <w:jc w:val="center"/>
        </w:trPr>
        <w:tc>
          <w:tcPr>
            <w:tcW w:w="3378" w:type="dxa"/>
          </w:tcPr>
          <w:p w14:paraId="510E1067" w14:textId="77777777" w:rsidR="00B82D84" w:rsidRPr="00C67286" w:rsidRDefault="00B82D84" w:rsidP="00BB76BC">
            <w:pPr>
              <w:pStyle w:val="TableEntry"/>
            </w:pPr>
          </w:p>
        </w:tc>
        <w:tc>
          <w:tcPr>
            <w:tcW w:w="4818" w:type="dxa"/>
          </w:tcPr>
          <w:p w14:paraId="23982BB1" w14:textId="77777777" w:rsidR="00B82D84" w:rsidRPr="00C67286" w:rsidRDefault="00B82D84" w:rsidP="00AD069D">
            <w:pPr>
              <w:pStyle w:val="TableEntry"/>
            </w:pPr>
          </w:p>
        </w:tc>
      </w:tr>
    </w:tbl>
    <w:p w14:paraId="2CCDDCCC" w14:textId="77777777" w:rsidR="00665D8F" w:rsidRPr="00C67286" w:rsidRDefault="00665D8F" w:rsidP="000D6321">
      <w:pPr>
        <w:pStyle w:val="BodyText"/>
        <w:rPr>
          <w:lang w:eastAsia="x-none"/>
        </w:rPr>
      </w:pPr>
    </w:p>
    <w:p w14:paraId="709C5BC4" w14:textId="77777777" w:rsidR="00DF683C" w:rsidRPr="00C67286" w:rsidRDefault="00E90AC0" w:rsidP="00597DB2">
      <w:pPr>
        <w:pStyle w:val="AuthorInstructions"/>
      </w:pPr>
      <w:r w:rsidRPr="00C67286">
        <w:t>&lt;</w:t>
      </w:r>
      <w:r w:rsidRPr="00C67286">
        <w:rPr>
          <w:b/>
        </w:rPr>
        <w:t>Very important note:</w:t>
      </w:r>
      <w:r w:rsidR="005F3FB5" w:rsidRPr="00C67286">
        <w:t xml:space="preserve"> </w:t>
      </w:r>
      <w:r w:rsidRPr="00C67286">
        <w:t xml:space="preserve">From this point forward, the </w:t>
      </w:r>
      <w:r w:rsidR="009D125C" w:rsidRPr="00C67286">
        <w:t>author</w:t>
      </w:r>
      <w:r w:rsidRPr="00C67286">
        <w:t xml:space="preserve"> may select one of two formats to represent the same data</w:t>
      </w:r>
      <w:r w:rsidR="00887E40" w:rsidRPr="00C67286">
        <w:t xml:space="preserve">. </w:t>
      </w:r>
      <w:r w:rsidRPr="00C67286">
        <w:t>The first format is a tabular format as was implemented in the Cardiology CIRC profile</w:t>
      </w:r>
      <w:r w:rsidR="00887E40" w:rsidRPr="00C67286">
        <w:t xml:space="preserve">. </w:t>
      </w:r>
      <w:r w:rsidRPr="00C67286">
        <w:t>The advantages to this format include that large amounts of data may be represented more concisely and that it is sometimes visually easier to determine if any information is missing</w:t>
      </w:r>
      <w:r w:rsidR="00887E40" w:rsidRPr="00C67286">
        <w:t xml:space="preserve">. </w:t>
      </w:r>
      <w:r w:rsidRPr="00C67286">
        <w:t>The second format is more similar to the</w:t>
      </w:r>
      <w:r w:rsidR="00B82D84" w:rsidRPr="00C67286">
        <w:t xml:space="preserve"> current </w:t>
      </w:r>
      <w:r w:rsidRPr="00C67286">
        <w:t>Consolidated CDA (C-CDA format)</w:t>
      </w:r>
      <w:r w:rsidR="00887E40" w:rsidRPr="00C67286">
        <w:t xml:space="preserve">. </w:t>
      </w:r>
      <w:r w:rsidRPr="00C67286">
        <w:t>This format may be more verbose but may also be more recognizable to implementers familiar with other HL7 CDA Implementation Guides</w:t>
      </w:r>
      <w:r w:rsidR="00DF683C" w:rsidRPr="00C67286">
        <w:t xml:space="preserve"> and may be easier for implementers to design and test with discrete conformance assertions</w:t>
      </w:r>
      <w:r w:rsidR="00887E40" w:rsidRPr="00C67286">
        <w:t xml:space="preserve">. </w:t>
      </w:r>
    </w:p>
    <w:p w14:paraId="3979705B" w14:textId="77777777" w:rsidR="00E90AC0" w:rsidRPr="00C67286" w:rsidRDefault="00E90AC0" w:rsidP="00597DB2">
      <w:pPr>
        <w:pStyle w:val="AuthorInstructions"/>
      </w:pPr>
      <w:r w:rsidRPr="00C67286">
        <w:t>The format that you select must be consistent through this supplement (do not mix and match formats)</w:t>
      </w:r>
      <w:r w:rsidR="00887E40" w:rsidRPr="00C67286">
        <w:t xml:space="preserve">. </w:t>
      </w:r>
      <w:r w:rsidRPr="00C67286">
        <w:t>The format changes are identified by ###Begin Tabular format</w:t>
      </w:r>
      <w:r w:rsidR="005F3FB5" w:rsidRPr="00C67286">
        <w:t xml:space="preserve"> </w:t>
      </w:r>
      <w:r w:rsidRPr="00C67286">
        <w:t xml:space="preserve">###End CDA Tabular format and </w:t>
      </w:r>
      <w:r w:rsidR="004F7C05" w:rsidRPr="00C67286">
        <w:t>###Begin Discrete Conformance format ###End Discrete Conformance</w:t>
      </w:r>
      <w:r w:rsidRPr="00C67286">
        <w:t xml:space="preserve"> format</w:t>
      </w:r>
      <w:r w:rsidR="00887E40" w:rsidRPr="00C67286">
        <w:t xml:space="preserve">. </w:t>
      </w:r>
      <w:r w:rsidR="002322FF" w:rsidRPr="00C67286">
        <w:t>Delete all references to the format which was not selected between the hash marks</w:t>
      </w:r>
      <w:r w:rsidR="00887E40" w:rsidRPr="00C67286">
        <w:t xml:space="preserve">. </w:t>
      </w:r>
      <w:r w:rsidRPr="00C67286">
        <w:t>Also, a domain may decide on a single format for all new supplements within that domain.&gt;</w:t>
      </w:r>
    </w:p>
    <w:p w14:paraId="02D81A2B" w14:textId="77777777" w:rsidR="00E90AC0" w:rsidRPr="00C67286" w:rsidRDefault="00E90AC0" w:rsidP="000D6321">
      <w:pPr>
        <w:pStyle w:val="BodyText"/>
        <w:rPr>
          <w:lang w:eastAsia="x-none"/>
        </w:rPr>
      </w:pPr>
    </w:p>
    <w:p w14:paraId="3770A58F" w14:textId="77777777" w:rsidR="00BB65D8" w:rsidRPr="00C67286" w:rsidRDefault="00774B6B" w:rsidP="00BB65D8">
      <w:pPr>
        <w:pStyle w:val="Heading5"/>
        <w:numPr>
          <w:ilvl w:val="0"/>
          <w:numId w:val="0"/>
        </w:numPr>
        <w:rPr>
          <w:noProof w:val="0"/>
        </w:rPr>
      </w:pPr>
      <w:bookmarkStart w:id="1079" w:name="_Toc345074703"/>
      <w:commentRangeStart w:id="1080"/>
      <w:r w:rsidRPr="00C67286">
        <w:rPr>
          <w:noProof w:val="0"/>
        </w:rPr>
        <w:t>6.3.1.</w:t>
      </w:r>
      <w:r w:rsidR="008D45BC" w:rsidRPr="00C67286">
        <w:rPr>
          <w:noProof w:val="0"/>
        </w:rPr>
        <w:t>D</w:t>
      </w:r>
      <w:r w:rsidR="000D6321" w:rsidRPr="00C67286">
        <w:rPr>
          <w:noProof w:val="0"/>
        </w:rPr>
        <w:t>.5</w:t>
      </w:r>
      <w:r w:rsidR="00BB65D8" w:rsidRPr="00C67286">
        <w:rPr>
          <w:noProof w:val="0"/>
        </w:rPr>
        <w:t xml:space="preserve"> &lt;</w:t>
      </w:r>
      <w:r w:rsidR="00C3617A" w:rsidRPr="00C67286">
        <w:rPr>
          <w:noProof w:val="0"/>
        </w:rPr>
        <w:t>Content Module Nam</w:t>
      </w:r>
      <w:bookmarkStart w:id="1081" w:name="_GoBack"/>
      <w:bookmarkEnd w:id="1081"/>
      <w:r w:rsidR="00C3617A" w:rsidRPr="00C67286">
        <w:rPr>
          <w:noProof w:val="0"/>
        </w:rPr>
        <w:t>e (</w:t>
      </w:r>
      <w:r w:rsidR="00BB65D8" w:rsidRPr="00C67286">
        <w:rPr>
          <w:noProof w:val="0"/>
        </w:rPr>
        <w:t>Acronym</w:t>
      </w:r>
      <w:r w:rsidR="00C3617A" w:rsidRPr="00C67286">
        <w:rPr>
          <w:noProof w:val="0"/>
        </w:rPr>
        <w:t>, if appl</w:t>
      </w:r>
      <w:r w:rsidR="005F3FB5" w:rsidRPr="00C67286">
        <w:rPr>
          <w:noProof w:val="0"/>
        </w:rPr>
        <w:t>icable</w:t>
      </w:r>
      <w:r w:rsidR="00C3617A" w:rsidRPr="00C67286">
        <w:rPr>
          <w:noProof w:val="0"/>
        </w:rPr>
        <w:t>)</w:t>
      </w:r>
      <w:r w:rsidR="00BB65D8" w:rsidRPr="00C67286">
        <w:rPr>
          <w:noProof w:val="0"/>
        </w:rPr>
        <w:t xml:space="preserve">&gt; </w:t>
      </w:r>
      <w:r w:rsidR="00665D8F" w:rsidRPr="00C67286">
        <w:rPr>
          <w:noProof w:val="0"/>
        </w:rPr>
        <w:t xml:space="preserve">Document </w:t>
      </w:r>
      <w:r w:rsidR="00C05CCE" w:rsidRPr="00C67286">
        <w:rPr>
          <w:noProof w:val="0"/>
        </w:rPr>
        <w:t xml:space="preserve">Content Module </w:t>
      </w:r>
      <w:r w:rsidR="000D6321" w:rsidRPr="00C67286">
        <w:rPr>
          <w:noProof w:val="0"/>
        </w:rPr>
        <w:t>Specification</w:t>
      </w:r>
      <w:bookmarkEnd w:id="1079"/>
      <w:commentRangeEnd w:id="1080"/>
      <w:r w:rsidR="00AB482A">
        <w:rPr>
          <w:rStyle w:val="CommentReference"/>
          <w:rFonts w:ascii="Times New Roman" w:hAnsi="Times New Roman"/>
          <w:b w:val="0"/>
          <w:noProof w:val="0"/>
          <w:kern w:val="0"/>
        </w:rPr>
        <w:commentReference w:id="1080"/>
      </w:r>
    </w:p>
    <w:p w14:paraId="778C32CB" w14:textId="77777777" w:rsidR="00871613" w:rsidRPr="00C67286" w:rsidRDefault="00871613" w:rsidP="00871613">
      <w:pPr>
        <w:pStyle w:val="BodyText"/>
      </w:pPr>
      <w:r w:rsidRPr="00C67286">
        <w:t xml:space="preserve">This section specifies </w:t>
      </w:r>
      <w:r w:rsidR="002322FF" w:rsidRPr="00C67286">
        <w:t>the header, section, and entr</w:t>
      </w:r>
      <w:r w:rsidR="00AA69C0" w:rsidRPr="00C67286">
        <w:t>y</w:t>
      </w:r>
      <w:r w:rsidRPr="00C67286">
        <w:t xml:space="preserve"> content modules </w:t>
      </w:r>
      <w:r w:rsidR="002322FF" w:rsidRPr="00C67286">
        <w:t>which comprise</w:t>
      </w:r>
      <w:r w:rsidRPr="00C67286">
        <w:t xml:space="preserve"> the &lt;Content Module Name (Acronym)&gt;</w:t>
      </w:r>
      <w:r w:rsidR="002322FF" w:rsidRPr="00C67286">
        <w:t xml:space="preserve"> Document Content Module</w:t>
      </w:r>
      <w:r w:rsidRPr="00C67286">
        <w:t xml:space="preserve">, using the Template ID as the key identifier. </w:t>
      </w:r>
    </w:p>
    <w:p w14:paraId="58859067" w14:textId="77777777" w:rsidR="00871613" w:rsidRPr="00C67286" w:rsidRDefault="00871613" w:rsidP="00871613">
      <w:pPr>
        <w:pStyle w:val="BodyText"/>
      </w:pPr>
      <w:r w:rsidRPr="00C67286">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701A699" w14:textId="77777777" w:rsidR="007F7801" w:rsidRPr="00C67286" w:rsidRDefault="007F7801" w:rsidP="00871613">
      <w:pPr>
        <w:pStyle w:val="BodyText"/>
        <w:rPr>
          <w:i/>
        </w:rPr>
      </w:pPr>
    </w:p>
    <w:p w14:paraId="3560F3A1" w14:textId="77777777" w:rsidR="007F7801" w:rsidRPr="00C67286" w:rsidRDefault="007F7801" w:rsidP="00597DB2">
      <w:pPr>
        <w:pStyle w:val="AuthorInstructions"/>
      </w:pPr>
      <w:r w:rsidRPr="00C67286">
        <w:t>&lt;</w:t>
      </w:r>
      <w:r w:rsidR="009D125C" w:rsidRPr="00C67286">
        <w:t>Author</w:t>
      </w:r>
      <w:r w:rsidRPr="00C67286">
        <w:t>s’ note: A critical understanding of CDA definitions for cardinality, optionality,</w:t>
      </w:r>
      <w:r w:rsidR="005F3FB5" w:rsidRPr="00C67286">
        <w:t xml:space="preserve"> </w:t>
      </w:r>
      <w:r w:rsidRPr="00C67286">
        <w:t>coded terminology values, and CDA content module structure, as well as IHE CDA</w:t>
      </w:r>
      <w:r w:rsidR="006C2C14" w:rsidRPr="00C67286">
        <w:t xml:space="preserve"> formatting conventions is </w:t>
      </w:r>
      <w:r w:rsidRPr="00C67286">
        <w:t>necessary</w:t>
      </w:r>
      <w:r w:rsidR="00887E40" w:rsidRPr="00C67286">
        <w:t xml:space="preserve">. </w:t>
      </w:r>
      <w:r w:rsidRPr="00C67286">
        <w:t xml:space="preserve">It is strongly recommended that the </w:t>
      </w:r>
      <w:r w:rsidR="009D125C" w:rsidRPr="00C67286">
        <w:t>author</w:t>
      </w:r>
      <w:r w:rsidRPr="00C67286">
        <w:t xml:space="preserve"> is also conversant with the IHE Technical Frameworks General Introduction Appendix E “Conventions”. &gt;</w:t>
      </w:r>
    </w:p>
    <w:p w14:paraId="636F3C3B" w14:textId="77777777" w:rsidR="00871613" w:rsidRPr="00C67286" w:rsidRDefault="00871613" w:rsidP="00597DB2">
      <w:pPr>
        <w:pStyle w:val="BodyText"/>
      </w:pPr>
    </w:p>
    <w:p w14:paraId="3D668DFB" w14:textId="77777777" w:rsidR="002322FF" w:rsidRPr="00C67286" w:rsidRDefault="002322FF" w:rsidP="00597DB2">
      <w:pPr>
        <w:pStyle w:val="AuthorInstructions"/>
      </w:pPr>
      <w:r w:rsidRPr="00C67286">
        <w:lastRenderedPageBreak/>
        <w:t>###Begin Tabular format</w:t>
      </w:r>
      <w:r w:rsidR="00D35F24" w:rsidRPr="00C67286">
        <w:t xml:space="preserve"> - Document</w:t>
      </w:r>
    </w:p>
    <w:p w14:paraId="2261BB44" w14:textId="77777777" w:rsidR="002322FF" w:rsidRPr="00C67286" w:rsidRDefault="002322FF" w:rsidP="00597DB2">
      <w:pPr>
        <w:pStyle w:val="BodyText"/>
      </w:pPr>
    </w:p>
    <w:p w14:paraId="1A59D475" w14:textId="77777777" w:rsidR="00871613" w:rsidRPr="00C67286" w:rsidRDefault="00871613" w:rsidP="00871613">
      <w:pPr>
        <w:keepNext/>
        <w:spacing w:before="60" w:after="60"/>
        <w:jc w:val="center"/>
        <w:rPr>
          <w:rFonts w:ascii="Arial" w:hAnsi="Arial"/>
          <w:b/>
          <w:sz w:val="22"/>
        </w:rPr>
      </w:pPr>
      <w:r w:rsidRPr="00C67286">
        <w:rPr>
          <w:rFonts w:ascii="Arial" w:hAnsi="Arial"/>
          <w:b/>
          <w:sz w:val="22"/>
        </w:rPr>
        <w:t>Table 6.</w:t>
      </w:r>
      <w:r w:rsidR="000F13F5" w:rsidRPr="00C67286">
        <w:rPr>
          <w:rFonts w:ascii="Arial" w:hAnsi="Arial"/>
          <w:b/>
          <w:sz w:val="22"/>
        </w:rPr>
        <w:t>3</w:t>
      </w:r>
      <w:r w:rsidRPr="00C67286">
        <w:rPr>
          <w:rFonts w:ascii="Arial" w:hAnsi="Arial"/>
          <w:b/>
          <w:sz w:val="22"/>
        </w:rPr>
        <w:t>.1.</w:t>
      </w:r>
      <w:r w:rsidR="00774B6B" w:rsidRPr="00C67286">
        <w:rPr>
          <w:rFonts w:ascii="Arial" w:hAnsi="Arial"/>
          <w:b/>
          <w:sz w:val="22"/>
        </w:rPr>
        <w:t>D</w:t>
      </w:r>
      <w:r w:rsidR="000F13F5" w:rsidRPr="00C67286">
        <w:rPr>
          <w:rFonts w:ascii="Arial" w:hAnsi="Arial"/>
          <w:b/>
          <w:sz w:val="22"/>
        </w:rPr>
        <w:t>.5</w:t>
      </w:r>
      <w:r w:rsidRPr="00C67286">
        <w:rPr>
          <w:rFonts w:ascii="Arial" w:hAnsi="Arial"/>
          <w:b/>
          <w:sz w:val="22"/>
        </w:rPr>
        <w:t xml:space="preserve">-1 &lt;Content Module Name (Acronym)&gt; </w:t>
      </w:r>
      <w:r w:rsidR="00665D8F" w:rsidRPr="00C67286">
        <w:rPr>
          <w:rFonts w:ascii="Arial" w:hAnsi="Arial"/>
          <w:b/>
          <w:sz w:val="22"/>
        </w:rPr>
        <w:t xml:space="preserve">Document </w:t>
      </w:r>
      <w:r w:rsidRPr="00C67286">
        <w:rPr>
          <w:rFonts w:ascii="Arial" w:hAnsi="Arial"/>
          <w:b/>
          <w:sz w:val="22"/>
        </w:rPr>
        <w:t xml:space="preserve">Content </w:t>
      </w:r>
      <w:r w:rsidR="00C3617A" w:rsidRPr="00C67286">
        <w:rPr>
          <w:rFonts w:ascii="Arial" w:hAnsi="Arial"/>
          <w:b/>
          <w:sz w:val="22"/>
        </w:rPr>
        <w:t>Module</w:t>
      </w:r>
      <w:r w:rsidR="00712AE6" w:rsidRPr="00C67286">
        <w:rPr>
          <w:rFonts w:ascii="Arial" w:hAnsi="Arial"/>
          <w:b/>
          <w:sz w:val="22"/>
        </w:rPr>
        <w:t xml:space="preserve"> Specification</w:t>
      </w:r>
      <w:r w:rsidR="00C3617A" w:rsidRPr="00C67286">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C67286" w14:paraId="75E59EF2"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383B30" w14:textId="77777777" w:rsidR="008E3F6C" w:rsidRPr="00C67286" w:rsidRDefault="008E3F6C" w:rsidP="00597DB2">
            <w:pPr>
              <w:pStyle w:val="TableEntryHeader"/>
              <w:rPr>
                <w:sz w:val="18"/>
              </w:rPr>
            </w:pPr>
            <w:r w:rsidRPr="00C67286">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1F435A22" w14:textId="77777777" w:rsidR="008E3F6C" w:rsidRPr="00C67286" w:rsidRDefault="008E3F6C" w:rsidP="00597DB2">
            <w:pPr>
              <w:pStyle w:val="TableEntry"/>
            </w:pPr>
            <w:r w:rsidRPr="00C67286">
              <w:t>&lt;Template Name (Acronym, if applicable)&gt;</w:t>
            </w:r>
          </w:p>
        </w:tc>
      </w:tr>
      <w:tr w:rsidR="008E3F6C" w:rsidRPr="00C67286" w14:paraId="03E8A6AC"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50F9D88" w14:textId="77777777" w:rsidR="008E3F6C" w:rsidRPr="00C67286" w:rsidRDefault="008E3F6C" w:rsidP="00597DB2">
            <w:pPr>
              <w:pStyle w:val="TableEntryHeader"/>
              <w:rPr>
                <w:sz w:val="18"/>
              </w:rPr>
            </w:pPr>
            <w:r w:rsidRPr="00C67286">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31B285F" w14:textId="77777777" w:rsidR="008E3F6C" w:rsidRPr="00C67286" w:rsidRDefault="008E3F6C" w:rsidP="00597DB2">
            <w:pPr>
              <w:pStyle w:val="TableEntry"/>
            </w:pPr>
            <w:r w:rsidRPr="00C67286">
              <w:t>&lt;oid/uid&gt;</w:t>
            </w:r>
          </w:p>
        </w:tc>
      </w:tr>
      <w:tr w:rsidR="008E3F6C" w:rsidRPr="00C67286" w14:paraId="30F12E22"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F4EC604" w14:textId="77777777" w:rsidR="008E3F6C" w:rsidRPr="00C67286" w:rsidRDefault="008E3F6C" w:rsidP="00597DB2">
            <w:pPr>
              <w:pStyle w:val="TableEntryHeader"/>
              <w:rPr>
                <w:sz w:val="18"/>
              </w:rPr>
            </w:pPr>
            <w:r w:rsidRPr="00C67286">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5C0F3D66" w14:textId="77777777" w:rsidR="008E3F6C" w:rsidRPr="00C67286" w:rsidRDefault="008E3F6C" w:rsidP="00597DB2">
            <w:pPr>
              <w:pStyle w:val="TableEntry"/>
            </w:pPr>
            <w:r w:rsidRPr="00C67286">
              <w:t>&lt;Parent Template Name</w:t>
            </w:r>
            <w:r w:rsidR="005F3FB5" w:rsidRPr="00C67286">
              <w:t xml:space="preserve"> </w:t>
            </w:r>
            <w:r w:rsidRPr="00C67286">
              <w:t>oid/uid [Domain Reference]&gt;</w:t>
            </w:r>
          </w:p>
          <w:p w14:paraId="4FB369DD" w14:textId="77777777" w:rsidR="008E3F6C" w:rsidRPr="00C67286" w:rsidRDefault="008E3F6C" w:rsidP="00597DB2">
            <w:pPr>
              <w:pStyle w:val="TableEntry"/>
            </w:pPr>
            <w:r w:rsidRPr="00C67286">
              <w:t>&lt;Parent Template Name</w:t>
            </w:r>
            <w:r w:rsidR="005F3FB5" w:rsidRPr="00C67286">
              <w:t xml:space="preserve"> </w:t>
            </w:r>
            <w:r w:rsidRPr="00C67286">
              <w:t>oid/uid [Domain Reference]&gt;</w:t>
            </w:r>
            <w:r w:rsidR="005F3FB5" w:rsidRPr="00C67286">
              <w:t xml:space="preserve"> </w:t>
            </w:r>
            <w:r w:rsidRPr="00C67286">
              <w:t>&lt;delete 2</w:t>
            </w:r>
            <w:r w:rsidRPr="00C67286">
              <w:rPr>
                <w:vertAlign w:val="superscript"/>
              </w:rPr>
              <w:t>nd</w:t>
            </w:r>
            <w:r w:rsidRPr="00C67286">
              <w:t>/additional parent templates if not applicable&gt;</w:t>
            </w:r>
          </w:p>
        </w:tc>
      </w:tr>
      <w:tr w:rsidR="008E3F6C" w:rsidRPr="00C67286" w14:paraId="17AEEB42"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F83A8F1" w14:textId="77777777" w:rsidR="008E3F6C" w:rsidRPr="00C67286" w:rsidRDefault="008E3F6C" w:rsidP="00597DB2">
            <w:pPr>
              <w:pStyle w:val="TableEntryHeader"/>
              <w:rPr>
                <w:sz w:val="18"/>
              </w:rPr>
            </w:pPr>
            <w:r w:rsidRPr="00C67286">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8F4F02D" w14:textId="77777777" w:rsidR="008E3F6C" w:rsidRPr="00C67286" w:rsidRDefault="008E3F6C" w:rsidP="00597DB2">
            <w:pPr>
              <w:pStyle w:val="TableEntry"/>
            </w:pPr>
            <w:r w:rsidRPr="00C67286">
              <w:t>&lt;short textual description&gt;</w:t>
            </w:r>
          </w:p>
        </w:tc>
      </w:tr>
      <w:tr w:rsidR="008E3F6C" w:rsidRPr="00C67286" w14:paraId="200F436F"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C83EE96" w14:textId="77777777" w:rsidR="008E3F6C" w:rsidRPr="00C67286" w:rsidRDefault="008E3F6C" w:rsidP="00597DB2">
            <w:pPr>
              <w:pStyle w:val="TableEntryHeader"/>
              <w:rPr>
                <w:sz w:val="18"/>
              </w:rPr>
            </w:pPr>
            <w:r w:rsidRPr="00C67286">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C64BF64" w14:textId="77777777" w:rsidR="008E3F6C" w:rsidRPr="00C67286" w:rsidRDefault="008E3F6C" w:rsidP="00597DB2">
            <w:pPr>
              <w:pStyle w:val="TableEntry"/>
            </w:pPr>
            <w:r w:rsidRPr="00C67286">
              <w:t>&lt;MAY or SHALL&gt; be &lt; code/oid/uid, Code System, “Value Set name”&gt;</w:t>
            </w:r>
          </w:p>
        </w:tc>
      </w:tr>
      <w:tr w:rsidR="008E3F6C" w:rsidRPr="00C67286" w14:paraId="51B7AD66"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049AC694" w14:textId="77777777" w:rsidR="008E3F6C" w:rsidRPr="00C67286" w:rsidRDefault="008E3F6C" w:rsidP="00597DB2">
            <w:pPr>
              <w:pStyle w:val="TableEntryHeader"/>
            </w:pPr>
            <w:r w:rsidRPr="00C67286">
              <w:t>Opt</w:t>
            </w:r>
            <w:r w:rsidR="00AD069D" w:rsidRPr="00C67286">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40C0D9A8" w14:textId="77777777" w:rsidR="008E3F6C" w:rsidRPr="00C67286" w:rsidRDefault="00B84D95" w:rsidP="00597DB2">
            <w:pPr>
              <w:pStyle w:val="TableEntryHeader"/>
            </w:pPr>
            <w:r w:rsidRPr="00C67286">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416ADD38" w14:textId="77777777" w:rsidR="008E3F6C" w:rsidRPr="00C67286" w:rsidRDefault="008E3F6C" w:rsidP="00597DB2">
            <w:pPr>
              <w:pStyle w:val="TableEntryHeader"/>
            </w:pPr>
            <w:r w:rsidRPr="00C67286">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BB5895B" w14:textId="77777777" w:rsidR="008E3F6C" w:rsidRPr="00C67286" w:rsidRDefault="008E3F6C" w:rsidP="00597DB2">
            <w:pPr>
              <w:pStyle w:val="TableEntryHeader"/>
            </w:pPr>
            <w:r w:rsidRPr="00C67286">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3E6343FF" w14:textId="77777777" w:rsidR="008E3F6C" w:rsidRPr="00C67286" w:rsidRDefault="008E3F6C" w:rsidP="00597DB2">
            <w:pPr>
              <w:pStyle w:val="TableEntryHeader"/>
            </w:pPr>
            <w:r w:rsidRPr="00C67286">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0134629C" w14:textId="77777777" w:rsidR="008E3F6C" w:rsidRPr="00C67286" w:rsidRDefault="008E3F6C" w:rsidP="00597DB2">
            <w:pPr>
              <w:pStyle w:val="TableEntryHeader"/>
            </w:pPr>
            <w:r w:rsidRPr="00C67286">
              <w:t>Vocabulary Constraint</w:t>
            </w:r>
          </w:p>
        </w:tc>
      </w:tr>
      <w:tr w:rsidR="00B84D95" w:rsidRPr="00C67286" w14:paraId="78383F4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0E83FAC6" w14:textId="77777777" w:rsidR="00B84D95" w:rsidRPr="00C67286" w:rsidRDefault="00B84D95" w:rsidP="00CF508D">
            <w:pPr>
              <w:spacing w:before="40" w:after="40"/>
              <w:ind w:left="72" w:right="72"/>
              <w:jc w:val="center"/>
              <w:rPr>
                <w:rFonts w:ascii="Arial" w:hAnsi="Arial"/>
                <w:b/>
                <w:sz w:val="20"/>
              </w:rPr>
            </w:pPr>
            <w:r w:rsidRPr="00C67286">
              <w:rPr>
                <w:rFonts w:ascii="Arial" w:hAnsi="Arial"/>
                <w:b/>
                <w:sz w:val="20"/>
              </w:rPr>
              <w:t>Header Elements</w:t>
            </w:r>
          </w:p>
        </w:tc>
      </w:tr>
      <w:tr w:rsidR="008E3F6C" w:rsidRPr="00C67286" w14:paraId="70858C9D"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20DFFC88" w14:textId="77777777" w:rsidR="008E3F6C" w:rsidRPr="00C67286" w:rsidRDefault="008E3F6C" w:rsidP="00EF1E77">
            <w:pPr>
              <w:pStyle w:val="TableEntry"/>
            </w:pPr>
            <w:r w:rsidRPr="00C67286">
              <w:t>x [?..?]</w:t>
            </w:r>
          </w:p>
        </w:tc>
        <w:tc>
          <w:tcPr>
            <w:tcW w:w="702" w:type="pct"/>
            <w:tcBorders>
              <w:top w:val="single" w:sz="4" w:space="0" w:color="auto"/>
              <w:left w:val="single" w:sz="4" w:space="0" w:color="auto"/>
              <w:bottom w:val="single" w:sz="4" w:space="0" w:color="auto"/>
              <w:right w:val="single" w:sz="4" w:space="0" w:color="auto"/>
            </w:tcBorders>
            <w:vAlign w:val="center"/>
          </w:tcPr>
          <w:p w14:paraId="4BE7A561" w14:textId="77777777" w:rsidR="008E3F6C" w:rsidRPr="00C67286"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0C04804" w14:textId="77777777" w:rsidR="008E3F6C" w:rsidRPr="00C67286" w:rsidRDefault="008E3F6C" w:rsidP="0032600B">
            <w:pPr>
              <w:pStyle w:val="TableEntry"/>
            </w:pPr>
            <w:r w:rsidRPr="00C67286">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3B9789C2" w14:textId="77777777" w:rsidR="008E3F6C" w:rsidRPr="00C67286" w:rsidRDefault="008E3F6C" w:rsidP="00BB76BC">
            <w:pPr>
              <w:pStyle w:val="TableEntry"/>
            </w:pPr>
            <w:r w:rsidRPr="00C67286">
              <w:t>&lt;oid&gt;</w:t>
            </w:r>
          </w:p>
        </w:tc>
        <w:tc>
          <w:tcPr>
            <w:tcW w:w="756" w:type="pct"/>
            <w:tcBorders>
              <w:top w:val="single" w:sz="4" w:space="0" w:color="auto"/>
              <w:left w:val="single" w:sz="4" w:space="0" w:color="auto"/>
              <w:bottom w:val="single" w:sz="4" w:space="0" w:color="auto"/>
              <w:right w:val="single" w:sz="4" w:space="0" w:color="auto"/>
            </w:tcBorders>
          </w:tcPr>
          <w:p w14:paraId="3F8CBC2E" w14:textId="77777777" w:rsidR="008E3F6C" w:rsidRPr="00C67286" w:rsidRDefault="008E3F6C" w:rsidP="00BB76BC">
            <w:pPr>
              <w:pStyle w:val="TableEntry"/>
            </w:pPr>
            <w:r w:rsidRPr="00C67286">
              <w:t>&lt;reference to section of TF or supple</w:t>
            </w:r>
            <w:r w:rsidR="002322FF" w:rsidRPr="00C67286">
              <w:t>ment document for details</w:t>
            </w:r>
            <w:r w:rsidRPr="00C67286">
              <w:t>&gt;</w:t>
            </w:r>
          </w:p>
        </w:tc>
        <w:tc>
          <w:tcPr>
            <w:tcW w:w="667" w:type="pct"/>
            <w:tcBorders>
              <w:top w:val="single" w:sz="4" w:space="0" w:color="auto"/>
              <w:left w:val="single" w:sz="4" w:space="0" w:color="auto"/>
              <w:bottom w:val="single" w:sz="4" w:space="0" w:color="auto"/>
              <w:right w:val="single" w:sz="4" w:space="0" w:color="auto"/>
            </w:tcBorders>
          </w:tcPr>
          <w:p w14:paraId="151C0F59" w14:textId="77777777" w:rsidR="008E3F6C" w:rsidRPr="00C67286" w:rsidRDefault="008E3F6C" w:rsidP="00BB76BC">
            <w:pPr>
              <w:pStyle w:val="TableEntry"/>
            </w:pPr>
            <w:r w:rsidRPr="00C67286">
              <w:t>&lt;reference to section of TF or supplement document for explanation, if applicable&gt;</w:t>
            </w:r>
          </w:p>
        </w:tc>
      </w:tr>
      <w:tr w:rsidR="008E3F6C" w:rsidRPr="00C67286" w14:paraId="7B392091"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E706795" w14:textId="77777777" w:rsidR="008E3F6C" w:rsidRPr="00C67286" w:rsidRDefault="00C250ED" w:rsidP="00EF1E77">
            <w:pPr>
              <w:pStyle w:val="TableEntry"/>
            </w:pPr>
            <w:r w:rsidRPr="00C67286">
              <w:t>&lt;</w:t>
            </w:r>
            <w:r w:rsidR="008E3F6C" w:rsidRPr="00C67286">
              <w:t>e.g., R [0..1]</w:t>
            </w:r>
          </w:p>
        </w:tc>
        <w:tc>
          <w:tcPr>
            <w:tcW w:w="702" w:type="pct"/>
            <w:tcBorders>
              <w:top w:val="single" w:sz="4" w:space="0" w:color="auto"/>
              <w:left w:val="single" w:sz="4" w:space="0" w:color="auto"/>
              <w:bottom w:val="single" w:sz="4" w:space="0" w:color="auto"/>
              <w:right w:val="single" w:sz="4" w:space="0" w:color="auto"/>
            </w:tcBorders>
            <w:vAlign w:val="center"/>
          </w:tcPr>
          <w:p w14:paraId="4942A568" w14:textId="77777777" w:rsidR="008E3F6C" w:rsidRPr="00C67286"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CD05E4D" w14:textId="77777777" w:rsidR="008E3F6C" w:rsidRPr="00C67286" w:rsidRDefault="008E3F6C" w:rsidP="0032600B">
            <w:pPr>
              <w:pStyle w:val="TableEntry"/>
            </w:pPr>
            <w:r w:rsidRPr="00C67286">
              <w:t>Order</w:t>
            </w:r>
          </w:p>
        </w:tc>
        <w:tc>
          <w:tcPr>
            <w:tcW w:w="1315" w:type="pct"/>
            <w:tcBorders>
              <w:top w:val="single" w:sz="4" w:space="0" w:color="auto"/>
              <w:left w:val="single" w:sz="4" w:space="0" w:color="auto"/>
              <w:bottom w:val="single" w:sz="4" w:space="0" w:color="auto"/>
              <w:right w:val="single" w:sz="4" w:space="0" w:color="auto"/>
            </w:tcBorders>
            <w:vAlign w:val="center"/>
          </w:tcPr>
          <w:p w14:paraId="00BE6972" w14:textId="77777777" w:rsidR="008E3F6C" w:rsidRPr="00C67286" w:rsidRDefault="008E3F6C" w:rsidP="00BB76BC">
            <w:pPr>
              <w:pStyle w:val="TableEntry"/>
            </w:pPr>
            <w:r w:rsidRPr="00C67286">
              <w:t>1.3.6.1.4.1.19376.1.4.1.3.2</w:t>
            </w:r>
          </w:p>
        </w:tc>
        <w:tc>
          <w:tcPr>
            <w:tcW w:w="756" w:type="pct"/>
            <w:tcBorders>
              <w:top w:val="single" w:sz="4" w:space="0" w:color="auto"/>
              <w:left w:val="single" w:sz="4" w:space="0" w:color="auto"/>
              <w:bottom w:val="single" w:sz="4" w:space="0" w:color="auto"/>
              <w:right w:val="single" w:sz="4" w:space="0" w:color="auto"/>
            </w:tcBorders>
          </w:tcPr>
          <w:p w14:paraId="23DFFA1B" w14:textId="77777777" w:rsidR="008E3F6C" w:rsidRPr="00C67286" w:rsidRDefault="00AA69C0" w:rsidP="00BB76BC">
            <w:pPr>
              <w:pStyle w:val="TableEntry"/>
            </w:pPr>
            <w:r w:rsidRPr="00C67286">
              <w:t>CARD TF-3 6.3.2.H</w:t>
            </w:r>
            <w:r w:rsidR="003F252B" w:rsidRPr="00C67286">
              <w:t>&gt;</w:t>
            </w:r>
          </w:p>
        </w:tc>
        <w:tc>
          <w:tcPr>
            <w:tcW w:w="667" w:type="pct"/>
            <w:tcBorders>
              <w:top w:val="single" w:sz="4" w:space="0" w:color="auto"/>
              <w:left w:val="single" w:sz="4" w:space="0" w:color="auto"/>
              <w:bottom w:val="single" w:sz="4" w:space="0" w:color="auto"/>
              <w:right w:val="single" w:sz="4" w:space="0" w:color="auto"/>
            </w:tcBorders>
          </w:tcPr>
          <w:p w14:paraId="628AA06B" w14:textId="77777777" w:rsidR="008E3F6C" w:rsidRPr="00C67286" w:rsidRDefault="008E3F6C" w:rsidP="00BB76BC">
            <w:pPr>
              <w:pStyle w:val="TableEntry"/>
            </w:pPr>
          </w:p>
        </w:tc>
      </w:tr>
      <w:tr w:rsidR="008E3F6C" w:rsidRPr="00C67286" w14:paraId="799C63ED"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A34E37" w14:textId="77777777" w:rsidR="008E3F6C" w:rsidRPr="00C67286" w:rsidRDefault="003F252B" w:rsidP="00EF1E77">
            <w:pPr>
              <w:pStyle w:val="TableEntry"/>
            </w:pPr>
            <w:r w:rsidRPr="00C67286">
              <w:t>&lt;</w:t>
            </w:r>
            <w:r w:rsidR="008E3F6C" w:rsidRPr="00C67286">
              <w:t>e.g., M [1..1]</w:t>
            </w:r>
          </w:p>
        </w:tc>
        <w:tc>
          <w:tcPr>
            <w:tcW w:w="702" w:type="pct"/>
            <w:tcBorders>
              <w:top w:val="single" w:sz="4" w:space="0" w:color="auto"/>
              <w:left w:val="single" w:sz="4" w:space="0" w:color="auto"/>
              <w:bottom w:val="single" w:sz="4" w:space="0" w:color="auto"/>
              <w:right w:val="single" w:sz="4" w:space="0" w:color="auto"/>
            </w:tcBorders>
            <w:vAlign w:val="center"/>
          </w:tcPr>
          <w:p w14:paraId="68FC716A" w14:textId="77777777" w:rsidR="008E3F6C" w:rsidRPr="00C67286"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3797DCC1" w14:textId="77777777" w:rsidR="008E3F6C" w:rsidRPr="00C67286" w:rsidRDefault="008E3F6C" w:rsidP="0032600B">
            <w:pPr>
              <w:pStyle w:val="TableEntry"/>
            </w:pPr>
            <w:r w:rsidRPr="00C67286">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FCAB82" w14:textId="77777777" w:rsidR="008E3F6C" w:rsidRPr="00C67286" w:rsidRDefault="008E3F6C" w:rsidP="00BB76BC">
            <w:pPr>
              <w:pStyle w:val="TableEntry"/>
            </w:pPr>
            <w:r w:rsidRPr="00C67286">
              <w:t>1.3.6.1.4.1.19376.1.4.1.3.3</w:t>
            </w:r>
          </w:p>
        </w:tc>
        <w:tc>
          <w:tcPr>
            <w:tcW w:w="756" w:type="pct"/>
            <w:tcBorders>
              <w:top w:val="single" w:sz="4" w:space="0" w:color="auto"/>
              <w:left w:val="single" w:sz="4" w:space="0" w:color="auto"/>
              <w:bottom w:val="single" w:sz="4" w:space="0" w:color="auto"/>
              <w:right w:val="single" w:sz="4" w:space="0" w:color="auto"/>
            </w:tcBorders>
          </w:tcPr>
          <w:p w14:paraId="134C7A70" w14:textId="77777777" w:rsidR="008E3F6C" w:rsidRPr="00C67286" w:rsidRDefault="00AA69C0" w:rsidP="00BB76BC">
            <w:pPr>
              <w:pStyle w:val="TableEntry"/>
            </w:pPr>
            <w:r w:rsidRPr="00C67286">
              <w:t>CARD TF-3 6.3.2.H</w:t>
            </w:r>
          </w:p>
        </w:tc>
        <w:tc>
          <w:tcPr>
            <w:tcW w:w="667" w:type="pct"/>
            <w:tcBorders>
              <w:top w:val="single" w:sz="4" w:space="0" w:color="auto"/>
              <w:left w:val="single" w:sz="4" w:space="0" w:color="auto"/>
              <w:bottom w:val="single" w:sz="4" w:space="0" w:color="auto"/>
              <w:right w:val="single" w:sz="4" w:space="0" w:color="auto"/>
            </w:tcBorders>
          </w:tcPr>
          <w:p w14:paraId="7801D6DA" w14:textId="77777777" w:rsidR="008E3F6C" w:rsidRPr="00C67286" w:rsidRDefault="00AA69C0" w:rsidP="00BB76BC">
            <w:pPr>
              <w:pStyle w:val="TableEntry"/>
            </w:pPr>
            <w:r w:rsidRPr="00C67286">
              <w:t>CARD TF-3 6.3.1.D.5.1</w:t>
            </w:r>
            <w:r w:rsidR="00C250ED" w:rsidRPr="00C67286">
              <w:t>&gt;</w:t>
            </w:r>
          </w:p>
        </w:tc>
      </w:tr>
      <w:tr w:rsidR="00B84D95" w:rsidRPr="00C67286" w14:paraId="7A7F29C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FB26950" w14:textId="77777777" w:rsidR="00B84D95" w:rsidRPr="00C67286" w:rsidRDefault="00B84D95" w:rsidP="00597DB2">
            <w:pPr>
              <w:pStyle w:val="TableEntryHeader"/>
            </w:pPr>
            <w:r w:rsidRPr="00C67286">
              <w:t>Sections</w:t>
            </w:r>
          </w:p>
        </w:tc>
      </w:tr>
      <w:tr w:rsidR="00B84D95" w:rsidRPr="00C67286" w14:paraId="442C5FB9"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B71CF84" w14:textId="77777777" w:rsidR="00B84D95" w:rsidRPr="00C67286" w:rsidRDefault="00B84D95" w:rsidP="00EF1E77">
            <w:pPr>
              <w:pStyle w:val="TableEntry"/>
            </w:pPr>
            <w:r w:rsidRPr="00C67286">
              <w:t>x [?..?]</w:t>
            </w:r>
          </w:p>
        </w:tc>
        <w:tc>
          <w:tcPr>
            <w:tcW w:w="702" w:type="pct"/>
            <w:tcBorders>
              <w:top w:val="single" w:sz="4" w:space="0" w:color="auto"/>
              <w:left w:val="single" w:sz="4" w:space="0" w:color="auto"/>
              <w:bottom w:val="single" w:sz="4" w:space="0" w:color="auto"/>
              <w:right w:val="single" w:sz="4" w:space="0" w:color="auto"/>
            </w:tcBorders>
            <w:vAlign w:val="center"/>
          </w:tcPr>
          <w:p w14:paraId="5832E546" w14:textId="77777777" w:rsidR="00B84D95" w:rsidRPr="00C67286"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3392A50B" w14:textId="77777777" w:rsidR="00B84D95" w:rsidRPr="00C67286" w:rsidRDefault="00B84D95" w:rsidP="0032600B">
            <w:pPr>
              <w:pStyle w:val="TableEntry"/>
            </w:pPr>
            <w:r w:rsidRPr="00C67286">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1BD25F14" w14:textId="77777777" w:rsidR="00B84D95" w:rsidRPr="00C67286" w:rsidRDefault="00B84D95" w:rsidP="00BB76BC">
            <w:pPr>
              <w:pStyle w:val="TableEntry"/>
            </w:pPr>
            <w:r w:rsidRPr="00C67286">
              <w:t>&lt;oid&gt;</w:t>
            </w:r>
          </w:p>
        </w:tc>
        <w:tc>
          <w:tcPr>
            <w:tcW w:w="756" w:type="pct"/>
            <w:tcBorders>
              <w:top w:val="single" w:sz="4" w:space="0" w:color="auto"/>
              <w:left w:val="single" w:sz="4" w:space="0" w:color="auto"/>
              <w:bottom w:val="single" w:sz="4" w:space="0" w:color="auto"/>
              <w:right w:val="single" w:sz="4" w:space="0" w:color="auto"/>
            </w:tcBorders>
          </w:tcPr>
          <w:p w14:paraId="70965210" w14:textId="77777777" w:rsidR="00B84D95" w:rsidRPr="00C67286" w:rsidRDefault="002322FF" w:rsidP="00BB76BC">
            <w:pPr>
              <w:pStyle w:val="TableEntry"/>
            </w:pPr>
            <w:r w:rsidRPr="00C67286">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51D71ACF" w14:textId="77777777" w:rsidR="00B84D95" w:rsidRPr="00C67286" w:rsidRDefault="00B84D95" w:rsidP="00BB76BC">
            <w:pPr>
              <w:pStyle w:val="TableEntry"/>
            </w:pPr>
            <w:r w:rsidRPr="00C67286">
              <w:t>&lt;reference to section of TF or supplement document for explanation, if applicable&gt;</w:t>
            </w:r>
          </w:p>
        </w:tc>
      </w:tr>
      <w:tr w:rsidR="00B84D95" w:rsidRPr="00C67286" w14:paraId="3C362586"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6124F4" w14:textId="77777777" w:rsidR="00B84D95" w:rsidRPr="00C67286" w:rsidRDefault="00C250ED" w:rsidP="00EF1E77">
            <w:pPr>
              <w:pStyle w:val="TableEntry"/>
            </w:pPr>
            <w:r w:rsidRPr="00C67286">
              <w:t>&lt;</w:t>
            </w:r>
            <w:r w:rsidR="00B84D95" w:rsidRPr="00C67286">
              <w:t>e.g., M [1..1]</w:t>
            </w:r>
          </w:p>
        </w:tc>
        <w:tc>
          <w:tcPr>
            <w:tcW w:w="702" w:type="pct"/>
            <w:tcBorders>
              <w:top w:val="single" w:sz="4" w:space="0" w:color="auto"/>
              <w:left w:val="single" w:sz="4" w:space="0" w:color="auto"/>
              <w:bottom w:val="single" w:sz="4" w:space="0" w:color="auto"/>
              <w:right w:val="single" w:sz="4" w:space="0" w:color="auto"/>
            </w:tcBorders>
            <w:vAlign w:val="center"/>
          </w:tcPr>
          <w:p w14:paraId="2AD3A24C" w14:textId="77777777" w:rsidR="00B84D95" w:rsidRPr="00C67286"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406089E" w14:textId="77777777" w:rsidR="00B84D95" w:rsidRPr="00C67286" w:rsidRDefault="00B84D95" w:rsidP="0032600B">
            <w:pPr>
              <w:pStyle w:val="TableEntry"/>
            </w:pPr>
            <w:r w:rsidRPr="00C67286">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4685420E" w14:textId="77777777" w:rsidR="00B84D95" w:rsidRPr="00C67286" w:rsidRDefault="00B84D95" w:rsidP="00BB76BC">
            <w:pPr>
              <w:pStyle w:val="TableEntry"/>
            </w:pPr>
            <w:r w:rsidRPr="00C67286">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0143F6D2" w14:textId="77777777" w:rsidR="00B84D95" w:rsidRPr="00C67286" w:rsidRDefault="00B84D95" w:rsidP="00BB76BC">
            <w:pPr>
              <w:pStyle w:val="TableEntry"/>
            </w:pPr>
            <w:r w:rsidRPr="00C67286">
              <w:t>PCC TF-2</w:t>
            </w:r>
          </w:p>
        </w:tc>
        <w:tc>
          <w:tcPr>
            <w:tcW w:w="667" w:type="pct"/>
            <w:tcBorders>
              <w:top w:val="single" w:sz="4" w:space="0" w:color="auto"/>
              <w:left w:val="single" w:sz="4" w:space="0" w:color="auto"/>
              <w:bottom w:val="single" w:sz="4" w:space="0" w:color="auto"/>
              <w:right w:val="single" w:sz="4" w:space="0" w:color="auto"/>
            </w:tcBorders>
          </w:tcPr>
          <w:p w14:paraId="276080B3" w14:textId="77777777" w:rsidR="00B84D95" w:rsidRPr="00C67286" w:rsidDel="007A1B70" w:rsidRDefault="00AA69C0" w:rsidP="00BB76BC">
            <w:pPr>
              <w:pStyle w:val="TableEntry"/>
            </w:pPr>
            <w:r w:rsidRPr="00C67286">
              <w:t>CARD TF-3 6.3.1.D.5.2</w:t>
            </w:r>
            <w:r w:rsidR="003F252B" w:rsidRPr="00C67286">
              <w:t>&gt;</w:t>
            </w:r>
          </w:p>
        </w:tc>
      </w:tr>
      <w:tr w:rsidR="00B84D95" w:rsidRPr="00C67286" w14:paraId="6BF841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44A6A80" w14:textId="77777777" w:rsidR="00B84D95" w:rsidRPr="00C67286" w:rsidRDefault="003F252B" w:rsidP="00EF1E77">
            <w:pPr>
              <w:pStyle w:val="TableEntry"/>
            </w:pPr>
            <w:r w:rsidRPr="00C67286">
              <w:t>&lt;</w:t>
            </w:r>
            <w:r w:rsidR="00B84D95" w:rsidRPr="00C67286">
              <w:t>e.g., R [1..1]</w:t>
            </w:r>
          </w:p>
        </w:tc>
        <w:tc>
          <w:tcPr>
            <w:tcW w:w="702" w:type="pct"/>
            <w:tcBorders>
              <w:top w:val="single" w:sz="4" w:space="0" w:color="auto"/>
              <w:left w:val="single" w:sz="4" w:space="0" w:color="auto"/>
              <w:bottom w:val="single" w:sz="4" w:space="0" w:color="auto"/>
              <w:right w:val="single" w:sz="4" w:space="0" w:color="auto"/>
            </w:tcBorders>
            <w:vAlign w:val="center"/>
          </w:tcPr>
          <w:p w14:paraId="35E46001" w14:textId="77777777" w:rsidR="00B84D95" w:rsidRPr="00C67286"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543E659" w14:textId="77777777" w:rsidR="00B84D95" w:rsidRPr="00C67286" w:rsidRDefault="00B84D95" w:rsidP="0032600B">
            <w:pPr>
              <w:pStyle w:val="TableEntry"/>
            </w:pPr>
            <w:r w:rsidRPr="00C67286">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8E8B1F5" w14:textId="77777777" w:rsidR="00B84D95" w:rsidRPr="00C67286" w:rsidRDefault="00B84D95" w:rsidP="00BB76BC">
            <w:pPr>
              <w:pStyle w:val="TableEntry"/>
            </w:pPr>
            <w:r w:rsidRPr="00C67286">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41FFE4BD" w14:textId="77777777" w:rsidR="00B84D95" w:rsidRPr="00C67286" w:rsidRDefault="00AA69C0" w:rsidP="00BB76BC">
            <w:pPr>
              <w:pStyle w:val="TableEntry"/>
            </w:pPr>
            <w:r w:rsidRPr="00C67286">
              <w:t>CARD TF-3 6.3.3.S</w:t>
            </w:r>
          </w:p>
        </w:tc>
        <w:tc>
          <w:tcPr>
            <w:tcW w:w="667" w:type="pct"/>
            <w:tcBorders>
              <w:top w:val="single" w:sz="4" w:space="0" w:color="auto"/>
              <w:left w:val="single" w:sz="4" w:space="0" w:color="auto"/>
              <w:bottom w:val="single" w:sz="4" w:space="0" w:color="auto"/>
              <w:right w:val="single" w:sz="4" w:space="0" w:color="auto"/>
            </w:tcBorders>
          </w:tcPr>
          <w:p w14:paraId="10F6ED3F" w14:textId="77777777" w:rsidR="00B84D95" w:rsidRPr="00C67286" w:rsidRDefault="00AA69C0" w:rsidP="00BB76BC">
            <w:pPr>
              <w:pStyle w:val="TableEntry"/>
            </w:pPr>
            <w:r w:rsidRPr="00C67286">
              <w:t>CARD TF-3 6.3.1.D.5.3</w:t>
            </w:r>
            <w:r w:rsidR="003F252B" w:rsidRPr="00C67286">
              <w:t>&gt;</w:t>
            </w:r>
          </w:p>
        </w:tc>
      </w:tr>
      <w:tr w:rsidR="00B84D95" w:rsidRPr="00C67286" w14:paraId="390B62E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2DF2237A" w14:textId="77777777" w:rsidR="00B84D95" w:rsidRPr="00C67286" w:rsidRDefault="003F252B" w:rsidP="00EF1E77">
            <w:pPr>
              <w:pStyle w:val="TableEntry"/>
            </w:pPr>
            <w:r w:rsidRPr="00C67286">
              <w:t>&lt;</w:t>
            </w:r>
            <w:r w:rsidR="00B84D95" w:rsidRPr="00C67286">
              <w:t>e.g., O [0..1]</w:t>
            </w:r>
          </w:p>
        </w:tc>
        <w:tc>
          <w:tcPr>
            <w:tcW w:w="702" w:type="pct"/>
            <w:tcBorders>
              <w:top w:val="single" w:sz="4" w:space="0" w:color="auto"/>
              <w:left w:val="single" w:sz="4" w:space="0" w:color="auto"/>
              <w:bottom w:val="single" w:sz="4" w:space="0" w:color="auto"/>
              <w:right w:val="single" w:sz="4" w:space="0" w:color="auto"/>
            </w:tcBorders>
            <w:vAlign w:val="center"/>
          </w:tcPr>
          <w:p w14:paraId="3D47B9FD" w14:textId="77777777" w:rsidR="00B84D95" w:rsidRPr="00C67286"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3B7015F" w14:textId="77777777" w:rsidR="00B84D95" w:rsidRPr="00C67286" w:rsidRDefault="00B84D95" w:rsidP="0032600B">
            <w:pPr>
              <w:pStyle w:val="TableEntry"/>
            </w:pPr>
            <w:r w:rsidRPr="00C67286">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1EBC408D" w14:textId="77777777" w:rsidR="00B84D95" w:rsidRPr="00C67286" w:rsidRDefault="00B84D95" w:rsidP="00BB76BC">
            <w:pPr>
              <w:pStyle w:val="TableEntry"/>
            </w:pPr>
            <w:r w:rsidRPr="00C67286">
              <w:t>2.16.840.1.113883.10.20.2.10</w:t>
            </w:r>
          </w:p>
        </w:tc>
        <w:tc>
          <w:tcPr>
            <w:tcW w:w="756" w:type="pct"/>
            <w:tcBorders>
              <w:top w:val="single" w:sz="4" w:space="0" w:color="auto"/>
              <w:left w:val="single" w:sz="4" w:space="0" w:color="auto"/>
              <w:bottom w:val="single" w:sz="4" w:space="0" w:color="auto"/>
              <w:right w:val="single" w:sz="4" w:space="0" w:color="auto"/>
            </w:tcBorders>
          </w:tcPr>
          <w:p w14:paraId="37052D0D" w14:textId="77777777" w:rsidR="00B84D95" w:rsidRPr="00C67286" w:rsidRDefault="00B84D95" w:rsidP="00BB76BC">
            <w:pPr>
              <w:pStyle w:val="TableEntry"/>
            </w:pPr>
            <w:r w:rsidRPr="00C67286">
              <w:t>CDA-PN</w:t>
            </w:r>
            <w:r w:rsidR="003F252B" w:rsidRPr="00C67286">
              <w:t>&gt;</w:t>
            </w:r>
          </w:p>
        </w:tc>
        <w:tc>
          <w:tcPr>
            <w:tcW w:w="667" w:type="pct"/>
            <w:tcBorders>
              <w:top w:val="single" w:sz="4" w:space="0" w:color="auto"/>
              <w:left w:val="single" w:sz="4" w:space="0" w:color="auto"/>
              <w:bottom w:val="single" w:sz="4" w:space="0" w:color="auto"/>
              <w:right w:val="single" w:sz="4" w:space="0" w:color="auto"/>
            </w:tcBorders>
          </w:tcPr>
          <w:p w14:paraId="5C9E1EAB" w14:textId="77777777" w:rsidR="00B84D95" w:rsidRPr="00C67286" w:rsidRDefault="00B84D95" w:rsidP="00BB76BC">
            <w:pPr>
              <w:pStyle w:val="TableEntry"/>
            </w:pPr>
          </w:p>
        </w:tc>
      </w:tr>
      <w:tr w:rsidR="00B84D95" w:rsidRPr="00C67286" w14:paraId="376C225E"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04DD4D00" w14:textId="77777777" w:rsidR="00B84D95" w:rsidRPr="00C67286" w:rsidRDefault="003F252B" w:rsidP="00EF1E77">
            <w:pPr>
              <w:pStyle w:val="TableEntry"/>
            </w:pPr>
            <w:r w:rsidRPr="00C67286">
              <w:lastRenderedPageBreak/>
              <w:t>&lt;</w:t>
            </w:r>
            <w:r w:rsidR="00B84D95" w:rsidRPr="00C67286">
              <w:t>e.g., C [1..1]</w:t>
            </w:r>
          </w:p>
        </w:tc>
        <w:tc>
          <w:tcPr>
            <w:tcW w:w="702" w:type="pct"/>
            <w:tcBorders>
              <w:top w:val="single" w:sz="4" w:space="0" w:color="auto"/>
              <w:left w:val="single" w:sz="4" w:space="0" w:color="auto"/>
              <w:bottom w:val="single" w:sz="4" w:space="0" w:color="auto"/>
              <w:right w:val="single" w:sz="4" w:space="0" w:color="auto"/>
            </w:tcBorders>
            <w:vAlign w:val="center"/>
          </w:tcPr>
          <w:p w14:paraId="38DFA4C2" w14:textId="77777777" w:rsidR="00B84D95" w:rsidRPr="00C67286" w:rsidRDefault="00AA69C0" w:rsidP="005D6176">
            <w:pPr>
              <w:pStyle w:val="TableEntry"/>
            </w:pPr>
            <w:r w:rsidRPr="00C67286">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76C0834F" w14:textId="77777777" w:rsidR="00B84D95" w:rsidRPr="00C67286" w:rsidRDefault="00B84D95" w:rsidP="0032600B">
            <w:pPr>
              <w:pStyle w:val="TableEntry"/>
            </w:pPr>
            <w:r w:rsidRPr="00C67286">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527A6FEC" w14:textId="77777777" w:rsidR="00B84D95" w:rsidRPr="00C67286" w:rsidRDefault="00B84D95" w:rsidP="00BB76BC">
            <w:pPr>
              <w:pStyle w:val="TableEntry"/>
            </w:pPr>
            <w:r w:rsidRPr="00C67286">
              <w:t>1.3.6.1.4.1.19376.1.4.1.2.15</w:t>
            </w:r>
          </w:p>
        </w:tc>
        <w:tc>
          <w:tcPr>
            <w:tcW w:w="756" w:type="pct"/>
            <w:tcBorders>
              <w:top w:val="single" w:sz="4" w:space="0" w:color="auto"/>
              <w:left w:val="single" w:sz="4" w:space="0" w:color="auto"/>
              <w:bottom w:val="single" w:sz="4" w:space="0" w:color="auto"/>
              <w:right w:val="single" w:sz="4" w:space="0" w:color="auto"/>
            </w:tcBorders>
          </w:tcPr>
          <w:p w14:paraId="3E24A540" w14:textId="77777777" w:rsidR="00B84D95" w:rsidRPr="00C67286" w:rsidRDefault="00B84D95" w:rsidP="00BB76BC">
            <w:pPr>
              <w:pStyle w:val="TableEntry"/>
            </w:pPr>
            <w:r w:rsidRPr="00C67286">
              <w:t>CDA-PN</w:t>
            </w:r>
            <w:r w:rsidR="00C250ED" w:rsidRPr="00C67286">
              <w:t>&gt;</w:t>
            </w:r>
          </w:p>
        </w:tc>
        <w:tc>
          <w:tcPr>
            <w:tcW w:w="667" w:type="pct"/>
            <w:tcBorders>
              <w:top w:val="single" w:sz="4" w:space="0" w:color="auto"/>
              <w:left w:val="single" w:sz="4" w:space="0" w:color="auto"/>
              <w:bottom w:val="single" w:sz="4" w:space="0" w:color="auto"/>
              <w:right w:val="single" w:sz="4" w:space="0" w:color="auto"/>
            </w:tcBorders>
          </w:tcPr>
          <w:p w14:paraId="1EE44D09" w14:textId="77777777" w:rsidR="00B84D95" w:rsidRPr="00C67286" w:rsidRDefault="00B84D95" w:rsidP="00BB76BC">
            <w:pPr>
              <w:pStyle w:val="TableEntry"/>
            </w:pPr>
          </w:p>
        </w:tc>
      </w:tr>
    </w:tbl>
    <w:p w14:paraId="4A6F50A8" w14:textId="77777777" w:rsidR="00871613" w:rsidRPr="00C67286" w:rsidRDefault="00871613" w:rsidP="00871613">
      <w:pPr>
        <w:spacing w:before="0" w:after="200" w:line="276" w:lineRule="auto"/>
        <w:rPr>
          <w:rFonts w:ascii="Calibri" w:eastAsia="Calibri" w:hAnsi="Calibri"/>
          <w:kern w:val="28"/>
          <w:sz w:val="22"/>
          <w:szCs w:val="22"/>
        </w:rPr>
      </w:pPr>
    </w:p>
    <w:p w14:paraId="2B761513" w14:textId="77777777" w:rsidR="00B84D95" w:rsidRPr="00C67286" w:rsidRDefault="00B84D95" w:rsidP="00597DB2">
      <w:pPr>
        <w:pStyle w:val="AuthorInstructions"/>
      </w:pPr>
      <w:r w:rsidRPr="00C67286">
        <w:t xml:space="preserve">&lt;For each </w:t>
      </w:r>
      <w:r w:rsidR="002322FF" w:rsidRPr="00C67286">
        <w:t xml:space="preserve">(1:1 correspondence) </w:t>
      </w:r>
      <w:r w:rsidRPr="00C67286">
        <w:t>Vocabulary Constraint or Condition listed in the table above, create an additional section/reference below</w:t>
      </w:r>
      <w:r w:rsidR="00887E40" w:rsidRPr="00C67286">
        <w:t xml:space="preserve">. </w:t>
      </w:r>
      <w:r w:rsidRPr="00C67286">
        <w:t>Add the Header Element or Section Name and then select either “Vocabulary Constraint” or “Condition” and delete the other word.&gt;</w:t>
      </w:r>
    </w:p>
    <w:p w14:paraId="6C133DC9" w14:textId="77777777" w:rsidR="00BC3E9F" w:rsidRPr="00C67286" w:rsidRDefault="00BC3E9F" w:rsidP="00597DB2">
      <w:pPr>
        <w:pStyle w:val="AuthorInstructions"/>
      </w:pPr>
      <w:r w:rsidRPr="00C67286">
        <w:t>&lt;Note that every Conditional element MUST have an explanatory paragraph referenced below.&gt;</w:t>
      </w:r>
    </w:p>
    <w:p w14:paraId="39363797" w14:textId="77777777" w:rsidR="00B84D95" w:rsidRPr="00C67286" w:rsidRDefault="00B84D95" w:rsidP="00597DB2">
      <w:pPr>
        <w:pStyle w:val="AuthorInstructions"/>
      </w:pPr>
      <w:r w:rsidRPr="00C67286">
        <w:t>&lt;It is required to use SHALL, SHOULD, or MAY in each definition as defined in Appendix E of the Technical Frameworks General Introduction.&gt;</w:t>
      </w:r>
    </w:p>
    <w:p w14:paraId="6FFF6129" w14:textId="77777777" w:rsidR="00871613" w:rsidRPr="00C67286" w:rsidRDefault="000F13F5" w:rsidP="004046B6">
      <w:pPr>
        <w:pStyle w:val="Heading6"/>
        <w:numPr>
          <w:ilvl w:val="0"/>
          <w:numId w:val="0"/>
        </w:numPr>
        <w:rPr>
          <w:noProof w:val="0"/>
        </w:rPr>
      </w:pPr>
      <w:bookmarkStart w:id="1082" w:name="_6.2.1.1.6.1_Service_Event"/>
      <w:bookmarkStart w:id="1083" w:name="_Toc296340347"/>
      <w:bookmarkStart w:id="1084" w:name="_Toc345074704"/>
      <w:bookmarkEnd w:id="1082"/>
      <w:r w:rsidRPr="00C67286">
        <w:rPr>
          <w:noProof w:val="0"/>
        </w:rPr>
        <w:t>6.3.1.</w:t>
      </w:r>
      <w:r w:rsidR="008D45BC" w:rsidRPr="00C67286">
        <w:rPr>
          <w:noProof w:val="0"/>
        </w:rPr>
        <w:t>D</w:t>
      </w:r>
      <w:r w:rsidR="00871613" w:rsidRPr="00C67286">
        <w:rPr>
          <w:noProof w:val="0"/>
        </w:rPr>
        <w:t>.</w:t>
      </w:r>
      <w:r w:rsidR="00570B52" w:rsidRPr="00C67286">
        <w:rPr>
          <w:noProof w:val="0"/>
        </w:rPr>
        <w:t>5</w:t>
      </w:r>
      <w:r w:rsidR="00871613" w:rsidRPr="00C67286">
        <w:rPr>
          <w:noProof w:val="0"/>
        </w:rPr>
        <w:t xml:space="preserve">.1 </w:t>
      </w:r>
      <w:r w:rsidR="00570B52" w:rsidRPr="00C67286">
        <w:rPr>
          <w:noProof w:val="0"/>
        </w:rPr>
        <w:t>&lt;Header Element or Section Name&gt;</w:t>
      </w:r>
      <w:r w:rsidR="00871613" w:rsidRPr="00C67286">
        <w:rPr>
          <w:noProof w:val="0"/>
        </w:rPr>
        <w:t xml:space="preserve"> </w:t>
      </w:r>
      <w:r w:rsidR="00B84D95" w:rsidRPr="00C67286">
        <w:rPr>
          <w:noProof w:val="0"/>
        </w:rPr>
        <w:t>&lt;</w:t>
      </w:r>
      <w:r w:rsidR="007F7801" w:rsidRPr="00C67286">
        <w:rPr>
          <w:noProof w:val="0"/>
        </w:rPr>
        <w:t xml:space="preserve">Vocabulary </w:t>
      </w:r>
      <w:r w:rsidR="00871613" w:rsidRPr="00C67286">
        <w:rPr>
          <w:noProof w:val="0"/>
        </w:rPr>
        <w:t>Constraint</w:t>
      </w:r>
      <w:bookmarkEnd w:id="1083"/>
      <w:r w:rsidR="00B84D95" w:rsidRPr="00C67286">
        <w:rPr>
          <w:noProof w:val="0"/>
        </w:rPr>
        <w:t xml:space="preserve"> or Condition&gt;</w:t>
      </w:r>
      <w:bookmarkEnd w:id="1084"/>
    </w:p>
    <w:p w14:paraId="333F62C6" w14:textId="77777777" w:rsidR="00570B52" w:rsidRPr="00C67286" w:rsidRDefault="00570B52" w:rsidP="00597DB2">
      <w:pPr>
        <w:pStyle w:val="AuthorInstructions"/>
        <w:rPr>
          <w:lang w:eastAsia="x-none"/>
        </w:rPr>
      </w:pPr>
      <w:r w:rsidRPr="00C67286">
        <w:rPr>
          <w:lang w:eastAsia="x-none"/>
        </w:rPr>
        <w:t>&lt;</w:t>
      </w:r>
      <w:r w:rsidRPr="00C67286">
        <w:t xml:space="preserve">add vocabulary constraint </w:t>
      </w:r>
      <w:r w:rsidR="00B84D95" w:rsidRPr="00C67286">
        <w:t xml:space="preserve">or condition </w:t>
      </w:r>
      <w:r w:rsidRPr="00C67286">
        <w:t>definition&gt;</w:t>
      </w:r>
    </w:p>
    <w:p w14:paraId="21BD0998" w14:textId="77777777" w:rsidR="00570B52" w:rsidRPr="00C67286" w:rsidRDefault="00570B52" w:rsidP="00597DB2">
      <w:pPr>
        <w:pStyle w:val="AuthorInstructions"/>
        <w:rPr>
          <w:lang w:eastAsia="x-none"/>
        </w:rPr>
      </w:pPr>
      <w:r w:rsidRPr="00C67286">
        <w:rPr>
          <w:lang w:eastAsia="x-none"/>
        </w:rPr>
        <w:t>&lt;remove example below prior to public comment:&gt;</w:t>
      </w:r>
    </w:p>
    <w:p w14:paraId="6C25C084" w14:textId="77777777" w:rsidR="00871613" w:rsidRPr="00C67286" w:rsidRDefault="00340176" w:rsidP="00EF1E77">
      <w:pPr>
        <w:pStyle w:val="BodyText"/>
        <w:rPr>
          <w:rFonts w:eastAsia="Calibri"/>
        </w:rPr>
      </w:pPr>
      <w:r w:rsidRPr="00C67286">
        <w:t>&lt;</w:t>
      </w:r>
      <w:r w:rsidR="00570B52" w:rsidRPr="00C67286">
        <w:t xml:space="preserve">e.g., </w:t>
      </w:r>
      <w:r w:rsidR="00871613" w:rsidRPr="00C67286">
        <w:t xml:space="preserve">The value for serviceEvent / code SHOULD be drawn from value set </w:t>
      </w:r>
      <w:r w:rsidR="00AA69C0" w:rsidRPr="00C67286">
        <w:rPr>
          <w:rFonts w:eastAsia="Calibri"/>
        </w:rPr>
        <w:t>1.3.6.1.4.1.19376.1.4.1.5.2 Cardiac Imaging Procedures</w:t>
      </w:r>
      <w:r w:rsidR="00871613" w:rsidRPr="00C67286">
        <w:rPr>
          <w:rFonts w:eastAsia="Calibri"/>
        </w:rPr>
        <w:t>.</w:t>
      </w:r>
      <w:r w:rsidRPr="00C67286">
        <w:rPr>
          <w:rFonts w:eastAsia="Calibri"/>
        </w:rPr>
        <w:t>&gt;</w:t>
      </w:r>
    </w:p>
    <w:p w14:paraId="7F577FE9" w14:textId="77777777" w:rsidR="00570B52" w:rsidRPr="00C67286" w:rsidRDefault="00570B52" w:rsidP="00871613">
      <w:pPr>
        <w:pStyle w:val="BodyText"/>
        <w:rPr>
          <w:rFonts w:eastAsia="Calibri"/>
        </w:rPr>
      </w:pPr>
    </w:p>
    <w:p w14:paraId="5AD30681" w14:textId="77777777" w:rsidR="00871613" w:rsidRPr="00C67286" w:rsidRDefault="000F13F5" w:rsidP="004046B6">
      <w:pPr>
        <w:pStyle w:val="Heading6"/>
        <w:numPr>
          <w:ilvl w:val="0"/>
          <w:numId w:val="0"/>
        </w:numPr>
        <w:ind w:left="1152" w:hanging="1152"/>
        <w:rPr>
          <w:noProof w:val="0"/>
        </w:rPr>
      </w:pPr>
      <w:bookmarkStart w:id="1085" w:name="_6.2.1.1.6.2_Medications_Section"/>
      <w:bookmarkStart w:id="1086" w:name="_Toc296340348"/>
      <w:bookmarkStart w:id="1087" w:name="_Toc345074705"/>
      <w:bookmarkEnd w:id="1085"/>
      <w:r w:rsidRPr="00C67286">
        <w:rPr>
          <w:noProof w:val="0"/>
        </w:rPr>
        <w:t>6.3.1.</w:t>
      </w:r>
      <w:r w:rsidR="008D45BC" w:rsidRPr="00C67286">
        <w:rPr>
          <w:noProof w:val="0"/>
        </w:rPr>
        <w:t>D</w:t>
      </w:r>
      <w:r w:rsidR="00570B52" w:rsidRPr="00C67286">
        <w:rPr>
          <w:noProof w:val="0"/>
        </w:rPr>
        <w:t>.5</w:t>
      </w:r>
      <w:r w:rsidR="00871613" w:rsidRPr="00C67286">
        <w:rPr>
          <w:noProof w:val="0"/>
        </w:rPr>
        <w:t xml:space="preserve">.2 </w:t>
      </w:r>
      <w:r w:rsidR="00570B52" w:rsidRPr="00C67286">
        <w:rPr>
          <w:noProof w:val="0"/>
        </w:rPr>
        <w:t xml:space="preserve">&lt;Header Element or Section Name&gt; </w:t>
      </w:r>
      <w:r w:rsidR="00B84D95" w:rsidRPr="00C67286">
        <w:rPr>
          <w:noProof w:val="0"/>
        </w:rPr>
        <w:t>&lt;</w:t>
      </w:r>
      <w:r w:rsidR="00570B52" w:rsidRPr="00C67286">
        <w:rPr>
          <w:noProof w:val="0"/>
        </w:rPr>
        <w:t xml:space="preserve">Vocabulary </w:t>
      </w:r>
      <w:r w:rsidR="00871613" w:rsidRPr="00C67286">
        <w:rPr>
          <w:noProof w:val="0"/>
        </w:rPr>
        <w:t>Constraint</w:t>
      </w:r>
      <w:bookmarkEnd w:id="1086"/>
      <w:r w:rsidR="00B84D95" w:rsidRPr="00C67286">
        <w:rPr>
          <w:noProof w:val="0"/>
        </w:rPr>
        <w:t xml:space="preserve"> or Condition&gt;</w:t>
      </w:r>
      <w:bookmarkEnd w:id="1087"/>
    </w:p>
    <w:p w14:paraId="6CAD5C40" w14:textId="77777777" w:rsidR="00B84D95" w:rsidRPr="00C67286" w:rsidRDefault="00B84D95" w:rsidP="00597DB2">
      <w:pPr>
        <w:pStyle w:val="AuthorInstructions"/>
      </w:pPr>
      <w:r w:rsidRPr="00C67286">
        <w:rPr>
          <w:lang w:eastAsia="x-none"/>
        </w:rPr>
        <w:t>&lt;</w:t>
      </w:r>
      <w:r w:rsidRPr="00C67286">
        <w:t>add vocabulary constraint or condition definition&gt;</w:t>
      </w:r>
    </w:p>
    <w:p w14:paraId="51B8F7D6" w14:textId="77777777" w:rsidR="00570B52" w:rsidRPr="00C67286" w:rsidRDefault="00570B52" w:rsidP="00597DB2">
      <w:pPr>
        <w:pStyle w:val="AuthorInstructions"/>
      </w:pPr>
      <w:r w:rsidRPr="00C67286">
        <w:t>&lt;remove example below prior to public comment:&gt;</w:t>
      </w:r>
    </w:p>
    <w:p w14:paraId="4008BEDC" w14:textId="77777777" w:rsidR="00871613" w:rsidRPr="00C67286" w:rsidRDefault="00340176" w:rsidP="00EF1E77">
      <w:pPr>
        <w:pStyle w:val="BodyText"/>
        <w:rPr>
          <w:rFonts w:eastAsia="Calibri"/>
        </w:rPr>
      </w:pPr>
      <w:r w:rsidRPr="00C67286">
        <w:t>&lt;</w:t>
      </w:r>
      <w:r w:rsidR="00570B52" w:rsidRPr="00C67286">
        <w:t xml:space="preserve">e.g., </w:t>
      </w:r>
      <w:r w:rsidR="00871613" w:rsidRPr="00C67286">
        <w:t xml:space="preserve">Within the Medications section the Content Creator SHALL be able to create a Medications entry (templateID 1.3.6.1.4.1.19376.1.5.3.1.4.7 [PCC TF-2]) for each of the cardiac relevant medications identified in Value Set </w:t>
      </w:r>
      <w:r w:rsidR="00AA69C0" w:rsidRPr="00C67286">
        <w:rPr>
          <w:rFonts w:eastAsia="Calibri"/>
        </w:rPr>
        <w:t>1.3.6.1.4.1.19376.1.4.1.5.14 Cardiac Drug Classes</w:t>
      </w:r>
      <w:r w:rsidR="00871613" w:rsidRPr="00C67286">
        <w:rPr>
          <w:rFonts w:eastAsia="Calibri"/>
        </w:rPr>
        <w:t>, encoding the value in substanceAdministration/consumable/ManufacturedProduct/Material/code.</w:t>
      </w:r>
      <w:r w:rsidRPr="00C67286">
        <w:rPr>
          <w:rFonts w:eastAsia="Calibri"/>
        </w:rPr>
        <w:t>&gt;</w:t>
      </w:r>
    </w:p>
    <w:p w14:paraId="2A8EC9E7" w14:textId="77777777" w:rsidR="00871613" w:rsidRPr="00C67286" w:rsidRDefault="000F13F5" w:rsidP="004046B6">
      <w:pPr>
        <w:pStyle w:val="Heading6"/>
        <w:numPr>
          <w:ilvl w:val="0"/>
          <w:numId w:val="0"/>
        </w:numPr>
        <w:ind w:left="1152" w:hanging="1152"/>
        <w:rPr>
          <w:noProof w:val="0"/>
        </w:rPr>
      </w:pPr>
      <w:bookmarkStart w:id="1088" w:name="_6.2.1.1.6.3_Allergies_and"/>
      <w:bookmarkStart w:id="1089" w:name="_Toc296340349"/>
      <w:bookmarkStart w:id="1090" w:name="_Toc345074706"/>
      <w:bookmarkEnd w:id="1088"/>
      <w:r w:rsidRPr="00C67286">
        <w:rPr>
          <w:noProof w:val="0"/>
        </w:rPr>
        <w:t>6.3.1.</w:t>
      </w:r>
      <w:r w:rsidR="008D45BC" w:rsidRPr="00C67286">
        <w:rPr>
          <w:noProof w:val="0"/>
        </w:rPr>
        <w:t>D</w:t>
      </w:r>
      <w:r w:rsidR="00871613" w:rsidRPr="00C67286">
        <w:rPr>
          <w:noProof w:val="0"/>
        </w:rPr>
        <w:t>.</w:t>
      </w:r>
      <w:r w:rsidR="00570B52" w:rsidRPr="00C67286">
        <w:rPr>
          <w:noProof w:val="0"/>
        </w:rPr>
        <w:t>5</w:t>
      </w:r>
      <w:r w:rsidR="00871613" w:rsidRPr="00C67286">
        <w:rPr>
          <w:noProof w:val="0"/>
        </w:rPr>
        <w:t xml:space="preserve">.3 </w:t>
      </w:r>
      <w:bookmarkEnd w:id="1089"/>
      <w:r w:rsidR="00570B52" w:rsidRPr="00C67286">
        <w:rPr>
          <w:noProof w:val="0"/>
        </w:rPr>
        <w:t xml:space="preserve">&lt;Header Element or Section Name&gt; </w:t>
      </w:r>
      <w:r w:rsidR="00B84D95" w:rsidRPr="00C67286">
        <w:rPr>
          <w:noProof w:val="0"/>
        </w:rPr>
        <w:t>&lt;</w:t>
      </w:r>
      <w:r w:rsidR="00570B52" w:rsidRPr="00C67286">
        <w:rPr>
          <w:noProof w:val="0"/>
        </w:rPr>
        <w:t>Vocabulary Constraint</w:t>
      </w:r>
      <w:r w:rsidR="00B84D95" w:rsidRPr="00C67286">
        <w:rPr>
          <w:noProof w:val="0"/>
        </w:rPr>
        <w:t xml:space="preserve"> or Condition&gt;</w:t>
      </w:r>
      <w:bookmarkEnd w:id="1090"/>
    </w:p>
    <w:p w14:paraId="42E45D70" w14:textId="77777777" w:rsidR="00B84D95" w:rsidRPr="00C67286" w:rsidRDefault="00B84D95" w:rsidP="00597DB2">
      <w:pPr>
        <w:pStyle w:val="AuthorInstructions"/>
      </w:pPr>
      <w:r w:rsidRPr="00C67286">
        <w:t>&lt;add vocabulary constraint or condition definition&gt;</w:t>
      </w:r>
    </w:p>
    <w:p w14:paraId="4DE16635" w14:textId="77777777" w:rsidR="00570B52" w:rsidRPr="00C67286" w:rsidRDefault="00570B52" w:rsidP="00597DB2">
      <w:pPr>
        <w:pStyle w:val="AuthorInstructions"/>
      </w:pPr>
      <w:r w:rsidRPr="00C67286">
        <w:t>&lt;remove example below prior to public comment:&gt;</w:t>
      </w:r>
    </w:p>
    <w:p w14:paraId="5B1AD4E5" w14:textId="77777777" w:rsidR="00871613" w:rsidRPr="00C67286" w:rsidRDefault="00340176" w:rsidP="00EF1E77">
      <w:pPr>
        <w:pStyle w:val="BodyText"/>
        <w:rPr>
          <w:rFonts w:eastAsia="Calibri"/>
        </w:rPr>
      </w:pPr>
      <w:r w:rsidRPr="00C67286">
        <w:t>&lt;</w:t>
      </w:r>
      <w:r w:rsidR="00570B52" w:rsidRPr="00C67286">
        <w:t xml:space="preserve">e.g., </w:t>
      </w:r>
      <w:r w:rsidR="00871613" w:rsidRPr="00C67286">
        <w:t xml:space="preserve">Within the Allergies and Other Adverse Reactions section the Content Creator SHALL be able to create an Allergies and Intolerances Concern Entry (templateID </w:t>
      </w:r>
      <w:r w:rsidR="00871613" w:rsidRPr="00C67286">
        <w:lastRenderedPageBreak/>
        <w:t xml:space="preserve">1.3.6.1.4.1.19376.1.5.3.1.4.5.3 [PCC TF-2]) for each of the cardiac imaging agent classes identified in Value Set </w:t>
      </w:r>
      <w:r w:rsidR="00AA69C0" w:rsidRPr="00C67286">
        <w:rPr>
          <w:rFonts w:eastAsia="Calibri"/>
        </w:rPr>
        <w:t>1.3.6.1.4.1.19376.1.4.1.5.10 Contrast Agents Classes for Adverse Reactions</w:t>
      </w:r>
      <w:r w:rsidR="00871613" w:rsidRPr="00C67286">
        <w:rPr>
          <w:rFonts w:eastAsia="Calibri"/>
        </w:rPr>
        <w:t>, encoding the value in observation/participant/participantRole/playingEntity/code.</w:t>
      </w:r>
      <w:r w:rsidRPr="00C67286">
        <w:rPr>
          <w:rFonts w:eastAsia="Calibri"/>
        </w:rPr>
        <w:t>&gt;</w:t>
      </w:r>
    </w:p>
    <w:p w14:paraId="2F6646A2" w14:textId="77777777" w:rsidR="00B84D95" w:rsidRPr="00C67286" w:rsidRDefault="00B84D95" w:rsidP="00B84D95">
      <w:pPr>
        <w:pStyle w:val="BodyText"/>
        <w:rPr>
          <w:rFonts w:eastAsia="Calibri"/>
        </w:rPr>
      </w:pPr>
    </w:p>
    <w:p w14:paraId="01B08ED8" w14:textId="77777777" w:rsidR="00B84D95" w:rsidRPr="00C67286" w:rsidRDefault="00B84D95" w:rsidP="00B84D95">
      <w:pPr>
        <w:pStyle w:val="Heading6"/>
        <w:numPr>
          <w:ilvl w:val="0"/>
          <w:numId w:val="0"/>
        </w:numPr>
        <w:ind w:left="1152" w:hanging="1152"/>
        <w:rPr>
          <w:noProof w:val="0"/>
        </w:rPr>
      </w:pPr>
      <w:bookmarkStart w:id="1091" w:name="_Toc345074707"/>
      <w:r w:rsidRPr="00C67286">
        <w:rPr>
          <w:noProof w:val="0"/>
        </w:rPr>
        <w:t>6.3.1.D.5.4 &lt;Header Element or Section Name&gt; &lt;Vocabulary Constraint or Condition&gt;</w:t>
      </w:r>
      <w:bookmarkEnd w:id="1091"/>
    </w:p>
    <w:p w14:paraId="6D64ADB6" w14:textId="77777777" w:rsidR="00B84D95" w:rsidRPr="00C67286" w:rsidRDefault="00B84D95" w:rsidP="00597DB2">
      <w:pPr>
        <w:pStyle w:val="AuthorInstructions"/>
      </w:pPr>
      <w:r w:rsidRPr="00C67286">
        <w:t>&lt;add vocabulary constraint or condition definition&gt;</w:t>
      </w:r>
    </w:p>
    <w:p w14:paraId="4A6916A1" w14:textId="77777777" w:rsidR="00B84D95" w:rsidRPr="00C67286" w:rsidRDefault="00B84D95" w:rsidP="00597DB2">
      <w:pPr>
        <w:pStyle w:val="AuthorInstructions"/>
      </w:pPr>
      <w:r w:rsidRPr="00C67286">
        <w:t>&lt;remove example below prior to public comment:&gt;</w:t>
      </w:r>
    </w:p>
    <w:p w14:paraId="3C960477" w14:textId="77777777" w:rsidR="00B84D95" w:rsidRPr="00C67286" w:rsidRDefault="00340176" w:rsidP="00BB76BC">
      <w:pPr>
        <w:pStyle w:val="BodyText"/>
        <w:rPr>
          <w:lang w:eastAsia="x-none"/>
        </w:rPr>
      </w:pPr>
      <w:r w:rsidRPr="00C67286">
        <w:t>&lt;</w:t>
      </w:r>
      <w:r w:rsidR="00B84D95" w:rsidRPr="00C67286">
        <w:t>e.g., A DICOM Object Catalog Section SHALL be present if other document sections contain references to DICOM SOP Instances (images, structured report measurements, or other information objects), and MAY be present otherwise.</w:t>
      </w:r>
      <w:r w:rsidRPr="00C67286">
        <w:t>&gt;</w:t>
      </w:r>
    </w:p>
    <w:p w14:paraId="62362B3C" w14:textId="77777777" w:rsidR="0095594C" w:rsidRPr="00C67286" w:rsidRDefault="0095594C" w:rsidP="00B84D95">
      <w:pPr>
        <w:pStyle w:val="BodyText"/>
        <w:rPr>
          <w:rFonts w:eastAsia="Calibri"/>
        </w:rPr>
      </w:pPr>
    </w:p>
    <w:p w14:paraId="53258D1D" w14:textId="77777777" w:rsidR="0095594C" w:rsidRPr="00C67286" w:rsidRDefault="0095594C" w:rsidP="00597DB2">
      <w:pPr>
        <w:pStyle w:val="AuthorInstructions"/>
        <w:rPr>
          <w:rFonts w:eastAsia="Calibri"/>
        </w:rPr>
      </w:pPr>
      <w:r w:rsidRPr="00C67286">
        <w:rPr>
          <w:rFonts w:eastAsia="Calibri"/>
        </w:rPr>
        <w:t>###End Tabular Format</w:t>
      </w:r>
      <w:r w:rsidR="00D35F24" w:rsidRPr="00C67286">
        <w:rPr>
          <w:rFonts w:eastAsia="Calibri"/>
        </w:rPr>
        <w:t xml:space="preserve"> - Document</w:t>
      </w:r>
    </w:p>
    <w:p w14:paraId="62A37616" w14:textId="77777777" w:rsidR="0095594C" w:rsidRPr="00C67286" w:rsidRDefault="0095594C" w:rsidP="00597DB2">
      <w:pPr>
        <w:pStyle w:val="AuthorInstructions"/>
        <w:rPr>
          <w:rFonts w:eastAsia="Calibri"/>
        </w:rPr>
      </w:pPr>
    </w:p>
    <w:p w14:paraId="33F6210E" w14:textId="77777777" w:rsidR="0095594C" w:rsidRPr="00C67286" w:rsidRDefault="0095594C" w:rsidP="00597DB2">
      <w:pPr>
        <w:pStyle w:val="AuthorInstructions"/>
        <w:rPr>
          <w:rFonts w:eastAsia="Calibri"/>
        </w:rPr>
      </w:pPr>
      <w:r w:rsidRPr="00C67286">
        <w:rPr>
          <w:rFonts w:eastAsia="Calibri"/>
        </w:rPr>
        <w:t xml:space="preserve">###Begin </w:t>
      </w:r>
      <w:r w:rsidR="00DF683C" w:rsidRPr="00C67286">
        <w:rPr>
          <w:rFonts w:eastAsia="Calibri"/>
        </w:rPr>
        <w:t>Discrete Conformance</w:t>
      </w:r>
      <w:r w:rsidRPr="00C67286">
        <w:rPr>
          <w:rFonts w:eastAsia="Calibri"/>
        </w:rPr>
        <w:t xml:space="preserve"> Format</w:t>
      </w:r>
      <w:r w:rsidR="00D35F24" w:rsidRPr="00C67286">
        <w:rPr>
          <w:rFonts w:eastAsia="Calibri"/>
        </w:rPr>
        <w:t xml:space="preserve"> - Document</w:t>
      </w:r>
    </w:p>
    <w:p w14:paraId="045EE19E" w14:textId="77777777" w:rsidR="0095594C" w:rsidRPr="00C67286" w:rsidRDefault="00BC3E9F" w:rsidP="00B84D95">
      <w:pPr>
        <w:pStyle w:val="BodyText"/>
        <w:rPr>
          <w:rFonts w:eastAsia="Calibri"/>
          <w:i/>
        </w:rPr>
      </w:pPr>
      <w:r w:rsidRPr="00C67286">
        <w:rPr>
          <w:rFonts w:eastAsia="Calibri"/>
          <w:i/>
        </w:rPr>
        <w:t>&lt;</w:t>
      </w:r>
      <w:r w:rsidR="00340176" w:rsidRPr="00C67286">
        <w:rPr>
          <w:rFonts w:eastAsia="Calibri"/>
          <w:i/>
        </w:rPr>
        <w:t>D</w:t>
      </w:r>
      <w:r w:rsidRPr="00C67286">
        <w:rPr>
          <w:rFonts w:eastAsia="Calibri"/>
          <w:i/>
        </w:rPr>
        <w:t xml:space="preserve">elete the </w:t>
      </w:r>
      <w:r w:rsidR="00C250ED" w:rsidRPr="00C67286">
        <w:rPr>
          <w:rFonts w:eastAsia="Calibri"/>
          <w:i/>
        </w:rPr>
        <w:t xml:space="preserve">example </w:t>
      </w:r>
      <w:r w:rsidRPr="00C67286">
        <w:rPr>
          <w:rFonts w:eastAsia="Calibri"/>
          <w:i/>
        </w:rPr>
        <w:t>information contained in the material below (from Cardiology CRC)&gt;</w:t>
      </w:r>
    </w:p>
    <w:p w14:paraId="47022178" w14:textId="77777777" w:rsidR="00BC3E9F" w:rsidRPr="00C67286" w:rsidRDefault="00BC3E9F" w:rsidP="00B84D95">
      <w:pPr>
        <w:pStyle w:val="BodyText"/>
        <w:rPr>
          <w:rFonts w:eastAsia="Calibri"/>
        </w:rPr>
      </w:pPr>
    </w:p>
    <w:p w14:paraId="37CAE5D7" w14:textId="77777777" w:rsidR="00BC3E9F" w:rsidRPr="00C67286" w:rsidRDefault="00C250ED" w:rsidP="00BC3E9F">
      <w:r w:rsidRPr="00C67286">
        <w:t>&lt;</w:t>
      </w:r>
      <w:r w:rsidR="00940FC7" w:rsidRPr="00C67286">
        <w:t>e.g.,</w:t>
      </w:r>
      <w:r w:rsidRPr="00C67286">
        <w:t xml:space="preserve"> </w:t>
      </w:r>
      <w:r w:rsidR="00BC3E9F" w:rsidRPr="00C67286">
        <w:t>The complete set of body constraints, including those from C-CDA section/entry definitions are:</w:t>
      </w:r>
    </w:p>
    <w:p w14:paraId="7DE03C7F" w14:textId="77777777" w:rsidR="00BC3E9F" w:rsidRPr="00C67286" w:rsidRDefault="00BC3E9F" w:rsidP="00BC3E9F">
      <w:pPr>
        <w:numPr>
          <w:ilvl w:val="0"/>
          <w:numId w:val="37"/>
        </w:numPr>
        <w:spacing w:before="0" w:after="40" w:line="260" w:lineRule="exact"/>
      </w:pPr>
      <w:r w:rsidRPr="00C67286">
        <w:rPr>
          <w:b/>
          <w:bCs/>
          <w:sz w:val="16"/>
          <w:szCs w:val="16"/>
        </w:rPr>
        <w:t>SHALL</w:t>
      </w:r>
      <w:r w:rsidRPr="00C67286">
        <w:t xml:space="preserve"> contain exactly one [1..1] </w:t>
      </w:r>
      <w:r w:rsidRPr="00C67286">
        <w:rPr>
          <w:rFonts w:ascii="Courier New" w:hAnsi="Courier New"/>
          <w:b/>
          <w:bCs/>
        </w:rPr>
        <w:t>component</w:t>
      </w:r>
      <w:r w:rsidRPr="00C67286">
        <w:t xml:space="preserve"> (CONF:9588). </w:t>
      </w:r>
    </w:p>
    <w:p w14:paraId="1E7DDAB6" w14:textId="77777777" w:rsidR="00BC3E9F" w:rsidRPr="00C67286" w:rsidRDefault="00BC3E9F" w:rsidP="00BC3E9F">
      <w:pPr>
        <w:numPr>
          <w:ilvl w:val="1"/>
          <w:numId w:val="37"/>
        </w:numPr>
        <w:spacing w:before="0" w:after="40" w:line="260" w:lineRule="exact"/>
      </w:pPr>
      <w:r w:rsidRPr="00C67286">
        <w:t>A Cath Report Content SHALL have a structuredBody (CONF:9589-CRC).</w:t>
      </w:r>
    </w:p>
    <w:p w14:paraId="5D3C3448" w14:textId="77777777" w:rsidR="00BC3E9F" w:rsidRPr="00C67286" w:rsidRDefault="00BC3E9F" w:rsidP="00BC3E9F">
      <w:pPr>
        <w:numPr>
          <w:ilvl w:val="2"/>
          <w:numId w:val="37"/>
        </w:numPr>
        <w:spacing w:before="0" w:after="40" w:line="260" w:lineRule="exact"/>
      </w:pPr>
      <w:r w:rsidRPr="00C67286">
        <w:t>A Cath Report Content SHALL conform to CDA Level 3 (structuredBody containing sections that contain a narrative block and coded entries). In this template (templateId 2.16.840.1.113883.10.20.22.1.6), coded entries are optional. (CONF:9590-CRC).</w:t>
      </w:r>
    </w:p>
    <w:p w14:paraId="69AEA8E3" w14:textId="77777777" w:rsidR="00BC3E9F" w:rsidRPr="00C67286" w:rsidRDefault="00BC3E9F" w:rsidP="00BC3E9F">
      <w:pPr>
        <w:numPr>
          <w:ilvl w:val="1"/>
          <w:numId w:val="37"/>
        </w:numPr>
        <w:spacing w:before="0" w:after="40" w:line="260" w:lineRule="exact"/>
      </w:pPr>
      <w:r w:rsidRPr="00C67286">
        <w:t xml:space="preserve">The component/structuredBody </w:t>
      </w:r>
      <w:r w:rsidRPr="00C67286">
        <w:rPr>
          <w:rStyle w:val="keyword"/>
        </w:rPr>
        <w:t>SHALL</w:t>
      </w:r>
      <w:r w:rsidRPr="00C67286">
        <w:t xml:space="preserve"> conform to the section constraints below (CONF:9595-CRC).</w:t>
      </w:r>
    </w:p>
    <w:p w14:paraId="6C91FA88" w14:textId="77777777" w:rsidR="00BC3E9F" w:rsidRPr="00C67286" w:rsidRDefault="00BC3E9F" w:rsidP="00BC3E9F">
      <w:pPr>
        <w:numPr>
          <w:ilvl w:val="2"/>
          <w:numId w:val="37"/>
        </w:numPr>
        <w:spacing w:before="0" w:after="40" w:line="260" w:lineRule="exact"/>
        <w:rPr>
          <w:rStyle w:val="keyword"/>
          <w:rFonts w:eastAsia="?l?r ??’c"/>
          <w:b w:val="0"/>
          <w:i/>
          <w:iCs/>
          <w:caps w:val="0"/>
          <w:szCs w:val="18"/>
          <w:lang w:eastAsia="zh-CN"/>
        </w:rPr>
      </w:pPr>
      <w:r w:rsidRPr="00C67286">
        <w:rPr>
          <w:rStyle w:val="keyword"/>
        </w:rPr>
        <w:t xml:space="preserve">Each </w:t>
      </w:r>
      <w:r w:rsidRPr="00C67286">
        <w:rPr>
          <w:rFonts w:ascii="Courier New" w:hAnsi="Courier New"/>
          <w:b/>
          <w:bCs/>
        </w:rPr>
        <w:t>section</w:t>
      </w:r>
      <w:r w:rsidRPr="00C67286">
        <w:t xml:space="preserve"> </w:t>
      </w:r>
      <w:r w:rsidRPr="00C67286">
        <w:rPr>
          <w:rStyle w:val="keyword"/>
        </w:rPr>
        <w:t>SHALL</w:t>
      </w:r>
      <w:r w:rsidRPr="00C67286">
        <w:t xml:space="preserve"> </w:t>
      </w:r>
      <w:r w:rsidRPr="00C67286">
        <w:rPr>
          <w:rStyle w:val="keyword"/>
        </w:rPr>
        <w:t xml:space="preserve">have a </w:t>
      </w:r>
      <w:r w:rsidRPr="00C67286">
        <w:rPr>
          <w:rFonts w:ascii="Courier New" w:hAnsi="Courier New"/>
          <w:b/>
          <w:bCs/>
        </w:rPr>
        <w:t>title</w:t>
      </w:r>
      <w:r w:rsidRPr="00C67286">
        <w:t xml:space="preserve"> </w:t>
      </w:r>
      <w:r w:rsidRPr="00C67286">
        <w:rPr>
          <w:rStyle w:val="keyword"/>
        </w:rPr>
        <w:t xml:space="preserve">and the </w:t>
      </w:r>
      <w:r w:rsidRPr="00C67286">
        <w:rPr>
          <w:rFonts w:ascii="Courier New" w:hAnsi="Courier New"/>
          <w:b/>
          <w:bCs/>
        </w:rPr>
        <w:t>title</w:t>
      </w:r>
      <w:r w:rsidRPr="00C67286">
        <w:t xml:space="preserve"> </w:t>
      </w:r>
      <w:r w:rsidRPr="00C67286">
        <w:rPr>
          <w:rStyle w:val="keyword"/>
        </w:rPr>
        <w:t>SHALL not</w:t>
      </w:r>
      <w:r w:rsidRPr="00C67286">
        <w:t xml:space="preserve"> </w:t>
      </w:r>
      <w:r w:rsidRPr="00C67286">
        <w:rPr>
          <w:rStyle w:val="keyword"/>
        </w:rPr>
        <w:t xml:space="preserve">be empty </w:t>
      </w:r>
      <w:r w:rsidRPr="00C67286">
        <w:t>(CONF:9937)</w:t>
      </w:r>
      <w:r w:rsidRPr="00C67286">
        <w:rPr>
          <w:rStyle w:val="keyword"/>
        </w:rPr>
        <w:t>.</w:t>
      </w:r>
      <w:r w:rsidR="003F252B" w:rsidRPr="00C67286">
        <w:rPr>
          <w:rStyle w:val="BodyTextChar"/>
        </w:rPr>
        <w:t>&gt;</w:t>
      </w:r>
    </w:p>
    <w:p w14:paraId="37452D17" w14:textId="77777777" w:rsidR="00BC3E9F" w:rsidRPr="00C67286" w:rsidRDefault="003F252B" w:rsidP="00597DB2">
      <w:pPr>
        <w:pStyle w:val="BodyText"/>
      </w:pPr>
      <w:r w:rsidRPr="00C67286">
        <w:t>&lt;</w:t>
      </w:r>
      <w:r w:rsidR="00BC3E9F" w:rsidRPr="00C67286">
        <w:t>The following table shows relationships among the templates in the body of a Cath Report Content document</w:t>
      </w:r>
      <w:r w:rsidR="00887E40" w:rsidRPr="00C67286">
        <w:t>.</w:t>
      </w:r>
      <w:r w:rsidR="00C250ED" w:rsidRPr="00C67286">
        <w:t>&gt;</w:t>
      </w:r>
      <w:r w:rsidR="00887E40" w:rsidRPr="00C67286">
        <w:t xml:space="preserve"> </w:t>
      </w:r>
    </w:p>
    <w:p w14:paraId="73DFA498" w14:textId="77777777" w:rsidR="00BC3E9F" w:rsidRPr="00C67286" w:rsidRDefault="00BC3E9F" w:rsidP="00BC3E9F">
      <w:pPr>
        <w:pStyle w:val="BodyText"/>
        <w:rPr>
          <w:lang w:eastAsia="x-none"/>
        </w:rPr>
      </w:pPr>
    </w:p>
    <w:p w14:paraId="65BA41DE" w14:textId="77777777" w:rsidR="00BC3E9F" w:rsidRPr="00C67286" w:rsidRDefault="00BC3E9F" w:rsidP="00BB76BC">
      <w:pPr>
        <w:pStyle w:val="TableTitle"/>
      </w:pPr>
      <w:r w:rsidRPr="00C67286">
        <w:lastRenderedPageBreak/>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C67286" w14:paraId="244EA423" w14:textId="77777777" w:rsidTr="00983131">
        <w:trPr>
          <w:cantSplit/>
          <w:tblHeader/>
        </w:trPr>
        <w:tc>
          <w:tcPr>
            <w:tcW w:w="1336" w:type="pct"/>
            <w:shd w:val="clear" w:color="auto" w:fill="E6E6E6"/>
          </w:tcPr>
          <w:p w14:paraId="357DDC28" w14:textId="77777777" w:rsidR="001263B9" w:rsidRPr="00C67286" w:rsidRDefault="001263B9" w:rsidP="00EF1E77">
            <w:pPr>
              <w:pStyle w:val="TableEntryHeader"/>
            </w:pPr>
            <w:r w:rsidRPr="00C67286">
              <w:t>Template Title</w:t>
            </w:r>
          </w:p>
        </w:tc>
        <w:tc>
          <w:tcPr>
            <w:tcW w:w="691" w:type="pct"/>
            <w:shd w:val="clear" w:color="auto" w:fill="E6E6E6"/>
          </w:tcPr>
          <w:p w14:paraId="3873C3B2" w14:textId="77777777" w:rsidR="001263B9" w:rsidRPr="00C67286" w:rsidRDefault="001263B9" w:rsidP="00EF1E77">
            <w:pPr>
              <w:pStyle w:val="TableEntryHeader"/>
            </w:pPr>
            <w:r w:rsidRPr="00C67286">
              <w:t>Opt</w:t>
            </w:r>
            <w:r w:rsidR="00AD069D" w:rsidRPr="00C67286">
              <w:t xml:space="preserve"> and </w:t>
            </w:r>
            <w:r w:rsidRPr="00C67286">
              <w:t>Card</w:t>
            </w:r>
          </w:p>
        </w:tc>
        <w:tc>
          <w:tcPr>
            <w:tcW w:w="559" w:type="pct"/>
            <w:shd w:val="clear" w:color="auto" w:fill="E6E6E6"/>
          </w:tcPr>
          <w:p w14:paraId="4C276359" w14:textId="77777777" w:rsidR="001263B9" w:rsidRPr="00C67286" w:rsidRDefault="001263B9" w:rsidP="00730E16">
            <w:pPr>
              <w:pStyle w:val="TableEntryHeader"/>
            </w:pPr>
            <w:r w:rsidRPr="00C67286">
              <w:t>Condition</w:t>
            </w:r>
          </w:p>
        </w:tc>
        <w:tc>
          <w:tcPr>
            <w:tcW w:w="561" w:type="pct"/>
            <w:shd w:val="clear" w:color="auto" w:fill="E6E6E6"/>
          </w:tcPr>
          <w:p w14:paraId="1E1B2573" w14:textId="77777777" w:rsidR="001263B9" w:rsidRPr="00C67286" w:rsidRDefault="001263B9" w:rsidP="0032600B">
            <w:pPr>
              <w:pStyle w:val="TableEntryHeader"/>
            </w:pPr>
            <w:r w:rsidRPr="00C67286">
              <w:t>Template Type</w:t>
            </w:r>
          </w:p>
        </w:tc>
        <w:tc>
          <w:tcPr>
            <w:tcW w:w="862" w:type="pct"/>
            <w:shd w:val="clear" w:color="auto" w:fill="E6E6E6"/>
          </w:tcPr>
          <w:p w14:paraId="127877A2" w14:textId="77777777" w:rsidR="001263B9" w:rsidRPr="00C67286" w:rsidRDefault="001263B9" w:rsidP="00BB76BC">
            <w:pPr>
              <w:pStyle w:val="TableEntryHeader"/>
            </w:pPr>
            <w:r w:rsidRPr="00C67286">
              <w:t>templateId</w:t>
            </w:r>
          </w:p>
        </w:tc>
        <w:tc>
          <w:tcPr>
            <w:tcW w:w="991" w:type="pct"/>
            <w:shd w:val="clear" w:color="auto" w:fill="E6E6E6"/>
          </w:tcPr>
          <w:p w14:paraId="329246F0" w14:textId="77777777" w:rsidR="00270EBB" w:rsidRPr="00C67286" w:rsidRDefault="001263B9" w:rsidP="00BB76BC">
            <w:pPr>
              <w:pStyle w:val="TableEntryHeader"/>
            </w:pPr>
            <w:r w:rsidRPr="00C67286">
              <w:t xml:space="preserve">Vocabulary </w:t>
            </w:r>
          </w:p>
          <w:p w14:paraId="30B82ACC" w14:textId="77777777" w:rsidR="001263B9" w:rsidRPr="00C67286" w:rsidRDefault="001263B9" w:rsidP="00BB76BC">
            <w:pPr>
              <w:pStyle w:val="TableEntryHeader"/>
            </w:pPr>
            <w:r w:rsidRPr="00C67286">
              <w:t>Constraints</w:t>
            </w:r>
          </w:p>
        </w:tc>
      </w:tr>
      <w:tr w:rsidR="00340176" w:rsidRPr="00C67286" w14:paraId="24CEA128" w14:textId="77777777" w:rsidTr="00983131">
        <w:trPr>
          <w:cantSplit/>
        </w:trPr>
        <w:tc>
          <w:tcPr>
            <w:tcW w:w="1336" w:type="pct"/>
          </w:tcPr>
          <w:p w14:paraId="77FB85E3" w14:textId="77777777" w:rsidR="00340176" w:rsidRPr="00C67286" w:rsidRDefault="00340176" w:rsidP="00340176">
            <w:pPr>
              <w:pStyle w:val="TableEntry"/>
              <w:rPr>
                <w:rStyle w:val="HyperlinkText9pt"/>
                <w:rFonts w:ascii="Times New Roman" w:hAnsi="Times New Roman"/>
                <w:color w:val="0070C0"/>
                <w:szCs w:val="18"/>
                <w:u w:val="none"/>
              </w:rPr>
            </w:pPr>
          </w:p>
        </w:tc>
        <w:tc>
          <w:tcPr>
            <w:tcW w:w="691" w:type="pct"/>
          </w:tcPr>
          <w:p w14:paraId="074C57FE" w14:textId="77777777" w:rsidR="00340176" w:rsidRPr="00C67286" w:rsidRDefault="00340176" w:rsidP="003579DA">
            <w:pPr>
              <w:pStyle w:val="TableEntry"/>
              <w:rPr>
                <w:color w:val="0070C0"/>
              </w:rPr>
            </w:pPr>
          </w:p>
        </w:tc>
        <w:tc>
          <w:tcPr>
            <w:tcW w:w="559" w:type="pct"/>
          </w:tcPr>
          <w:p w14:paraId="16D86EF0" w14:textId="77777777" w:rsidR="00340176" w:rsidRPr="00C67286" w:rsidRDefault="00340176" w:rsidP="00017E09">
            <w:pPr>
              <w:pStyle w:val="TableEntry"/>
              <w:rPr>
                <w:color w:val="0070C0"/>
              </w:rPr>
            </w:pPr>
          </w:p>
        </w:tc>
        <w:tc>
          <w:tcPr>
            <w:tcW w:w="561" w:type="pct"/>
          </w:tcPr>
          <w:p w14:paraId="0824A17E" w14:textId="77777777" w:rsidR="00340176" w:rsidRPr="00C67286" w:rsidRDefault="00340176" w:rsidP="003B70A2">
            <w:pPr>
              <w:pStyle w:val="TableEntry"/>
              <w:rPr>
                <w:color w:val="0070C0"/>
              </w:rPr>
            </w:pPr>
          </w:p>
        </w:tc>
        <w:tc>
          <w:tcPr>
            <w:tcW w:w="862" w:type="pct"/>
          </w:tcPr>
          <w:p w14:paraId="00540A03" w14:textId="77777777" w:rsidR="00340176" w:rsidRPr="00C67286" w:rsidRDefault="00340176" w:rsidP="00234BE4">
            <w:pPr>
              <w:pStyle w:val="TableEntry"/>
              <w:rPr>
                <w:color w:val="0070C0"/>
              </w:rPr>
            </w:pPr>
          </w:p>
        </w:tc>
        <w:tc>
          <w:tcPr>
            <w:tcW w:w="991" w:type="pct"/>
          </w:tcPr>
          <w:p w14:paraId="3310C126" w14:textId="77777777" w:rsidR="00340176" w:rsidRPr="00C67286" w:rsidRDefault="00340176" w:rsidP="00234BE4">
            <w:pPr>
              <w:pStyle w:val="TableEntry"/>
              <w:rPr>
                <w:color w:val="0070C0"/>
              </w:rPr>
            </w:pPr>
          </w:p>
        </w:tc>
      </w:tr>
      <w:tr w:rsidR="00340176" w:rsidRPr="00C67286" w14:paraId="495A5187" w14:textId="77777777" w:rsidTr="00340176">
        <w:trPr>
          <w:cantSplit/>
        </w:trPr>
        <w:tc>
          <w:tcPr>
            <w:tcW w:w="5000" w:type="pct"/>
            <w:gridSpan w:val="6"/>
          </w:tcPr>
          <w:p w14:paraId="26092EEF" w14:textId="77777777" w:rsidR="00340176" w:rsidRPr="00C67286" w:rsidRDefault="00340176" w:rsidP="00EF1E77">
            <w:pPr>
              <w:pStyle w:val="TableEntry"/>
            </w:pPr>
            <w:r w:rsidRPr="00C67286">
              <w:t>Delete this row and the example information in the rows below.</w:t>
            </w:r>
          </w:p>
        </w:tc>
      </w:tr>
      <w:tr w:rsidR="00270EBB" w:rsidRPr="00C67286" w14:paraId="16D01EE3" w14:textId="77777777" w:rsidTr="00983131">
        <w:trPr>
          <w:cantSplit/>
        </w:trPr>
        <w:tc>
          <w:tcPr>
            <w:tcW w:w="1336" w:type="pct"/>
          </w:tcPr>
          <w:p w14:paraId="28F6858E" w14:textId="77777777" w:rsidR="001263B9" w:rsidRPr="00C67286" w:rsidRDefault="00340176" w:rsidP="00EF1E77">
            <w:pPr>
              <w:pStyle w:val="TableEntry"/>
            </w:pPr>
            <w:r w:rsidRPr="00C67286">
              <w:rPr>
                <w:rStyle w:val="HyperlinkText9pt"/>
                <w:rFonts w:ascii="Times New Roman" w:hAnsi="Times New Roman" w:cs="Times New Roman"/>
                <w:color w:val="auto"/>
                <w:szCs w:val="20"/>
                <w:u w:val="none"/>
                <w:lang w:eastAsia="en-US"/>
              </w:rPr>
              <w:t>&lt;</w:t>
            </w:r>
            <w:r w:rsidR="00940FC7" w:rsidRPr="00C67286">
              <w:rPr>
                <w:rStyle w:val="HyperlinkText9pt"/>
                <w:rFonts w:ascii="Times New Roman" w:hAnsi="Times New Roman" w:cs="Times New Roman"/>
                <w:color w:val="auto"/>
                <w:szCs w:val="20"/>
                <w:u w:val="none"/>
                <w:lang w:eastAsia="en-US"/>
              </w:rPr>
              <w:t>e.g.,</w:t>
            </w:r>
            <w:r w:rsidRPr="00C67286">
              <w:rPr>
                <w:rStyle w:val="HyperlinkText9pt"/>
                <w:rFonts w:ascii="Times New Roman" w:hAnsi="Times New Roman" w:cs="Times New Roman"/>
                <w:color w:val="auto"/>
                <w:szCs w:val="20"/>
                <w:u w:val="none"/>
                <w:lang w:eastAsia="en-US"/>
              </w:rPr>
              <w:t xml:space="preserve"> </w:t>
            </w:r>
            <w:r w:rsidR="00AA69C0" w:rsidRPr="00C67286">
              <w:rPr>
                <w:rStyle w:val="HyperlinkText9pt"/>
                <w:rFonts w:ascii="Times New Roman" w:hAnsi="Times New Roman" w:cs="Times New Roman"/>
                <w:color w:val="auto"/>
                <w:szCs w:val="20"/>
                <w:u w:val="none"/>
                <w:lang w:eastAsia="en-US"/>
              </w:rPr>
              <w:t>Cath Report Content</w:t>
            </w:r>
          </w:p>
        </w:tc>
        <w:tc>
          <w:tcPr>
            <w:tcW w:w="691" w:type="pct"/>
          </w:tcPr>
          <w:p w14:paraId="146E6670" w14:textId="77777777" w:rsidR="001263B9" w:rsidRPr="00C67286" w:rsidRDefault="001263B9" w:rsidP="005D6176">
            <w:pPr>
              <w:pStyle w:val="TableEntry"/>
            </w:pPr>
            <w:r w:rsidRPr="00C67286">
              <w:t>R[1..1]</w:t>
            </w:r>
          </w:p>
        </w:tc>
        <w:tc>
          <w:tcPr>
            <w:tcW w:w="559" w:type="pct"/>
          </w:tcPr>
          <w:p w14:paraId="6A5CA5F6" w14:textId="77777777" w:rsidR="001263B9" w:rsidRPr="00C67286" w:rsidRDefault="001263B9" w:rsidP="0032600B">
            <w:pPr>
              <w:pStyle w:val="TableEntry"/>
            </w:pPr>
          </w:p>
        </w:tc>
        <w:tc>
          <w:tcPr>
            <w:tcW w:w="561" w:type="pct"/>
          </w:tcPr>
          <w:p w14:paraId="7F57AEF2" w14:textId="77777777" w:rsidR="001263B9" w:rsidRPr="00C67286" w:rsidRDefault="001263B9" w:rsidP="00BB76BC">
            <w:pPr>
              <w:pStyle w:val="TableEntry"/>
            </w:pPr>
            <w:r w:rsidRPr="00C67286">
              <w:t>document</w:t>
            </w:r>
          </w:p>
        </w:tc>
        <w:tc>
          <w:tcPr>
            <w:tcW w:w="862" w:type="pct"/>
          </w:tcPr>
          <w:p w14:paraId="61DF7F49" w14:textId="77777777" w:rsidR="001263B9" w:rsidRPr="00C67286" w:rsidRDefault="001263B9" w:rsidP="00BB76BC">
            <w:pPr>
              <w:pStyle w:val="TableEntry"/>
            </w:pPr>
            <w:r w:rsidRPr="00C67286">
              <w:t>1.3.6.1.4.1.19376.1.4.1.1.2</w:t>
            </w:r>
          </w:p>
        </w:tc>
        <w:tc>
          <w:tcPr>
            <w:tcW w:w="991" w:type="pct"/>
          </w:tcPr>
          <w:p w14:paraId="5622F9A5" w14:textId="77777777" w:rsidR="001263B9" w:rsidRPr="00C67286" w:rsidRDefault="00983131" w:rsidP="00BB76BC">
            <w:pPr>
              <w:pStyle w:val="TableEntry"/>
              <w:rPr>
                <w:highlight w:val="yellow"/>
              </w:rPr>
            </w:pPr>
            <w:r w:rsidRPr="00C67286">
              <w:t>6.3.1.D.5.1</w:t>
            </w:r>
          </w:p>
        </w:tc>
      </w:tr>
      <w:tr w:rsidR="00270EBB" w:rsidRPr="00C67286" w14:paraId="56C6E220" w14:textId="77777777" w:rsidTr="00983131">
        <w:trPr>
          <w:cantSplit/>
        </w:trPr>
        <w:tc>
          <w:tcPr>
            <w:tcW w:w="1336" w:type="pct"/>
          </w:tcPr>
          <w:p w14:paraId="493DAC2D" w14:textId="77777777" w:rsidR="001263B9" w:rsidRPr="00C67286" w:rsidRDefault="001263B9" w:rsidP="00EF1E77">
            <w:pPr>
              <w:pStyle w:val="TableEntry"/>
            </w:pPr>
            <w:r w:rsidRPr="00C67286">
              <w:t xml:space="preserve">   </w:t>
            </w:r>
            <w:r w:rsidR="00AA69C0" w:rsidRPr="00C67286">
              <w:t>Document Summary-Cardiac Section</w:t>
            </w:r>
          </w:p>
        </w:tc>
        <w:tc>
          <w:tcPr>
            <w:tcW w:w="691" w:type="pct"/>
          </w:tcPr>
          <w:p w14:paraId="5E031FA6" w14:textId="77777777" w:rsidR="001263B9" w:rsidRPr="00C67286" w:rsidRDefault="001263B9" w:rsidP="005D6176">
            <w:pPr>
              <w:pStyle w:val="TableEntry"/>
            </w:pPr>
            <w:r w:rsidRPr="00C67286">
              <w:t>O[0..1]</w:t>
            </w:r>
          </w:p>
        </w:tc>
        <w:tc>
          <w:tcPr>
            <w:tcW w:w="559" w:type="pct"/>
          </w:tcPr>
          <w:p w14:paraId="38E21353" w14:textId="77777777" w:rsidR="001263B9" w:rsidRPr="00C67286" w:rsidRDefault="001263B9" w:rsidP="0032600B">
            <w:pPr>
              <w:pStyle w:val="TableEntry"/>
            </w:pPr>
          </w:p>
        </w:tc>
        <w:tc>
          <w:tcPr>
            <w:tcW w:w="561" w:type="pct"/>
          </w:tcPr>
          <w:p w14:paraId="540C1FD5" w14:textId="77777777" w:rsidR="001263B9" w:rsidRPr="00C67286" w:rsidRDefault="001263B9" w:rsidP="00BB76BC">
            <w:pPr>
              <w:pStyle w:val="TableEntry"/>
            </w:pPr>
            <w:r w:rsidRPr="00C67286">
              <w:t>section</w:t>
            </w:r>
          </w:p>
        </w:tc>
        <w:tc>
          <w:tcPr>
            <w:tcW w:w="862" w:type="pct"/>
          </w:tcPr>
          <w:p w14:paraId="702E0F8F" w14:textId="77777777" w:rsidR="001263B9" w:rsidRPr="00C67286" w:rsidRDefault="001263B9" w:rsidP="00BB76BC">
            <w:pPr>
              <w:pStyle w:val="TableEntry"/>
            </w:pPr>
            <w:r w:rsidRPr="00C67286">
              <w:t>1.3.6.1.4.1.19376.1.4.1.2.16</w:t>
            </w:r>
          </w:p>
        </w:tc>
        <w:tc>
          <w:tcPr>
            <w:tcW w:w="991" w:type="pct"/>
          </w:tcPr>
          <w:p w14:paraId="3217D158" w14:textId="77777777" w:rsidR="001263B9" w:rsidRPr="00C67286" w:rsidRDefault="001263B9" w:rsidP="00BB76BC">
            <w:pPr>
              <w:pStyle w:val="TableEntry"/>
            </w:pPr>
          </w:p>
        </w:tc>
      </w:tr>
      <w:tr w:rsidR="00270EBB" w:rsidRPr="00C67286" w14:paraId="0005DE9D" w14:textId="77777777" w:rsidTr="00983131">
        <w:trPr>
          <w:cantSplit/>
        </w:trPr>
        <w:tc>
          <w:tcPr>
            <w:tcW w:w="1336" w:type="pct"/>
          </w:tcPr>
          <w:p w14:paraId="26DDD891" w14:textId="77777777" w:rsidR="001263B9" w:rsidRPr="00C67286" w:rsidRDefault="001263B9" w:rsidP="00EF1E77">
            <w:pPr>
              <w:pStyle w:val="TableEntry"/>
            </w:pPr>
            <w:r w:rsidRPr="00C67286">
              <w:t xml:space="preserve">   </w:t>
            </w:r>
            <w:r w:rsidR="00AA69C0" w:rsidRPr="00C67286">
              <w:t>Medical History - Cardiac Section</w:t>
            </w:r>
          </w:p>
        </w:tc>
        <w:tc>
          <w:tcPr>
            <w:tcW w:w="691" w:type="pct"/>
          </w:tcPr>
          <w:p w14:paraId="27C9FE94" w14:textId="77777777" w:rsidR="001263B9" w:rsidRPr="00C67286" w:rsidRDefault="001263B9" w:rsidP="005D6176">
            <w:pPr>
              <w:pStyle w:val="TableEntry"/>
            </w:pPr>
            <w:r w:rsidRPr="00C67286">
              <w:t>R[1..1]</w:t>
            </w:r>
          </w:p>
        </w:tc>
        <w:tc>
          <w:tcPr>
            <w:tcW w:w="559" w:type="pct"/>
          </w:tcPr>
          <w:p w14:paraId="0B384DAF" w14:textId="77777777" w:rsidR="001263B9" w:rsidRPr="00C67286" w:rsidRDefault="001263B9" w:rsidP="0032600B">
            <w:pPr>
              <w:pStyle w:val="TableEntry"/>
            </w:pPr>
          </w:p>
        </w:tc>
        <w:tc>
          <w:tcPr>
            <w:tcW w:w="561" w:type="pct"/>
          </w:tcPr>
          <w:p w14:paraId="0A08E4DB" w14:textId="77777777" w:rsidR="001263B9" w:rsidRPr="00C67286" w:rsidRDefault="001263B9" w:rsidP="00BB76BC">
            <w:pPr>
              <w:pStyle w:val="TableEntry"/>
            </w:pPr>
            <w:r w:rsidRPr="00C67286">
              <w:t>section</w:t>
            </w:r>
          </w:p>
        </w:tc>
        <w:tc>
          <w:tcPr>
            <w:tcW w:w="862" w:type="pct"/>
          </w:tcPr>
          <w:p w14:paraId="12405478" w14:textId="77777777" w:rsidR="001263B9" w:rsidRPr="00C67286" w:rsidRDefault="001263B9" w:rsidP="00BB76BC">
            <w:pPr>
              <w:pStyle w:val="TableEntry"/>
            </w:pPr>
            <w:r w:rsidRPr="00C67286">
              <w:t>1.3.6.1.4.1.19376.1.4.1.2.17</w:t>
            </w:r>
          </w:p>
        </w:tc>
        <w:tc>
          <w:tcPr>
            <w:tcW w:w="991" w:type="pct"/>
          </w:tcPr>
          <w:p w14:paraId="48F527D4" w14:textId="77777777" w:rsidR="001263B9" w:rsidRPr="00C67286" w:rsidRDefault="001263B9" w:rsidP="00BB76BC">
            <w:pPr>
              <w:pStyle w:val="TableEntry"/>
            </w:pPr>
          </w:p>
        </w:tc>
      </w:tr>
      <w:tr w:rsidR="00270EBB" w:rsidRPr="00C67286" w14:paraId="2D06E7B4" w14:textId="77777777" w:rsidTr="00983131">
        <w:trPr>
          <w:cantSplit/>
        </w:trPr>
        <w:tc>
          <w:tcPr>
            <w:tcW w:w="1336" w:type="pct"/>
          </w:tcPr>
          <w:p w14:paraId="7C39E467" w14:textId="77777777" w:rsidR="001263B9" w:rsidRPr="00C67286" w:rsidRDefault="001263B9" w:rsidP="00EF1E77">
            <w:pPr>
              <w:pStyle w:val="TableEntry"/>
            </w:pPr>
            <w:r w:rsidRPr="00C67286">
              <w:t xml:space="preserve">     </w:t>
            </w:r>
            <w:r w:rsidR="00AA69C0" w:rsidRPr="00C67286">
              <w:t>Procedure Activity Observation</w:t>
            </w:r>
          </w:p>
        </w:tc>
        <w:tc>
          <w:tcPr>
            <w:tcW w:w="691" w:type="pct"/>
          </w:tcPr>
          <w:p w14:paraId="53FC4C8A" w14:textId="77777777" w:rsidR="001263B9" w:rsidRPr="00C67286" w:rsidRDefault="001263B9" w:rsidP="005D6176">
            <w:pPr>
              <w:pStyle w:val="TableEntry"/>
            </w:pPr>
            <w:r w:rsidRPr="00C67286">
              <w:t>O[0..*]</w:t>
            </w:r>
          </w:p>
        </w:tc>
        <w:tc>
          <w:tcPr>
            <w:tcW w:w="559" w:type="pct"/>
          </w:tcPr>
          <w:p w14:paraId="11111AFC" w14:textId="77777777" w:rsidR="001263B9" w:rsidRPr="00C67286" w:rsidRDefault="001263B9" w:rsidP="0032600B">
            <w:pPr>
              <w:pStyle w:val="TableEntry"/>
            </w:pPr>
          </w:p>
        </w:tc>
        <w:tc>
          <w:tcPr>
            <w:tcW w:w="561" w:type="pct"/>
          </w:tcPr>
          <w:p w14:paraId="5844E8A6" w14:textId="77777777" w:rsidR="001263B9" w:rsidRPr="00C67286" w:rsidRDefault="001263B9" w:rsidP="00BB76BC">
            <w:pPr>
              <w:pStyle w:val="TableEntry"/>
            </w:pPr>
            <w:r w:rsidRPr="00C67286">
              <w:t>entry</w:t>
            </w:r>
          </w:p>
        </w:tc>
        <w:tc>
          <w:tcPr>
            <w:tcW w:w="862" w:type="pct"/>
          </w:tcPr>
          <w:p w14:paraId="669DFD7F" w14:textId="77777777" w:rsidR="001263B9" w:rsidRPr="00C67286" w:rsidRDefault="001263B9" w:rsidP="00BB76BC">
            <w:pPr>
              <w:pStyle w:val="TableEntry"/>
            </w:pPr>
            <w:r w:rsidRPr="00C67286">
              <w:t>2.16.840.1.113883.10.20.22.4.13</w:t>
            </w:r>
          </w:p>
        </w:tc>
        <w:tc>
          <w:tcPr>
            <w:tcW w:w="991" w:type="pct"/>
          </w:tcPr>
          <w:p w14:paraId="5612DF21" w14:textId="77777777" w:rsidR="001263B9" w:rsidRPr="00C67286" w:rsidRDefault="001263B9" w:rsidP="00BB76BC">
            <w:pPr>
              <w:pStyle w:val="TableEntry"/>
            </w:pPr>
          </w:p>
        </w:tc>
      </w:tr>
      <w:tr w:rsidR="00270EBB" w:rsidRPr="00C67286" w14:paraId="6247AAA2" w14:textId="77777777" w:rsidTr="00983131">
        <w:trPr>
          <w:cantSplit/>
        </w:trPr>
        <w:tc>
          <w:tcPr>
            <w:tcW w:w="1336" w:type="pct"/>
          </w:tcPr>
          <w:p w14:paraId="7CF3C1BF" w14:textId="77777777" w:rsidR="001263B9" w:rsidRPr="00C67286" w:rsidRDefault="001263B9" w:rsidP="00EF1E77">
            <w:pPr>
              <w:pStyle w:val="TableEntry"/>
            </w:pPr>
            <w:r w:rsidRPr="00C67286">
              <w:t xml:space="preserve">     </w:t>
            </w:r>
            <w:r w:rsidR="00AA69C0" w:rsidRPr="00C67286">
              <w:t>Procedure Activity Procedure</w:t>
            </w:r>
          </w:p>
        </w:tc>
        <w:tc>
          <w:tcPr>
            <w:tcW w:w="691" w:type="pct"/>
          </w:tcPr>
          <w:p w14:paraId="2E5CC907" w14:textId="77777777" w:rsidR="001263B9" w:rsidRPr="00C67286" w:rsidRDefault="001263B9" w:rsidP="005D6176">
            <w:pPr>
              <w:pStyle w:val="TableEntry"/>
            </w:pPr>
            <w:r w:rsidRPr="00C67286">
              <w:t>O[0..*]</w:t>
            </w:r>
          </w:p>
        </w:tc>
        <w:tc>
          <w:tcPr>
            <w:tcW w:w="559" w:type="pct"/>
          </w:tcPr>
          <w:p w14:paraId="3898E923" w14:textId="77777777" w:rsidR="001263B9" w:rsidRPr="00C67286" w:rsidRDefault="001263B9" w:rsidP="0032600B">
            <w:pPr>
              <w:pStyle w:val="TableEntry"/>
            </w:pPr>
          </w:p>
        </w:tc>
        <w:tc>
          <w:tcPr>
            <w:tcW w:w="561" w:type="pct"/>
          </w:tcPr>
          <w:p w14:paraId="5D34A427" w14:textId="77777777" w:rsidR="001263B9" w:rsidRPr="00C67286" w:rsidRDefault="001263B9" w:rsidP="00BB76BC">
            <w:pPr>
              <w:pStyle w:val="TableEntry"/>
            </w:pPr>
            <w:r w:rsidRPr="00C67286">
              <w:t>entry</w:t>
            </w:r>
          </w:p>
        </w:tc>
        <w:tc>
          <w:tcPr>
            <w:tcW w:w="862" w:type="pct"/>
          </w:tcPr>
          <w:p w14:paraId="478A4E19" w14:textId="77777777" w:rsidR="001263B9" w:rsidRPr="00C67286" w:rsidRDefault="001263B9" w:rsidP="00BB76BC">
            <w:pPr>
              <w:pStyle w:val="TableEntry"/>
            </w:pPr>
            <w:r w:rsidRPr="00C67286">
              <w:t>2.16.840.1.113883.10.20.22.4.14</w:t>
            </w:r>
          </w:p>
        </w:tc>
        <w:tc>
          <w:tcPr>
            <w:tcW w:w="991" w:type="pct"/>
          </w:tcPr>
          <w:p w14:paraId="1FE2FE6F" w14:textId="77777777" w:rsidR="001263B9" w:rsidRPr="00C67286" w:rsidRDefault="001263B9" w:rsidP="00BB76BC">
            <w:pPr>
              <w:pStyle w:val="TableEntry"/>
            </w:pPr>
          </w:p>
        </w:tc>
      </w:tr>
      <w:tr w:rsidR="00270EBB" w:rsidRPr="00C67286" w14:paraId="5324CE5D" w14:textId="77777777" w:rsidTr="00983131">
        <w:trPr>
          <w:cantSplit/>
        </w:trPr>
        <w:tc>
          <w:tcPr>
            <w:tcW w:w="1336" w:type="pct"/>
          </w:tcPr>
          <w:p w14:paraId="7269FF89" w14:textId="77777777" w:rsidR="001263B9" w:rsidRPr="00C67286" w:rsidRDefault="001263B9" w:rsidP="00EF1E77">
            <w:pPr>
              <w:pStyle w:val="TableEntry"/>
            </w:pPr>
            <w:r w:rsidRPr="00C67286">
              <w:t xml:space="preserve">     </w:t>
            </w:r>
            <w:r w:rsidR="00AA69C0" w:rsidRPr="00C67286">
              <w:t>Problem Observation - Cardiac</w:t>
            </w:r>
          </w:p>
        </w:tc>
        <w:tc>
          <w:tcPr>
            <w:tcW w:w="691" w:type="pct"/>
          </w:tcPr>
          <w:p w14:paraId="677D202E" w14:textId="77777777" w:rsidR="001263B9" w:rsidRPr="00C67286" w:rsidRDefault="001263B9" w:rsidP="005D6176">
            <w:pPr>
              <w:pStyle w:val="TableEntry"/>
            </w:pPr>
            <w:r w:rsidRPr="00C67286">
              <w:t>O[0..*]</w:t>
            </w:r>
          </w:p>
        </w:tc>
        <w:tc>
          <w:tcPr>
            <w:tcW w:w="559" w:type="pct"/>
          </w:tcPr>
          <w:p w14:paraId="464876D4" w14:textId="77777777" w:rsidR="001263B9" w:rsidRPr="00C67286" w:rsidRDefault="001263B9" w:rsidP="0032600B">
            <w:pPr>
              <w:pStyle w:val="TableEntry"/>
            </w:pPr>
          </w:p>
        </w:tc>
        <w:tc>
          <w:tcPr>
            <w:tcW w:w="561" w:type="pct"/>
          </w:tcPr>
          <w:p w14:paraId="65036EFE" w14:textId="77777777" w:rsidR="001263B9" w:rsidRPr="00C67286" w:rsidRDefault="001263B9" w:rsidP="00BB76BC">
            <w:pPr>
              <w:pStyle w:val="TableEntry"/>
            </w:pPr>
            <w:r w:rsidRPr="00C67286">
              <w:t>entry</w:t>
            </w:r>
          </w:p>
        </w:tc>
        <w:tc>
          <w:tcPr>
            <w:tcW w:w="862" w:type="pct"/>
          </w:tcPr>
          <w:p w14:paraId="4FC5E728" w14:textId="77777777" w:rsidR="001263B9" w:rsidRPr="00C67286" w:rsidRDefault="001263B9" w:rsidP="00BB76BC">
            <w:pPr>
              <w:pStyle w:val="TableEntry"/>
            </w:pPr>
            <w:r w:rsidRPr="00C67286">
              <w:t>2.16.840.1.113883.10.20.22.4.4</w:t>
            </w:r>
          </w:p>
        </w:tc>
        <w:tc>
          <w:tcPr>
            <w:tcW w:w="991" w:type="pct"/>
          </w:tcPr>
          <w:p w14:paraId="7641BE0C" w14:textId="77777777" w:rsidR="001263B9" w:rsidRPr="00C67286" w:rsidRDefault="001263B9" w:rsidP="00BB76BC">
            <w:pPr>
              <w:pStyle w:val="TableEntry"/>
            </w:pPr>
          </w:p>
        </w:tc>
      </w:tr>
      <w:tr w:rsidR="00270EBB" w:rsidRPr="00C67286" w14:paraId="7099AF8C" w14:textId="77777777" w:rsidTr="00983131">
        <w:trPr>
          <w:cantSplit/>
        </w:trPr>
        <w:tc>
          <w:tcPr>
            <w:tcW w:w="1336" w:type="pct"/>
          </w:tcPr>
          <w:p w14:paraId="460DB74D" w14:textId="77777777" w:rsidR="001263B9" w:rsidRPr="00C67286" w:rsidRDefault="001263B9" w:rsidP="00EF1E77">
            <w:pPr>
              <w:pStyle w:val="TableEntry"/>
            </w:pPr>
            <w:r w:rsidRPr="00C67286">
              <w:t xml:space="preserve">        </w:t>
            </w:r>
            <w:r w:rsidR="00115A0F" w:rsidRPr="00C67286">
              <w:t>Age Observation</w:t>
            </w:r>
          </w:p>
        </w:tc>
        <w:tc>
          <w:tcPr>
            <w:tcW w:w="691" w:type="pct"/>
          </w:tcPr>
          <w:p w14:paraId="173DE5EF" w14:textId="77777777" w:rsidR="001263B9" w:rsidRPr="00C67286" w:rsidRDefault="001263B9" w:rsidP="00EF1E77">
            <w:pPr>
              <w:pStyle w:val="TableEntry"/>
            </w:pPr>
            <w:r w:rsidRPr="00C67286">
              <w:t>O[0..1]</w:t>
            </w:r>
          </w:p>
        </w:tc>
        <w:tc>
          <w:tcPr>
            <w:tcW w:w="559" w:type="pct"/>
          </w:tcPr>
          <w:p w14:paraId="3CAAB6F3" w14:textId="77777777" w:rsidR="001263B9" w:rsidRPr="00C67286" w:rsidRDefault="001263B9" w:rsidP="005D6176">
            <w:pPr>
              <w:pStyle w:val="TableEntry"/>
            </w:pPr>
          </w:p>
        </w:tc>
        <w:tc>
          <w:tcPr>
            <w:tcW w:w="561" w:type="pct"/>
          </w:tcPr>
          <w:p w14:paraId="7C3959CC" w14:textId="77777777" w:rsidR="001263B9" w:rsidRPr="00C67286" w:rsidRDefault="001263B9" w:rsidP="005D6176">
            <w:pPr>
              <w:pStyle w:val="TableEntry"/>
            </w:pPr>
            <w:r w:rsidRPr="00C67286">
              <w:t>entry</w:t>
            </w:r>
          </w:p>
        </w:tc>
        <w:tc>
          <w:tcPr>
            <w:tcW w:w="862" w:type="pct"/>
          </w:tcPr>
          <w:p w14:paraId="3F36D8ED" w14:textId="77777777" w:rsidR="001263B9" w:rsidRPr="00C67286" w:rsidRDefault="001263B9" w:rsidP="0032600B">
            <w:pPr>
              <w:pStyle w:val="TableEntry"/>
            </w:pPr>
            <w:r w:rsidRPr="00C67286">
              <w:t>2.16.840.1.113883.10.20.22.4.31</w:t>
            </w:r>
          </w:p>
        </w:tc>
        <w:tc>
          <w:tcPr>
            <w:tcW w:w="991" w:type="pct"/>
          </w:tcPr>
          <w:p w14:paraId="362CD2A4" w14:textId="77777777" w:rsidR="001263B9" w:rsidRPr="00C67286" w:rsidRDefault="001263B9" w:rsidP="00BB76BC">
            <w:pPr>
              <w:pStyle w:val="TableEntry"/>
            </w:pPr>
          </w:p>
        </w:tc>
      </w:tr>
      <w:tr w:rsidR="00270EBB" w:rsidRPr="00C67286" w14:paraId="4BE4FE0E" w14:textId="77777777" w:rsidTr="00983131">
        <w:trPr>
          <w:cantSplit/>
        </w:trPr>
        <w:tc>
          <w:tcPr>
            <w:tcW w:w="1336" w:type="pct"/>
          </w:tcPr>
          <w:p w14:paraId="52F0831F" w14:textId="77777777" w:rsidR="001263B9" w:rsidRPr="00C67286" w:rsidRDefault="001263B9" w:rsidP="00EF1E77">
            <w:pPr>
              <w:pStyle w:val="TableEntry"/>
            </w:pPr>
            <w:r w:rsidRPr="00C67286">
              <w:t xml:space="preserve">        </w:t>
            </w:r>
            <w:r w:rsidR="00115A0F" w:rsidRPr="00C67286">
              <w:t>Health Status Observation</w:t>
            </w:r>
          </w:p>
        </w:tc>
        <w:tc>
          <w:tcPr>
            <w:tcW w:w="691" w:type="pct"/>
          </w:tcPr>
          <w:p w14:paraId="6FE32070" w14:textId="77777777" w:rsidR="001263B9" w:rsidRPr="00C67286" w:rsidRDefault="001263B9" w:rsidP="00EF1E77">
            <w:pPr>
              <w:pStyle w:val="TableEntry"/>
            </w:pPr>
            <w:r w:rsidRPr="00C67286">
              <w:t>O[0..1]</w:t>
            </w:r>
          </w:p>
        </w:tc>
        <w:tc>
          <w:tcPr>
            <w:tcW w:w="559" w:type="pct"/>
          </w:tcPr>
          <w:p w14:paraId="77606344" w14:textId="77777777" w:rsidR="001263B9" w:rsidRPr="00C67286" w:rsidRDefault="00270EBB" w:rsidP="00BB76BC">
            <w:pPr>
              <w:pStyle w:val="TableEntry"/>
            </w:pPr>
            <w:r w:rsidRPr="00C67286">
              <w:t>6.3.1.D.5.</w:t>
            </w:r>
            <w:r w:rsidR="00983131" w:rsidRPr="00C67286">
              <w:t>2</w:t>
            </w:r>
          </w:p>
        </w:tc>
        <w:tc>
          <w:tcPr>
            <w:tcW w:w="561" w:type="pct"/>
          </w:tcPr>
          <w:p w14:paraId="47CD2E33" w14:textId="77777777" w:rsidR="001263B9" w:rsidRPr="00C67286" w:rsidRDefault="001263B9" w:rsidP="00EF1E77">
            <w:pPr>
              <w:pStyle w:val="TableEntry"/>
            </w:pPr>
            <w:r w:rsidRPr="00C67286">
              <w:t>entry</w:t>
            </w:r>
          </w:p>
        </w:tc>
        <w:tc>
          <w:tcPr>
            <w:tcW w:w="862" w:type="pct"/>
          </w:tcPr>
          <w:p w14:paraId="2572362B" w14:textId="77777777" w:rsidR="001263B9" w:rsidRPr="00C67286" w:rsidRDefault="001263B9" w:rsidP="00EF1E77">
            <w:pPr>
              <w:pStyle w:val="TableEntry"/>
            </w:pPr>
            <w:r w:rsidRPr="00C67286">
              <w:t>2.16.840.1.113883.10.20.22.4.5</w:t>
            </w:r>
          </w:p>
        </w:tc>
        <w:tc>
          <w:tcPr>
            <w:tcW w:w="991" w:type="pct"/>
          </w:tcPr>
          <w:p w14:paraId="2994C8B8" w14:textId="77777777" w:rsidR="001263B9" w:rsidRPr="00C67286" w:rsidRDefault="001263B9" w:rsidP="005D6176">
            <w:pPr>
              <w:pStyle w:val="TableEntry"/>
            </w:pPr>
          </w:p>
        </w:tc>
      </w:tr>
      <w:tr w:rsidR="00270EBB" w:rsidRPr="00C67286" w14:paraId="171EE210" w14:textId="77777777" w:rsidTr="00983131">
        <w:trPr>
          <w:cantSplit/>
        </w:trPr>
        <w:tc>
          <w:tcPr>
            <w:tcW w:w="1336" w:type="pct"/>
          </w:tcPr>
          <w:p w14:paraId="2AF3364E" w14:textId="77777777" w:rsidR="001263B9" w:rsidRPr="00C67286" w:rsidRDefault="001263B9" w:rsidP="00EF1E77">
            <w:pPr>
              <w:pStyle w:val="TableEntry"/>
            </w:pPr>
            <w:r w:rsidRPr="00C67286">
              <w:t xml:space="preserve">        </w:t>
            </w:r>
            <w:r w:rsidR="00115A0F" w:rsidRPr="00C67286">
              <w:t>Problem Status</w:t>
            </w:r>
            <w:r w:rsidRPr="00C67286" w:rsidDel="00CC2128">
              <w:t xml:space="preserve"> </w:t>
            </w:r>
          </w:p>
        </w:tc>
        <w:tc>
          <w:tcPr>
            <w:tcW w:w="691" w:type="pct"/>
          </w:tcPr>
          <w:p w14:paraId="4F77124C" w14:textId="77777777" w:rsidR="001263B9" w:rsidRPr="00C67286" w:rsidRDefault="001263B9" w:rsidP="00EF1E77">
            <w:pPr>
              <w:pStyle w:val="TableEntry"/>
            </w:pPr>
            <w:r w:rsidRPr="00C67286">
              <w:t>O[0..1]</w:t>
            </w:r>
          </w:p>
        </w:tc>
        <w:tc>
          <w:tcPr>
            <w:tcW w:w="559" w:type="pct"/>
          </w:tcPr>
          <w:p w14:paraId="2605BDC9" w14:textId="77777777" w:rsidR="001263B9" w:rsidRPr="00C67286" w:rsidRDefault="001263B9" w:rsidP="005D6176">
            <w:pPr>
              <w:pStyle w:val="TableEntry"/>
            </w:pPr>
          </w:p>
        </w:tc>
        <w:tc>
          <w:tcPr>
            <w:tcW w:w="561" w:type="pct"/>
          </w:tcPr>
          <w:p w14:paraId="454E8922" w14:textId="77777777" w:rsidR="001263B9" w:rsidRPr="00C67286" w:rsidRDefault="001263B9" w:rsidP="005D6176">
            <w:pPr>
              <w:pStyle w:val="TableEntry"/>
            </w:pPr>
            <w:r w:rsidRPr="00C67286">
              <w:t>entry</w:t>
            </w:r>
          </w:p>
        </w:tc>
        <w:tc>
          <w:tcPr>
            <w:tcW w:w="862" w:type="pct"/>
          </w:tcPr>
          <w:p w14:paraId="70EFB145" w14:textId="77777777" w:rsidR="001263B9" w:rsidRPr="00C67286" w:rsidRDefault="001263B9" w:rsidP="0032600B">
            <w:pPr>
              <w:pStyle w:val="TableEntry"/>
            </w:pPr>
            <w:r w:rsidRPr="00C67286">
              <w:t>2.16.840.1.113883.10.20.22.4.6</w:t>
            </w:r>
          </w:p>
        </w:tc>
        <w:tc>
          <w:tcPr>
            <w:tcW w:w="991" w:type="pct"/>
          </w:tcPr>
          <w:p w14:paraId="36708EB1" w14:textId="77777777" w:rsidR="001263B9" w:rsidRPr="00C67286" w:rsidRDefault="001263B9" w:rsidP="00BB76BC">
            <w:pPr>
              <w:pStyle w:val="TableEntry"/>
            </w:pPr>
          </w:p>
        </w:tc>
      </w:tr>
      <w:tr w:rsidR="00270EBB" w:rsidRPr="00C67286" w14:paraId="0F0672F8" w14:textId="77777777" w:rsidTr="00983131">
        <w:trPr>
          <w:cantSplit/>
        </w:trPr>
        <w:tc>
          <w:tcPr>
            <w:tcW w:w="1336" w:type="pct"/>
          </w:tcPr>
          <w:p w14:paraId="16D3376A" w14:textId="77777777" w:rsidR="001263B9" w:rsidRPr="00C67286" w:rsidRDefault="001263B9" w:rsidP="00EF1E77">
            <w:pPr>
              <w:pStyle w:val="TableEntry"/>
            </w:pPr>
            <w:r w:rsidRPr="00C67286">
              <w:t xml:space="preserve">      </w:t>
            </w:r>
            <w:r w:rsidR="00115A0F" w:rsidRPr="00C67286">
              <w:t>Severity Observation</w:t>
            </w:r>
          </w:p>
        </w:tc>
        <w:tc>
          <w:tcPr>
            <w:tcW w:w="691" w:type="pct"/>
          </w:tcPr>
          <w:p w14:paraId="40018871" w14:textId="77777777" w:rsidR="001263B9" w:rsidRPr="00C67286" w:rsidRDefault="001263B9" w:rsidP="00EF1E77">
            <w:pPr>
              <w:pStyle w:val="TableEntry"/>
            </w:pPr>
            <w:r w:rsidRPr="00C67286">
              <w:t>O[0..1]</w:t>
            </w:r>
          </w:p>
        </w:tc>
        <w:tc>
          <w:tcPr>
            <w:tcW w:w="559" w:type="pct"/>
          </w:tcPr>
          <w:p w14:paraId="15DC33F7" w14:textId="77777777" w:rsidR="001263B9" w:rsidRPr="00C67286" w:rsidRDefault="001263B9" w:rsidP="005D6176">
            <w:pPr>
              <w:pStyle w:val="TableEntry"/>
            </w:pPr>
          </w:p>
        </w:tc>
        <w:tc>
          <w:tcPr>
            <w:tcW w:w="561" w:type="pct"/>
          </w:tcPr>
          <w:p w14:paraId="3BC24733" w14:textId="77777777" w:rsidR="001263B9" w:rsidRPr="00C67286" w:rsidRDefault="001263B9" w:rsidP="005D6176">
            <w:pPr>
              <w:pStyle w:val="TableEntry"/>
            </w:pPr>
            <w:r w:rsidRPr="00C67286">
              <w:t>entry</w:t>
            </w:r>
          </w:p>
        </w:tc>
        <w:tc>
          <w:tcPr>
            <w:tcW w:w="862" w:type="pct"/>
          </w:tcPr>
          <w:p w14:paraId="27323969" w14:textId="77777777" w:rsidR="001263B9" w:rsidRPr="00C67286" w:rsidRDefault="001263B9" w:rsidP="0032600B">
            <w:pPr>
              <w:pStyle w:val="TableEntry"/>
            </w:pPr>
            <w:r w:rsidRPr="00C67286">
              <w:t>2.16.840.1.113883.10.20.22.4.8</w:t>
            </w:r>
          </w:p>
        </w:tc>
        <w:tc>
          <w:tcPr>
            <w:tcW w:w="991" w:type="pct"/>
          </w:tcPr>
          <w:p w14:paraId="4CD1285E" w14:textId="77777777" w:rsidR="001263B9" w:rsidRPr="00C67286" w:rsidRDefault="001263B9" w:rsidP="00BB76BC">
            <w:pPr>
              <w:pStyle w:val="TableEntry"/>
            </w:pPr>
          </w:p>
        </w:tc>
      </w:tr>
      <w:tr w:rsidR="00270EBB" w:rsidRPr="00C67286" w14:paraId="315B927D" w14:textId="77777777" w:rsidTr="00983131">
        <w:trPr>
          <w:cantSplit/>
        </w:trPr>
        <w:tc>
          <w:tcPr>
            <w:tcW w:w="1336" w:type="pct"/>
          </w:tcPr>
          <w:p w14:paraId="05755F40" w14:textId="77777777" w:rsidR="001263B9" w:rsidRPr="00C67286" w:rsidRDefault="00115A0F" w:rsidP="00EF1E77">
            <w:pPr>
              <w:pStyle w:val="TableEntry"/>
            </w:pPr>
            <w:r w:rsidRPr="00C67286">
              <w:rPr>
                <w:rStyle w:val="HyperlinkText9pt"/>
                <w:rFonts w:ascii="Times New Roman" w:hAnsi="Times New Roman" w:cs="Times New Roman"/>
                <w:color w:val="auto"/>
                <w:szCs w:val="20"/>
                <w:u w:val="none"/>
                <w:lang w:eastAsia="en-US"/>
              </w:rPr>
              <w:t>Allergies Section</w:t>
            </w:r>
          </w:p>
        </w:tc>
        <w:tc>
          <w:tcPr>
            <w:tcW w:w="691" w:type="pct"/>
          </w:tcPr>
          <w:p w14:paraId="02D3D4D9" w14:textId="77777777" w:rsidR="001263B9" w:rsidRPr="00C67286" w:rsidRDefault="001263B9" w:rsidP="00EF1E77">
            <w:pPr>
              <w:pStyle w:val="TableEntry"/>
            </w:pPr>
            <w:r w:rsidRPr="00C67286">
              <w:t>R[1..1]</w:t>
            </w:r>
          </w:p>
        </w:tc>
        <w:tc>
          <w:tcPr>
            <w:tcW w:w="559" w:type="pct"/>
          </w:tcPr>
          <w:p w14:paraId="13993DF6" w14:textId="77777777" w:rsidR="001263B9" w:rsidRPr="00C67286" w:rsidRDefault="001263B9" w:rsidP="005D6176">
            <w:pPr>
              <w:pStyle w:val="TableEntry"/>
            </w:pPr>
          </w:p>
        </w:tc>
        <w:tc>
          <w:tcPr>
            <w:tcW w:w="561" w:type="pct"/>
          </w:tcPr>
          <w:p w14:paraId="78EAB186" w14:textId="77777777" w:rsidR="001263B9" w:rsidRPr="00C67286" w:rsidRDefault="001263B9" w:rsidP="0032600B">
            <w:pPr>
              <w:pStyle w:val="TableEntry"/>
            </w:pPr>
            <w:r w:rsidRPr="00C67286">
              <w:t>section</w:t>
            </w:r>
          </w:p>
        </w:tc>
        <w:tc>
          <w:tcPr>
            <w:tcW w:w="862" w:type="pct"/>
          </w:tcPr>
          <w:p w14:paraId="5EA96A7F" w14:textId="77777777" w:rsidR="001263B9" w:rsidRPr="00C67286" w:rsidRDefault="001263B9" w:rsidP="00BB76BC">
            <w:pPr>
              <w:pStyle w:val="TableEntry"/>
            </w:pPr>
            <w:r w:rsidRPr="00C67286">
              <w:t>2.16.840.1.113883.10.20.22.2.6</w:t>
            </w:r>
          </w:p>
        </w:tc>
        <w:tc>
          <w:tcPr>
            <w:tcW w:w="991" w:type="pct"/>
          </w:tcPr>
          <w:p w14:paraId="24677E0E" w14:textId="77777777" w:rsidR="001263B9" w:rsidRPr="00C67286" w:rsidRDefault="001263B9" w:rsidP="00BB76BC">
            <w:pPr>
              <w:pStyle w:val="TableEntry"/>
              <w:rPr>
                <w:sz w:val="16"/>
              </w:rPr>
            </w:pPr>
          </w:p>
        </w:tc>
      </w:tr>
      <w:tr w:rsidR="00270EBB" w:rsidRPr="00C67286" w14:paraId="38EA4680" w14:textId="77777777" w:rsidTr="00983131">
        <w:trPr>
          <w:cantSplit/>
        </w:trPr>
        <w:tc>
          <w:tcPr>
            <w:tcW w:w="1336" w:type="pct"/>
          </w:tcPr>
          <w:p w14:paraId="210F901E" w14:textId="77777777" w:rsidR="001263B9" w:rsidRPr="00C67286" w:rsidRDefault="00115A0F" w:rsidP="00EF1E77">
            <w:pPr>
              <w:pStyle w:val="TableEntry"/>
            </w:pPr>
            <w:r w:rsidRPr="00C67286">
              <w:rPr>
                <w:rStyle w:val="HyperlinkText9pt"/>
                <w:rFonts w:ascii="Times New Roman" w:hAnsi="Times New Roman" w:cs="Times New Roman"/>
                <w:color w:val="auto"/>
                <w:szCs w:val="20"/>
                <w:u w:val="none"/>
                <w:lang w:eastAsia="en-US"/>
              </w:rPr>
              <w:t>Allergy Problem Act</w:t>
            </w:r>
          </w:p>
        </w:tc>
        <w:tc>
          <w:tcPr>
            <w:tcW w:w="691" w:type="pct"/>
          </w:tcPr>
          <w:p w14:paraId="6D18860B" w14:textId="77777777" w:rsidR="001263B9" w:rsidRPr="00C67286" w:rsidRDefault="001263B9" w:rsidP="00EF1E77">
            <w:pPr>
              <w:pStyle w:val="TableEntry"/>
            </w:pPr>
            <w:r w:rsidRPr="00C67286">
              <w:t>O[0..*]</w:t>
            </w:r>
          </w:p>
        </w:tc>
        <w:tc>
          <w:tcPr>
            <w:tcW w:w="559" w:type="pct"/>
          </w:tcPr>
          <w:p w14:paraId="60DB4835" w14:textId="77777777" w:rsidR="001263B9" w:rsidRPr="00C67286" w:rsidRDefault="001263B9" w:rsidP="005D6176">
            <w:pPr>
              <w:pStyle w:val="TableEntry"/>
            </w:pPr>
          </w:p>
        </w:tc>
        <w:tc>
          <w:tcPr>
            <w:tcW w:w="561" w:type="pct"/>
          </w:tcPr>
          <w:p w14:paraId="576E0EF7" w14:textId="77777777" w:rsidR="001263B9" w:rsidRPr="00C67286" w:rsidRDefault="001263B9" w:rsidP="0032600B">
            <w:pPr>
              <w:pStyle w:val="TableEntry"/>
            </w:pPr>
            <w:r w:rsidRPr="00C67286">
              <w:t>entry</w:t>
            </w:r>
          </w:p>
        </w:tc>
        <w:tc>
          <w:tcPr>
            <w:tcW w:w="862" w:type="pct"/>
          </w:tcPr>
          <w:p w14:paraId="34410148" w14:textId="77777777" w:rsidR="001263B9" w:rsidRPr="00C67286" w:rsidRDefault="001263B9" w:rsidP="00BB76BC">
            <w:pPr>
              <w:pStyle w:val="TableEntry"/>
            </w:pPr>
            <w:r w:rsidRPr="00C67286">
              <w:t>2.16.840.1.113883.10.20.22.4.30</w:t>
            </w:r>
          </w:p>
        </w:tc>
        <w:tc>
          <w:tcPr>
            <w:tcW w:w="991" w:type="pct"/>
          </w:tcPr>
          <w:p w14:paraId="3CDB020B" w14:textId="77777777" w:rsidR="001263B9" w:rsidRPr="00C67286" w:rsidRDefault="001263B9" w:rsidP="00BB76BC">
            <w:pPr>
              <w:pStyle w:val="TableEntry"/>
              <w:rPr>
                <w:sz w:val="16"/>
              </w:rPr>
            </w:pPr>
          </w:p>
        </w:tc>
      </w:tr>
      <w:tr w:rsidR="00270EBB" w:rsidRPr="00C67286" w14:paraId="0B591DF8" w14:textId="77777777" w:rsidTr="00983131">
        <w:trPr>
          <w:cantSplit/>
        </w:trPr>
        <w:tc>
          <w:tcPr>
            <w:tcW w:w="1336" w:type="pct"/>
          </w:tcPr>
          <w:p w14:paraId="0E9F6290" w14:textId="77777777" w:rsidR="001263B9" w:rsidRPr="00C67286" w:rsidRDefault="00115A0F" w:rsidP="00EF1E77">
            <w:pPr>
              <w:pStyle w:val="TableEntry"/>
            </w:pPr>
            <w:r w:rsidRPr="00C67286">
              <w:rPr>
                <w:rStyle w:val="HyperlinkText9pt"/>
                <w:rFonts w:ascii="Times New Roman" w:hAnsi="Times New Roman" w:cs="Times New Roman"/>
                <w:color w:val="auto"/>
                <w:szCs w:val="20"/>
                <w:u w:val="none"/>
                <w:lang w:eastAsia="en-US"/>
              </w:rPr>
              <w:t>Allergy Observation</w:t>
            </w:r>
          </w:p>
        </w:tc>
        <w:tc>
          <w:tcPr>
            <w:tcW w:w="691" w:type="pct"/>
          </w:tcPr>
          <w:p w14:paraId="1394DB6C" w14:textId="77777777" w:rsidR="001263B9" w:rsidRPr="00C67286" w:rsidRDefault="001263B9" w:rsidP="00EF1E77">
            <w:pPr>
              <w:pStyle w:val="TableEntry"/>
            </w:pPr>
            <w:r w:rsidRPr="00C67286">
              <w:t>R[1..*]</w:t>
            </w:r>
          </w:p>
        </w:tc>
        <w:tc>
          <w:tcPr>
            <w:tcW w:w="559" w:type="pct"/>
          </w:tcPr>
          <w:p w14:paraId="50B27F0C" w14:textId="77777777" w:rsidR="001263B9" w:rsidRPr="00C67286" w:rsidRDefault="001263B9" w:rsidP="005D6176">
            <w:pPr>
              <w:pStyle w:val="TableEntry"/>
            </w:pPr>
          </w:p>
        </w:tc>
        <w:tc>
          <w:tcPr>
            <w:tcW w:w="561" w:type="pct"/>
          </w:tcPr>
          <w:p w14:paraId="6AC0CDC4" w14:textId="77777777" w:rsidR="001263B9" w:rsidRPr="00C67286" w:rsidRDefault="001263B9" w:rsidP="0032600B">
            <w:pPr>
              <w:pStyle w:val="TableEntry"/>
            </w:pPr>
            <w:r w:rsidRPr="00C67286">
              <w:t>entry</w:t>
            </w:r>
          </w:p>
        </w:tc>
        <w:tc>
          <w:tcPr>
            <w:tcW w:w="862" w:type="pct"/>
          </w:tcPr>
          <w:p w14:paraId="01A2D350" w14:textId="77777777" w:rsidR="001263B9" w:rsidRPr="00C67286" w:rsidRDefault="001263B9" w:rsidP="00BB76BC">
            <w:pPr>
              <w:pStyle w:val="TableEntry"/>
            </w:pPr>
            <w:r w:rsidRPr="00C67286">
              <w:t>2.16.840.1.113883.10.20.22.4.7</w:t>
            </w:r>
          </w:p>
        </w:tc>
        <w:tc>
          <w:tcPr>
            <w:tcW w:w="991" w:type="pct"/>
          </w:tcPr>
          <w:p w14:paraId="5E91683F" w14:textId="77777777" w:rsidR="001263B9" w:rsidRPr="00C67286" w:rsidRDefault="001263B9" w:rsidP="00BB76BC">
            <w:pPr>
              <w:pStyle w:val="TableEntry"/>
              <w:rPr>
                <w:sz w:val="16"/>
              </w:rPr>
            </w:pPr>
          </w:p>
        </w:tc>
      </w:tr>
      <w:tr w:rsidR="00270EBB" w:rsidRPr="00C67286" w14:paraId="769C46C2" w14:textId="77777777" w:rsidTr="00983131">
        <w:trPr>
          <w:cantSplit/>
        </w:trPr>
        <w:tc>
          <w:tcPr>
            <w:tcW w:w="1336" w:type="pct"/>
          </w:tcPr>
          <w:p w14:paraId="74DF734E" w14:textId="77777777" w:rsidR="001263B9" w:rsidRPr="00C67286" w:rsidRDefault="00115A0F" w:rsidP="00EF1E77">
            <w:pPr>
              <w:pStyle w:val="TableEntry"/>
            </w:pPr>
            <w:r w:rsidRPr="00C67286">
              <w:rPr>
                <w:rStyle w:val="HyperlinkText9pt"/>
                <w:rFonts w:ascii="Times New Roman" w:hAnsi="Times New Roman" w:cs="Times New Roman"/>
                <w:color w:val="auto"/>
                <w:szCs w:val="20"/>
                <w:u w:val="none"/>
                <w:lang w:eastAsia="en-US"/>
              </w:rPr>
              <w:t>Allergy Status Observation</w:t>
            </w:r>
          </w:p>
        </w:tc>
        <w:tc>
          <w:tcPr>
            <w:tcW w:w="691" w:type="pct"/>
          </w:tcPr>
          <w:p w14:paraId="3B576ABA" w14:textId="77777777" w:rsidR="001263B9" w:rsidRPr="00C67286" w:rsidRDefault="001263B9" w:rsidP="00EF1E77">
            <w:pPr>
              <w:pStyle w:val="TableEntry"/>
            </w:pPr>
            <w:r w:rsidRPr="00C67286">
              <w:t>O[0..1]</w:t>
            </w:r>
          </w:p>
        </w:tc>
        <w:tc>
          <w:tcPr>
            <w:tcW w:w="559" w:type="pct"/>
          </w:tcPr>
          <w:p w14:paraId="23A630EC" w14:textId="77777777" w:rsidR="001263B9" w:rsidRPr="00C67286" w:rsidRDefault="001263B9" w:rsidP="005D6176">
            <w:pPr>
              <w:pStyle w:val="TableEntry"/>
            </w:pPr>
          </w:p>
        </w:tc>
        <w:tc>
          <w:tcPr>
            <w:tcW w:w="561" w:type="pct"/>
          </w:tcPr>
          <w:p w14:paraId="39AF8EEC" w14:textId="77777777" w:rsidR="001263B9" w:rsidRPr="00C67286" w:rsidRDefault="001263B9" w:rsidP="0032600B">
            <w:pPr>
              <w:pStyle w:val="TableEntry"/>
            </w:pPr>
            <w:r w:rsidRPr="00C67286">
              <w:t>entry</w:t>
            </w:r>
          </w:p>
        </w:tc>
        <w:tc>
          <w:tcPr>
            <w:tcW w:w="862" w:type="pct"/>
          </w:tcPr>
          <w:p w14:paraId="1F0ACEA0" w14:textId="77777777" w:rsidR="001263B9" w:rsidRPr="00C67286" w:rsidRDefault="001263B9" w:rsidP="00BB76BC">
            <w:pPr>
              <w:pStyle w:val="TableEntry"/>
            </w:pPr>
            <w:r w:rsidRPr="00C67286">
              <w:t>2.16.840.1.113883.10.20.22.4.28</w:t>
            </w:r>
          </w:p>
        </w:tc>
        <w:tc>
          <w:tcPr>
            <w:tcW w:w="991" w:type="pct"/>
          </w:tcPr>
          <w:p w14:paraId="7CA59043" w14:textId="77777777" w:rsidR="001263B9" w:rsidRPr="00C67286" w:rsidRDefault="001263B9" w:rsidP="00BB76BC">
            <w:pPr>
              <w:pStyle w:val="TableEntry"/>
              <w:rPr>
                <w:sz w:val="16"/>
              </w:rPr>
            </w:pPr>
          </w:p>
        </w:tc>
      </w:tr>
      <w:tr w:rsidR="00270EBB" w:rsidRPr="00C67286" w14:paraId="2D643978" w14:textId="77777777" w:rsidTr="00983131">
        <w:trPr>
          <w:cantSplit/>
        </w:trPr>
        <w:tc>
          <w:tcPr>
            <w:tcW w:w="1336" w:type="pct"/>
            <w:tcBorders>
              <w:bottom w:val="single" w:sz="4" w:space="0" w:color="auto"/>
            </w:tcBorders>
          </w:tcPr>
          <w:p w14:paraId="64537A62" w14:textId="77777777" w:rsidR="001263B9" w:rsidRPr="00C67286" w:rsidRDefault="00115A0F" w:rsidP="00EF1E77">
            <w:pPr>
              <w:pStyle w:val="TableEntry"/>
            </w:pPr>
            <w:r w:rsidRPr="00C67286">
              <w:rPr>
                <w:rStyle w:val="HyperlinkText9pt"/>
                <w:rFonts w:ascii="Times New Roman" w:hAnsi="Times New Roman" w:cs="Times New Roman"/>
                <w:color w:val="auto"/>
                <w:szCs w:val="20"/>
                <w:u w:val="none"/>
                <w:lang w:eastAsia="en-US"/>
              </w:rPr>
              <w:t>Reaction Observation</w:t>
            </w:r>
          </w:p>
        </w:tc>
        <w:tc>
          <w:tcPr>
            <w:tcW w:w="691" w:type="pct"/>
          </w:tcPr>
          <w:p w14:paraId="718AEFD2" w14:textId="77777777" w:rsidR="001263B9" w:rsidRPr="00C67286" w:rsidRDefault="001263B9" w:rsidP="00EF1E77">
            <w:pPr>
              <w:pStyle w:val="TableEntry"/>
            </w:pPr>
            <w:r w:rsidRPr="00C67286">
              <w:t>O[0..1]</w:t>
            </w:r>
          </w:p>
        </w:tc>
        <w:tc>
          <w:tcPr>
            <w:tcW w:w="559" w:type="pct"/>
          </w:tcPr>
          <w:p w14:paraId="7A1F2C8B" w14:textId="77777777" w:rsidR="001263B9" w:rsidRPr="00C67286" w:rsidRDefault="001263B9" w:rsidP="005D6176">
            <w:pPr>
              <w:pStyle w:val="TableEntry"/>
            </w:pPr>
          </w:p>
        </w:tc>
        <w:tc>
          <w:tcPr>
            <w:tcW w:w="561" w:type="pct"/>
          </w:tcPr>
          <w:p w14:paraId="18FCC802" w14:textId="77777777" w:rsidR="001263B9" w:rsidRPr="00C67286" w:rsidRDefault="001263B9" w:rsidP="0032600B">
            <w:pPr>
              <w:pStyle w:val="TableEntry"/>
            </w:pPr>
            <w:r w:rsidRPr="00C67286">
              <w:t>entry</w:t>
            </w:r>
          </w:p>
        </w:tc>
        <w:tc>
          <w:tcPr>
            <w:tcW w:w="862" w:type="pct"/>
          </w:tcPr>
          <w:p w14:paraId="3491C3C7" w14:textId="77777777" w:rsidR="001263B9" w:rsidRPr="00C67286" w:rsidRDefault="001263B9" w:rsidP="00BB76BC">
            <w:pPr>
              <w:pStyle w:val="TableEntry"/>
            </w:pPr>
            <w:r w:rsidRPr="00C67286">
              <w:t>2.16.840.1.113883.10.20.22.4.9</w:t>
            </w:r>
          </w:p>
        </w:tc>
        <w:tc>
          <w:tcPr>
            <w:tcW w:w="991" w:type="pct"/>
          </w:tcPr>
          <w:p w14:paraId="571074F8" w14:textId="77777777" w:rsidR="001263B9" w:rsidRPr="00C67286" w:rsidRDefault="001263B9" w:rsidP="00BB76BC">
            <w:pPr>
              <w:pStyle w:val="TableEntry"/>
              <w:rPr>
                <w:sz w:val="16"/>
              </w:rPr>
            </w:pPr>
          </w:p>
        </w:tc>
      </w:tr>
      <w:tr w:rsidR="00270EBB" w:rsidRPr="00C67286" w14:paraId="5CEF1C63" w14:textId="77777777" w:rsidTr="00983131">
        <w:trPr>
          <w:cantSplit/>
        </w:trPr>
        <w:tc>
          <w:tcPr>
            <w:tcW w:w="1336" w:type="pct"/>
            <w:tcBorders>
              <w:bottom w:val="single" w:sz="4" w:space="0" w:color="auto"/>
            </w:tcBorders>
          </w:tcPr>
          <w:p w14:paraId="78FD6F3B" w14:textId="77777777" w:rsidR="001263B9" w:rsidRPr="00C67286" w:rsidRDefault="00115A0F" w:rsidP="00EF1E77">
            <w:pPr>
              <w:pStyle w:val="TableEntry"/>
            </w:pPr>
            <w:r w:rsidRPr="00C67286">
              <w:rPr>
                <w:rStyle w:val="HyperlinkText9pt"/>
                <w:rFonts w:ascii="Times New Roman" w:hAnsi="Times New Roman" w:cs="Times New Roman"/>
                <w:color w:val="auto"/>
                <w:szCs w:val="20"/>
                <w:u w:val="none"/>
                <w:lang w:eastAsia="en-US"/>
              </w:rPr>
              <w:t>Severity Observation</w:t>
            </w:r>
          </w:p>
        </w:tc>
        <w:tc>
          <w:tcPr>
            <w:tcW w:w="691" w:type="pct"/>
          </w:tcPr>
          <w:p w14:paraId="2DA124F1" w14:textId="77777777" w:rsidR="001263B9" w:rsidRPr="00C67286" w:rsidRDefault="001263B9" w:rsidP="00EF1E77">
            <w:pPr>
              <w:pStyle w:val="TableEntry"/>
            </w:pPr>
            <w:r w:rsidRPr="00C67286">
              <w:t>O[0..1]</w:t>
            </w:r>
          </w:p>
        </w:tc>
        <w:tc>
          <w:tcPr>
            <w:tcW w:w="559" w:type="pct"/>
          </w:tcPr>
          <w:p w14:paraId="1A130ACB" w14:textId="77777777" w:rsidR="001263B9" w:rsidRPr="00C67286" w:rsidRDefault="001263B9" w:rsidP="005D6176">
            <w:pPr>
              <w:pStyle w:val="TableEntry"/>
            </w:pPr>
          </w:p>
        </w:tc>
        <w:tc>
          <w:tcPr>
            <w:tcW w:w="561" w:type="pct"/>
          </w:tcPr>
          <w:p w14:paraId="6791CE08" w14:textId="77777777" w:rsidR="001263B9" w:rsidRPr="00C67286" w:rsidRDefault="001263B9" w:rsidP="0032600B">
            <w:pPr>
              <w:pStyle w:val="TableEntry"/>
            </w:pPr>
            <w:r w:rsidRPr="00C67286">
              <w:t>entry</w:t>
            </w:r>
          </w:p>
        </w:tc>
        <w:tc>
          <w:tcPr>
            <w:tcW w:w="862" w:type="pct"/>
          </w:tcPr>
          <w:p w14:paraId="5F9A0343" w14:textId="77777777" w:rsidR="001263B9" w:rsidRPr="00C67286" w:rsidRDefault="001263B9" w:rsidP="00BB76BC">
            <w:pPr>
              <w:pStyle w:val="TableEntry"/>
            </w:pPr>
            <w:r w:rsidRPr="00C67286">
              <w:t>2.16.840.1.113883.10.20.22.4.8</w:t>
            </w:r>
          </w:p>
        </w:tc>
        <w:tc>
          <w:tcPr>
            <w:tcW w:w="991" w:type="pct"/>
          </w:tcPr>
          <w:p w14:paraId="327C12EF" w14:textId="77777777" w:rsidR="001263B9" w:rsidRPr="00C67286" w:rsidRDefault="001263B9" w:rsidP="00BB76BC">
            <w:pPr>
              <w:pStyle w:val="TableEntry"/>
              <w:rPr>
                <w:sz w:val="16"/>
              </w:rPr>
            </w:pPr>
          </w:p>
        </w:tc>
      </w:tr>
      <w:tr w:rsidR="00270EBB" w:rsidRPr="00C67286" w14:paraId="59F91A44" w14:textId="77777777" w:rsidTr="00983131">
        <w:trPr>
          <w:cantSplit/>
          <w:trHeight w:val="332"/>
        </w:trPr>
        <w:tc>
          <w:tcPr>
            <w:tcW w:w="1336" w:type="pct"/>
            <w:shd w:val="clear" w:color="auto" w:fill="auto"/>
          </w:tcPr>
          <w:p w14:paraId="5C20D954" w14:textId="77777777" w:rsidR="001263B9" w:rsidRPr="00C67286" w:rsidRDefault="00115A0F" w:rsidP="00EF1E77">
            <w:pPr>
              <w:pStyle w:val="TableEntry"/>
            </w:pPr>
            <w:r w:rsidRPr="00C67286">
              <w:rPr>
                <w:rStyle w:val="HyperlinkText9pt"/>
                <w:rFonts w:ascii="Times New Roman" w:hAnsi="Times New Roman" w:cs="Times New Roman"/>
                <w:color w:val="auto"/>
                <w:szCs w:val="20"/>
                <w:u w:val="none"/>
                <w:lang w:eastAsia="en-US"/>
              </w:rPr>
              <w:t>Family History – Cardiac Section</w:t>
            </w:r>
          </w:p>
        </w:tc>
        <w:tc>
          <w:tcPr>
            <w:tcW w:w="691" w:type="pct"/>
          </w:tcPr>
          <w:p w14:paraId="733E63C6" w14:textId="77777777" w:rsidR="001263B9" w:rsidRPr="00C67286" w:rsidRDefault="001263B9" w:rsidP="00EF1E77">
            <w:pPr>
              <w:pStyle w:val="TableEntry"/>
            </w:pPr>
            <w:r w:rsidRPr="00C67286">
              <w:t>O[0..1]</w:t>
            </w:r>
          </w:p>
        </w:tc>
        <w:tc>
          <w:tcPr>
            <w:tcW w:w="559" w:type="pct"/>
          </w:tcPr>
          <w:p w14:paraId="3B86913A" w14:textId="77777777" w:rsidR="001263B9" w:rsidRPr="00C67286" w:rsidRDefault="001263B9" w:rsidP="005D6176">
            <w:pPr>
              <w:pStyle w:val="TableEntry"/>
            </w:pPr>
          </w:p>
        </w:tc>
        <w:tc>
          <w:tcPr>
            <w:tcW w:w="561" w:type="pct"/>
          </w:tcPr>
          <w:p w14:paraId="347E1FEF" w14:textId="77777777" w:rsidR="001263B9" w:rsidRPr="00C67286" w:rsidRDefault="001263B9" w:rsidP="0032600B">
            <w:pPr>
              <w:pStyle w:val="TableEntry"/>
            </w:pPr>
            <w:r w:rsidRPr="00C67286">
              <w:t>section</w:t>
            </w:r>
          </w:p>
        </w:tc>
        <w:tc>
          <w:tcPr>
            <w:tcW w:w="862" w:type="pct"/>
          </w:tcPr>
          <w:p w14:paraId="659BE0B3" w14:textId="77777777" w:rsidR="001263B9" w:rsidRPr="00C67286" w:rsidRDefault="001263B9" w:rsidP="00BB76BC">
            <w:pPr>
              <w:pStyle w:val="TableEntry"/>
            </w:pPr>
            <w:r w:rsidRPr="00C67286">
              <w:t>1.3.6.1.4.1.19376.1.4.1.2.18</w:t>
            </w:r>
          </w:p>
        </w:tc>
        <w:tc>
          <w:tcPr>
            <w:tcW w:w="991" w:type="pct"/>
          </w:tcPr>
          <w:p w14:paraId="28081ACE" w14:textId="77777777" w:rsidR="001263B9" w:rsidRPr="00C67286" w:rsidRDefault="001263B9" w:rsidP="00BB76BC">
            <w:pPr>
              <w:pStyle w:val="TableEntry"/>
              <w:rPr>
                <w:sz w:val="16"/>
                <w:highlight w:val="yellow"/>
              </w:rPr>
            </w:pPr>
          </w:p>
        </w:tc>
      </w:tr>
      <w:tr w:rsidR="00270EBB" w:rsidRPr="00C67286" w14:paraId="74A3226F" w14:textId="77777777" w:rsidTr="00983131">
        <w:trPr>
          <w:cantSplit/>
        </w:trPr>
        <w:tc>
          <w:tcPr>
            <w:tcW w:w="1336" w:type="pct"/>
          </w:tcPr>
          <w:p w14:paraId="44717CD8" w14:textId="77777777" w:rsidR="001263B9" w:rsidRPr="00C67286" w:rsidRDefault="001263B9" w:rsidP="00EF1E77">
            <w:pPr>
              <w:pStyle w:val="TableEntry"/>
            </w:pPr>
            <w:r w:rsidRPr="00C67286">
              <w:t xml:space="preserve">     </w:t>
            </w:r>
            <w:r w:rsidR="00115A0F" w:rsidRPr="00C67286">
              <w:t>Problem Observation - Cardiac</w:t>
            </w:r>
          </w:p>
        </w:tc>
        <w:tc>
          <w:tcPr>
            <w:tcW w:w="691" w:type="pct"/>
          </w:tcPr>
          <w:p w14:paraId="50CF31A6" w14:textId="77777777" w:rsidR="001263B9" w:rsidRPr="00C67286" w:rsidRDefault="001263B9" w:rsidP="00EF1E77">
            <w:pPr>
              <w:pStyle w:val="TableEntry"/>
            </w:pPr>
            <w:r w:rsidRPr="00C67286">
              <w:t>O[0..*]</w:t>
            </w:r>
          </w:p>
        </w:tc>
        <w:tc>
          <w:tcPr>
            <w:tcW w:w="559" w:type="pct"/>
          </w:tcPr>
          <w:p w14:paraId="37B09C93" w14:textId="77777777" w:rsidR="001263B9" w:rsidRPr="00C67286" w:rsidRDefault="001263B9" w:rsidP="005D6176">
            <w:pPr>
              <w:pStyle w:val="TableEntry"/>
            </w:pPr>
          </w:p>
        </w:tc>
        <w:tc>
          <w:tcPr>
            <w:tcW w:w="561" w:type="pct"/>
          </w:tcPr>
          <w:p w14:paraId="0D738321" w14:textId="77777777" w:rsidR="001263B9" w:rsidRPr="00C67286" w:rsidRDefault="001263B9" w:rsidP="0032600B">
            <w:pPr>
              <w:pStyle w:val="TableEntry"/>
            </w:pPr>
            <w:r w:rsidRPr="00C67286">
              <w:t>entry</w:t>
            </w:r>
          </w:p>
        </w:tc>
        <w:tc>
          <w:tcPr>
            <w:tcW w:w="862" w:type="pct"/>
          </w:tcPr>
          <w:p w14:paraId="237A46A8" w14:textId="77777777" w:rsidR="001263B9" w:rsidRPr="00C67286" w:rsidRDefault="001263B9" w:rsidP="00BB76BC">
            <w:pPr>
              <w:pStyle w:val="TableEntry"/>
            </w:pPr>
            <w:r w:rsidRPr="00C67286">
              <w:t>2.16.840.1.113883.10.20.22.4.4</w:t>
            </w:r>
          </w:p>
        </w:tc>
        <w:tc>
          <w:tcPr>
            <w:tcW w:w="991" w:type="pct"/>
          </w:tcPr>
          <w:p w14:paraId="24F56151" w14:textId="77777777" w:rsidR="001263B9" w:rsidRPr="00C67286" w:rsidRDefault="001263B9" w:rsidP="00BB76BC">
            <w:pPr>
              <w:pStyle w:val="TableEntry"/>
              <w:rPr>
                <w:sz w:val="16"/>
              </w:rPr>
            </w:pPr>
          </w:p>
        </w:tc>
      </w:tr>
      <w:tr w:rsidR="00270EBB" w:rsidRPr="00C67286" w14:paraId="12D62371" w14:textId="77777777" w:rsidTr="00983131">
        <w:trPr>
          <w:cantSplit/>
        </w:trPr>
        <w:tc>
          <w:tcPr>
            <w:tcW w:w="1336" w:type="pct"/>
            <w:tcBorders>
              <w:bottom w:val="single" w:sz="4" w:space="0" w:color="auto"/>
            </w:tcBorders>
          </w:tcPr>
          <w:p w14:paraId="316CFD80" w14:textId="77777777" w:rsidR="001263B9" w:rsidRPr="00C67286" w:rsidRDefault="00115A0F" w:rsidP="00EF1E77">
            <w:pPr>
              <w:pStyle w:val="TableEntry"/>
            </w:pPr>
            <w:r w:rsidRPr="00C67286">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3D45F709" w14:textId="77777777" w:rsidR="001263B9" w:rsidRPr="00C67286" w:rsidRDefault="001263B9" w:rsidP="00EF1E77">
            <w:pPr>
              <w:pStyle w:val="TableEntry"/>
            </w:pPr>
            <w:r w:rsidRPr="00C67286">
              <w:t>O[0..1]</w:t>
            </w:r>
          </w:p>
        </w:tc>
        <w:tc>
          <w:tcPr>
            <w:tcW w:w="559" w:type="pct"/>
          </w:tcPr>
          <w:p w14:paraId="4022DE73" w14:textId="77777777" w:rsidR="001263B9" w:rsidRPr="00C67286" w:rsidRDefault="001263B9" w:rsidP="005D6176">
            <w:pPr>
              <w:pStyle w:val="TableEntry"/>
            </w:pPr>
          </w:p>
        </w:tc>
        <w:tc>
          <w:tcPr>
            <w:tcW w:w="561" w:type="pct"/>
          </w:tcPr>
          <w:p w14:paraId="14BCB4E0" w14:textId="77777777" w:rsidR="001263B9" w:rsidRPr="00C67286" w:rsidRDefault="001263B9" w:rsidP="0032600B">
            <w:pPr>
              <w:pStyle w:val="TableEntry"/>
            </w:pPr>
            <w:r w:rsidRPr="00C67286">
              <w:t>section</w:t>
            </w:r>
          </w:p>
        </w:tc>
        <w:tc>
          <w:tcPr>
            <w:tcW w:w="862" w:type="pct"/>
          </w:tcPr>
          <w:p w14:paraId="2673B9B6" w14:textId="77777777" w:rsidR="001263B9" w:rsidRPr="00C67286" w:rsidRDefault="001263B9" w:rsidP="00BB76BC">
            <w:pPr>
              <w:pStyle w:val="TableEntry"/>
            </w:pPr>
            <w:r w:rsidRPr="00C67286">
              <w:t>2.16.840.1.113883.10.20.22.2.17</w:t>
            </w:r>
          </w:p>
        </w:tc>
        <w:tc>
          <w:tcPr>
            <w:tcW w:w="991" w:type="pct"/>
          </w:tcPr>
          <w:p w14:paraId="40A847C5" w14:textId="77777777" w:rsidR="001263B9" w:rsidRPr="00C67286" w:rsidRDefault="001263B9" w:rsidP="00BB76BC">
            <w:pPr>
              <w:pStyle w:val="TableEntry"/>
              <w:rPr>
                <w:sz w:val="16"/>
              </w:rPr>
            </w:pPr>
          </w:p>
        </w:tc>
      </w:tr>
      <w:tr w:rsidR="00270EBB" w:rsidRPr="00C67286" w14:paraId="13E5EE18" w14:textId="77777777" w:rsidTr="00983131">
        <w:trPr>
          <w:cantSplit/>
        </w:trPr>
        <w:tc>
          <w:tcPr>
            <w:tcW w:w="1336" w:type="pct"/>
            <w:tcBorders>
              <w:bottom w:val="single" w:sz="4" w:space="0" w:color="auto"/>
            </w:tcBorders>
          </w:tcPr>
          <w:p w14:paraId="3C1A557B" w14:textId="77777777" w:rsidR="001263B9" w:rsidRPr="00C67286" w:rsidRDefault="00115A0F" w:rsidP="00EF1E77">
            <w:pPr>
              <w:pStyle w:val="TableEntry"/>
            </w:pPr>
            <w:r w:rsidRPr="00C67286">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594E28B2" w14:textId="77777777" w:rsidR="001263B9" w:rsidRPr="00C67286" w:rsidRDefault="001263B9" w:rsidP="00EF1E77">
            <w:pPr>
              <w:pStyle w:val="TableEntry"/>
            </w:pPr>
            <w:r w:rsidRPr="00C67286">
              <w:t>R[1..1]</w:t>
            </w:r>
          </w:p>
        </w:tc>
        <w:tc>
          <w:tcPr>
            <w:tcW w:w="559" w:type="pct"/>
          </w:tcPr>
          <w:p w14:paraId="267C2CC7" w14:textId="77777777" w:rsidR="001263B9" w:rsidRPr="00C67286" w:rsidRDefault="001263B9" w:rsidP="005D6176">
            <w:pPr>
              <w:pStyle w:val="TableEntry"/>
            </w:pPr>
          </w:p>
        </w:tc>
        <w:tc>
          <w:tcPr>
            <w:tcW w:w="561" w:type="pct"/>
          </w:tcPr>
          <w:p w14:paraId="04CE884B" w14:textId="77777777" w:rsidR="001263B9" w:rsidRPr="00C67286" w:rsidRDefault="001263B9" w:rsidP="0032600B">
            <w:pPr>
              <w:pStyle w:val="TableEntry"/>
            </w:pPr>
            <w:r w:rsidRPr="00C67286">
              <w:t>section</w:t>
            </w:r>
          </w:p>
        </w:tc>
        <w:tc>
          <w:tcPr>
            <w:tcW w:w="862" w:type="pct"/>
          </w:tcPr>
          <w:p w14:paraId="024F48FE" w14:textId="77777777" w:rsidR="001263B9" w:rsidRPr="00C67286" w:rsidRDefault="001263B9" w:rsidP="00BB76BC">
            <w:pPr>
              <w:pStyle w:val="TableEntry"/>
            </w:pPr>
            <w:r w:rsidRPr="00C67286">
              <w:t>2.16.840.1.113883.10.20.2.10</w:t>
            </w:r>
          </w:p>
        </w:tc>
        <w:tc>
          <w:tcPr>
            <w:tcW w:w="991" w:type="pct"/>
          </w:tcPr>
          <w:p w14:paraId="36AFDE0A" w14:textId="77777777" w:rsidR="001263B9" w:rsidRPr="00C67286" w:rsidRDefault="001263B9" w:rsidP="00BB76BC">
            <w:pPr>
              <w:pStyle w:val="TableEntry"/>
              <w:rPr>
                <w:sz w:val="16"/>
              </w:rPr>
            </w:pPr>
          </w:p>
        </w:tc>
      </w:tr>
      <w:tr w:rsidR="00270EBB" w:rsidRPr="00C67286" w14:paraId="26D23298" w14:textId="77777777" w:rsidTr="00983131">
        <w:trPr>
          <w:cantSplit/>
        </w:trPr>
        <w:tc>
          <w:tcPr>
            <w:tcW w:w="1336" w:type="pct"/>
            <w:shd w:val="clear" w:color="auto" w:fill="auto"/>
          </w:tcPr>
          <w:p w14:paraId="76EBCBA2" w14:textId="77777777" w:rsidR="001263B9" w:rsidRPr="00C67286" w:rsidRDefault="001263B9" w:rsidP="00EF1E77">
            <w:pPr>
              <w:pStyle w:val="TableEntry"/>
              <w:rPr>
                <w:szCs w:val="18"/>
              </w:rPr>
            </w:pPr>
            <w:r w:rsidRPr="00C67286">
              <w:rPr>
                <w:szCs w:val="18"/>
              </w:rPr>
              <w:lastRenderedPageBreak/>
              <w:t xml:space="preserve">   </w:t>
            </w:r>
            <w:r w:rsidR="00115A0F" w:rsidRPr="00C67286">
              <w:rPr>
                <w:szCs w:val="18"/>
              </w:rPr>
              <w:t>Vital Signs</w:t>
            </w:r>
          </w:p>
        </w:tc>
        <w:tc>
          <w:tcPr>
            <w:tcW w:w="691" w:type="pct"/>
          </w:tcPr>
          <w:p w14:paraId="4EEFF98A" w14:textId="77777777" w:rsidR="001263B9" w:rsidRPr="00C67286" w:rsidRDefault="001263B9" w:rsidP="00EF1E77">
            <w:pPr>
              <w:pStyle w:val="TableEntry"/>
            </w:pPr>
            <w:r w:rsidRPr="00C67286">
              <w:t>R[1..1]</w:t>
            </w:r>
          </w:p>
        </w:tc>
        <w:tc>
          <w:tcPr>
            <w:tcW w:w="559" w:type="pct"/>
          </w:tcPr>
          <w:p w14:paraId="67450E5A" w14:textId="77777777" w:rsidR="001263B9" w:rsidRPr="00C67286" w:rsidRDefault="001263B9" w:rsidP="005D6176">
            <w:pPr>
              <w:pStyle w:val="TableEntry"/>
            </w:pPr>
          </w:p>
        </w:tc>
        <w:tc>
          <w:tcPr>
            <w:tcW w:w="561" w:type="pct"/>
          </w:tcPr>
          <w:p w14:paraId="5F449020" w14:textId="77777777" w:rsidR="001263B9" w:rsidRPr="00C67286" w:rsidRDefault="001263B9" w:rsidP="0032600B">
            <w:pPr>
              <w:pStyle w:val="TableEntry"/>
            </w:pPr>
            <w:r w:rsidRPr="00C67286">
              <w:t>section</w:t>
            </w:r>
          </w:p>
        </w:tc>
        <w:tc>
          <w:tcPr>
            <w:tcW w:w="862" w:type="pct"/>
          </w:tcPr>
          <w:p w14:paraId="6459F802" w14:textId="77777777" w:rsidR="001263B9" w:rsidRPr="00C67286" w:rsidRDefault="001263B9" w:rsidP="00BB76BC">
            <w:pPr>
              <w:pStyle w:val="TableEntry"/>
            </w:pPr>
            <w:r w:rsidRPr="00C67286">
              <w:t>2.16.840.1.113883.10.20.22.2.4.1</w:t>
            </w:r>
          </w:p>
        </w:tc>
        <w:tc>
          <w:tcPr>
            <w:tcW w:w="991" w:type="pct"/>
          </w:tcPr>
          <w:p w14:paraId="6A8C6381" w14:textId="77777777" w:rsidR="001263B9" w:rsidRPr="00C67286" w:rsidRDefault="001263B9" w:rsidP="00BB76BC">
            <w:pPr>
              <w:pStyle w:val="TableEntry"/>
              <w:rPr>
                <w:sz w:val="16"/>
              </w:rPr>
            </w:pPr>
          </w:p>
        </w:tc>
      </w:tr>
      <w:tr w:rsidR="00270EBB" w:rsidRPr="00C67286" w14:paraId="017FE71E" w14:textId="77777777" w:rsidTr="00983131">
        <w:trPr>
          <w:cantSplit/>
        </w:trPr>
        <w:tc>
          <w:tcPr>
            <w:tcW w:w="1336" w:type="pct"/>
            <w:shd w:val="clear" w:color="auto" w:fill="auto"/>
          </w:tcPr>
          <w:p w14:paraId="68EBA5D1" w14:textId="77777777" w:rsidR="001263B9" w:rsidRPr="00C67286" w:rsidRDefault="001263B9" w:rsidP="00EF1E77">
            <w:pPr>
              <w:pStyle w:val="TableEntry"/>
              <w:rPr>
                <w:szCs w:val="18"/>
              </w:rPr>
            </w:pPr>
            <w:r w:rsidRPr="00C67286">
              <w:rPr>
                <w:szCs w:val="18"/>
              </w:rPr>
              <w:t xml:space="preserve">      </w:t>
            </w:r>
            <w:r w:rsidR="00115A0F" w:rsidRPr="00C67286">
              <w:rPr>
                <w:szCs w:val="18"/>
              </w:rPr>
              <w:t>Vital Signs Organizer</w:t>
            </w:r>
          </w:p>
        </w:tc>
        <w:tc>
          <w:tcPr>
            <w:tcW w:w="691" w:type="pct"/>
          </w:tcPr>
          <w:p w14:paraId="33453066" w14:textId="77777777" w:rsidR="001263B9" w:rsidRPr="00C67286" w:rsidRDefault="001263B9" w:rsidP="00EF1E77">
            <w:pPr>
              <w:pStyle w:val="TableEntry"/>
            </w:pPr>
            <w:r w:rsidRPr="00C67286">
              <w:t>R[1..*]</w:t>
            </w:r>
          </w:p>
        </w:tc>
        <w:tc>
          <w:tcPr>
            <w:tcW w:w="559" w:type="pct"/>
          </w:tcPr>
          <w:p w14:paraId="005E7AFF" w14:textId="77777777" w:rsidR="001263B9" w:rsidRPr="00C67286" w:rsidRDefault="001263B9" w:rsidP="005D6176">
            <w:pPr>
              <w:pStyle w:val="TableEntry"/>
            </w:pPr>
          </w:p>
        </w:tc>
        <w:tc>
          <w:tcPr>
            <w:tcW w:w="561" w:type="pct"/>
          </w:tcPr>
          <w:p w14:paraId="43A1361E" w14:textId="77777777" w:rsidR="001263B9" w:rsidRPr="00C67286" w:rsidRDefault="001263B9" w:rsidP="0032600B">
            <w:pPr>
              <w:pStyle w:val="TableEntry"/>
            </w:pPr>
            <w:r w:rsidRPr="00C67286">
              <w:t>entry</w:t>
            </w:r>
          </w:p>
        </w:tc>
        <w:tc>
          <w:tcPr>
            <w:tcW w:w="862" w:type="pct"/>
          </w:tcPr>
          <w:p w14:paraId="1AA6008F" w14:textId="77777777" w:rsidR="001263B9" w:rsidRPr="00C67286" w:rsidRDefault="001263B9" w:rsidP="00BB76BC">
            <w:pPr>
              <w:pStyle w:val="TableEntry"/>
            </w:pPr>
            <w:r w:rsidRPr="00C67286">
              <w:t>2.16.840.1.113883.10.20.22.4.26</w:t>
            </w:r>
          </w:p>
        </w:tc>
        <w:tc>
          <w:tcPr>
            <w:tcW w:w="991" w:type="pct"/>
          </w:tcPr>
          <w:p w14:paraId="6D701FC6" w14:textId="77777777" w:rsidR="001263B9" w:rsidRPr="00C67286" w:rsidRDefault="001263B9" w:rsidP="00BB76BC">
            <w:pPr>
              <w:pStyle w:val="TableEntry"/>
              <w:rPr>
                <w:sz w:val="16"/>
              </w:rPr>
            </w:pPr>
          </w:p>
        </w:tc>
      </w:tr>
      <w:tr w:rsidR="00270EBB" w:rsidRPr="00C67286" w14:paraId="56109DDE" w14:textId="77777777" w:rsidTr="00983131">
        <w:trPr>
          <w:cantSplit/>
        </w:trPr>
        <w:tc>
          <w:tcPr>
            <w:tcW w:w="1336" w:type="pct"/>
            <w:shd w:val="clear" w:color="auto" w:fill="auto"/>
          </w:tcPr>
          <w:p w14:paraId="22D22ADD" w14:textId="77777777" w:rsidR="001263B9" w:rsidRPr="00C67286" w:rsidRDefault="001263B9" w:rsidP="00EF1E77">
            <w:pPr>
              <w:pStyle w:val="TableEntry"/>
              <w:rPr>
                <w:szCs w:val="18"/>
              </w:rPr>
            </w:pPr>
            <w:r w:rsidRPr="00C67286">
              <w:rPr>
                <w:szCs w:val="18"/>
              </w:rPr>
              <w:t xml:space="preserve">          </w:t>
            </w:r>
            <w:r w:rsidR="00115A0F" w:rsidRPr="00C67286">
              <w:rPr>
                <w:szCs w:val="18"/>
              </w:rPr>
              <w:t>Vital Sign Observation</w:t>
            </w:r>
          </w:p>
        </w:tc>
        <w:tc>
          <w:tcPr>
            <w:tcW w:w="691" w:type="pct"/>
          </w:tcPr>
          <w:p w14:paraId="73C32644" w14:textId="77777777" w:rsidR="001263B9" w:rsidRPr="00C67286" w:rsidRDefault="001263B9" w:rsidP="00EF1E77">
            <w:pPr>
              <w:pStyle w:val="TableEntry"/>
            </w:pPr>
            <w:r w:rsidRPr="00C67286">
              <w:t>R[2..*]</w:t>
            </w:r>
          </w:p>
        </w:tc>
        <w:tc>
          <w:tcPr>
            <w:tcW w:w="559" w:type="pct"/>
          </w:tcPr>
          <w:p w14:paraId="209FFD12" w14:textId="77777777" w:rsidR="001263B9" w:rsidRPr="00C67286" w:rsidRDefault="001263B9" w:rsidP="005D6176">
            <w:pPr>
              <w:pStyle w:val="TableEntry"/>
            </w:pPr>
          </w:p>
        </w:tc>
        <w:tc>
          <w:tcPr>
            <w:tcW w:w="561" w:type="pct"/>
          </w:tcPr>
          <w:p w14:paraId="34BC6F3C" w14:textId="77777777" w:rsidR="001263B9" w:rsidRPr="00C67286" w:rsidRDefault="001263B9" w:rsidP="0032600B">
            <w:pPr>
              <w:pStyle w:val="TableEntry"/>
            </w:pPr>
            <w:r w:rsidRPr="00C67286">
              <w:t>entry</w:t>
            </w:r>
          </w:p>
        </w:tc>
        <w:tc>
          <w:tcPr>
            <w:tcW w:w="862" w:type="pct"/>
          </w:tcPr>
          <w:p w14:paraId="3C042684" w14:textId="77777777" w:rsidR="001263B9" w:rsidRPr="00C67286" w:rsidRDefault="001263B9" w:rsidP="00BB76BC">
            <w:pPr>
              <w:pStyle w:val="TableEntry"/>
            </w:pPr>
            <w:r w:rsidRPr="00C67286">
              <w:t>2.16.840.1.113883.10.20.22.4.27</w:t>
            </w:r>
            <w:r w:rsidR="00340176" w:rsidRPr="00C67286">
              <w:t>&gt;</w:t>
            </w:r>
          </w:p>
        </w:tc>
        <w:tc>
          <w:tcPr>
            <w:tcW w:w="991" w:type="pct"/>
          </w:tcPr>
          <w:p w14:paraId="06466801" w14:textId="77777777" w:rsidR="001263B9" w:rsidRPr="00C67286" w:rsidRDefault="001263B9" w:rsidP="00BB76BC">
            <w:pPr>
              <w:pStyle w:val="TableEntry"/>
              <w:rPr>
                <w:sz w:val="16"/>
              </w:rPr>
            </w:pPr>
          </w:p>
        </w:tc>
      </w:tr>
    </w:tbl>
    <w:p w14:paraId="56852DA1" w14:textId="77777777" w:rsidR="00BC3E9F" w:rsidRPr="00C67286" w:rsidRDefault="00BC3E9F" w:rsidP="00BC3E9F">
      <w:pPr>
        <w:rPr>
          <w:lang w:eastAsia="x-none"/>
        </w:rPr>
      </w:pPr>
    </w:p>
    <w:p w14:paraId="4E346D7A" w14:textId="77777777" w:rsidR="001E206E" w:rsidRPr="00C67286" w:rsidRDefault="001E206E" w:rsidP="00597DB2">
      <w:pPr>
        <w:pStyle w:val="AuthorInstructions"/>
      </w:pPr>
      <w:r w:rsidRPr="00C67286">
        <w:t>&lt;For each (1:1 correspondence) Vocabulary Constraint or Condition listed in the table above, create an additional section/reference below</w:t>
      </w:r>
      <w:r w:rsidR="00887E40" w:rsidRPr="00C67286">
        <w:t xml:space="preserve">. </w:t>
      </w:r>
      <w:r w:rsidRPr="00C67286">
        <w:t>Add the Header Element or Section Name and then select either “Vocabulary Constraint” or “Condition” and delete the other word.&gt;</w:t>
      </w:r>
    </w:p>
    <w:p w14:paraId="4C58C20D" w14:textId="77777777" w:rsidR="001E206E" w:rsidRPr="00C67286" w:rsidRDefault="001E206E" w:rsidP="00597DB2">
      <w:pPr>
        <w:pStyle w:val="AuthorInstructions"/>
      </w:pPr>
      <w:r w:rsidRPr="00C67286">
        <w:t>&lt;Note that every Conditional element MUST have an explanatory paragraph referenced below.&gt;</w:t>
      </w:r>
    </w:p>
    <w:p w14:paraId="041959AC" w14:textId="77777777" w:rsidR="00270EBB" w:rsidRPr="00C67286" w:rsidRDefault="00270EBB" w:rsidP="00597DB2">
      <w:pPr>
        <w:pStyle w:val="AuthorInstructions"/>
      </w:pPr>
      <w:r w:rsidRPr="00C67286">
        <w:t>&lt;It is required to use SHALL, SHOULD, or MAY in each definition as defined in Appendix E of the Technical Frameworks General Introduction.&gt;</w:t>
      </w:r>
    </w:p>
    <w:p w14:paraId="5B91D301" w14:textId="77777777" w:rsidR="00270EBB" w:rsidRPr="00C67286" w:rsidRDefault="00270EBB" w:rsidP="00270EBB">
      <w:pPr>
        <w:pStyle w:val="Heading6"/>
        <w:numPr>
          <w:ilvl w:val="0"/>
          <w:numId w:val="0"/>
        </w:numPr>
        <w:rPr>
          <w:noProof w:val="0"/>
        </w:rPr>
      </w:pPr>
      <w:bookmarkStart w:id="1092" w:name="_Toc345074708"/>
      <w:r w:rsidRPr="00C67286">
        <w:rPr>
          <w:noProof w:val="0"/>
        </w:rPr>
        <w:t>6.3.1.D.5.1 &lt;</w:t>
      </w:r>
      <w:r w:rsidR="00983131" w:rsidRPr="00C67286">
        <w:rPr>
          <w:noProof w:val="0"/>
        </w:rPr>
        <w:t>Template Title name</w:t>
      </w:r>
      <w:r w:rsidRPr="00C67286">
        <w:rPr>
          <w:noProof w:val="0"/>
        </w:rPr>
        <w:t>&gt; &lt;Vocabulary Constraint or Condition&gt;</w:t>
      </w:r>
      <w:bookmarkEnd w:id="1092"/>
    </w:p>
    <w:p w14:paraId="0458BE0F" w14:textId="77777777" w:rsidR="00270EBB" w:rsidRPr="00C67286" w:rsidRDefault="00270EBB" w:rsidP="00597DB2">
      <w:pPr>
        <w:pStyle w:val="AuthorInstructions"/>
      </w:pPr>
      <w:r w:rsidRPr="00C67286">
        <w:t>&lt;add vocabulary constraint or condition definition&gt;</w:t>
      </w:r>
    </w:p>
    <w:p w14:paraId="5B80001E" w14:textId="77777777" w:rsidR="00270EBB" w:rsidRPr="00C67286" w:rsidRDefault="00270EBB" w:rsidP="00597DB2">
      <w:pPr>
        <w:pStyle w:val="AuthorInstructions"/>
      </w:pPr>
      <w:r w:rsidRPr="00C67286">
        <w:t>&lt;remove example below prior to public comment:&gt;</w:t>
      </w:r>
    </w:p>
    <w:p w14:paraId="5891615A" w14:textId="77777777" w:rsidR="00270EBB" w:rsidRPr="00C67286" w:rsidRDefault="003F252B" w:rsidP="00EF1E77">
      <w:pPr>
        <w:pStyle w:val="BodyText"/>
        <w:rPr>
          <w:rFonts w:eastAsia="Calibri"/>
        </w:rPr>
      </w:pPr>
      <w:r w:rsidRPr="00C67286">
        <w:t>&lt;</w:t>
      </w:r>
      <w:r w:rsidR="00270EBB" w:rsidRPr="00C67286">
        <w:t xml:space="preserve">e.g., The value for serviceEvent / code SHOULD be drawn from value set </w:t>
      </w:r>
      <w:r w:rsidR="00115A0F" w:rsidRPr="00C67286">
        <w:rPr>
          <w:rFonts w:eastAsia="Calibri"/>
        </w:rPr>
        <w:t>1.3.6.1.4.1.19376.1.4.1.5.2</w:t>
      </w:r>
      <w:r w:rsidR="00115A0F" w:rsidRPr="00C67286">
        <w:rPr>
          <w:rFonts w:eastAsia="Calibri"/>
        </w:rPr>
        <w:tab/>
        <w:t xml:space="preserve"> Cardiac Imaging Procedures</w:t>
      </w:r>
      <w:r w:rsidR="00270EBB" w:rsidRPr="00C67286">
        <w:rPr>
          <w:rFonts w:eastAsia="Calibri"/>
        </w:rPr>
        <w:t>.</w:t>
      </w:r>
      <w:r w:rsidRPr="00C67286">
        <w:rPr>
          <w:rFonts w:eastAsia="Calibri"/>
        </w:rPr>
        <w:t>&gt;</w:t>
      </w:r>
    </w:p>
    <w:p w14:paraId="5C50AD75" w14:textId="77777777" w:rsidR="00270EBB" w:rsidRPr="00C67286" w:rsidRDefault="00270EBB" w:rsidP="00270EBB">
      <w:pPr>
        <w:pStyle w:val="Heading6"/>
        <w:numPr>
          <w:ilvl w:val="0"/>
          <w:numId w:val="0"/>
        </w:numPr>
        <w:ind w:left="1152" w:hanging="1152"/>
        <w:rPr>
          <w:noProof w:val="0"/>
        </w:rPr>
      </w:pPr>
      <w:bookmarkStart w:id="1093" w:name="_Toc345074709"/>
      <w:r w:rsidRPr="00C67286">
        <w:rPr>
          <w:noProof w:val="0"/>
        </w:rPr>
        <w:t>6.3.1.D.5.2 &lt;</w:t>
      </w:r>
      <w:r w:rsidR="00983131" w:rsidRPr="00C67286">
        <w:rPr>
          <w:noProof w:val="0"/>
        </w:rPr>
        <w:t>Template Title name</w:t>
      </w:r>
      <w:r w:rsidRPr="00C67286">
        <w:rPr>
          <w:noProof w:val="0"/>
        </w:rPr>
        <w:t>&gt; &lt;Vocabulary Constraint or Condition&gt;</w:t>
      </w:r>
      <w:bookmarkEnd w:id="1093"/>
    </w:p>
    <w:p w14:paraId="1E1B53B2" w14:textId="77777777" w:rsidR="00270EBB" w:rsidRPr="00C67286" w:rsidRDefault="00270EBB" w:rsidP="00597DB2">
      <w:pPr>
        <w:pStyle w:val="AuthorInstructions"/>
      </w:pPr>
      <w:r w:rsidRPr="00C67286">
        <w:t>&lt;add vocabulary constraint or condition definition&gt;</w:t>
      </w:r>
    </w:p>
    <w:p w14:paraId="1966A69D" w14:textId="77777777" w:rsidR="00270EBB" w:rsidRPr="00C67286" w:rsidRDefault="00270EBB" w:rsidP="00597DB2">
      <w:pPr>
        <w:pStyle w:val="AuthorInstructions"/>
      </w:pPr>
      <w:r w:rsidRPr="00C67286">
        <w:t>&lt;remove example below prior to public comment:&gt;</w:t>
      </w:r>
    </w:p>
    <w:p w14:paraId="12128B70" w14:textId="77777777" w:rsidR="00270EBB" w:rsidRPr="00C67286" w:rsidRDefault="003F252B" w:rsidP="00EF1E77">
      <w:pPr>
        <w:pStyle w:val="BodyText"/>
        <w:rPr>
          <w:rFonts w:eastAsia="Calibri"/>
        </w:rPr>
      </w:pPr>
      <w:r w:rsidRPr="00C67286">
        <w:t>&lt;</w:t>
      </w:r>
      <w:r w:rsidR="00270EBB" w:rsidRPr="00C67286">
        <w:t xml:space="preserve">e.g., Within the Medications section the Content Creator SHALL be able to create a Medications entry (templateID 1.3.6.1.4.1.19376.1.5.3.1.4.7 [PCC TF-2]) for each of the cardiac relevant medications identified in Value Set </w:t>
      </w:r>
      <w:r w:rsidR="00115A0F" w:rsidRPr="00C67286">
        <w:rPr>
          <w:rFonts w:eastAsia="Calibri"/>
        </w:rPr>
        <w:t>1.3.6.1.4.1.19376.1.4.1.5.14 Cardiac Drug Classes</w:t>
      </w:r>
      <w:r w:rsidR="00270EBB" w:rsidRPr="00C67286">
        <w:rPr>
          <w:rFonts w:eastAsia="Calibri"/>
        </w:rPr>
        <w:t>, encoding the value in substanceAdministration/consumable/ManufacturedProduct/Material/code.</w:t>
      </w:r>
      <w:r w:rsidRPr="00C67286">
        <w:rPr>
          <w:rFonts w:eastAsia="Calibri"/>
        </w:rPr>
        <w:t>&gt;</w:t>
      </w:r>
    </w:p>
    <w:p w14:paraId="6C7BF637" w14:textId="77777777" w:rsidR="00BC3E9F" w:rsidRPr="00C67286" w:rsidRDefault="00270EBB" w:rsidP="00BC3E9F">
      <w:pPr>
        <w:pStyle w:val="BodyText"/>
        <w:rPr>
          <w:rFonts w:eastAsia="Calibri"/>
        </w:rPr>
      </w:pPr>
      <w:r w:rsidRPr="00C67286">
        <w:rPr>
          <w:rFonts w:eastAsia="Calibri"/>
        </w:rPr>
        <w:t>###End Discrete Conformance</w:t>
      </w:r>
      <w:r w:rsidR="00BC3E9F" w:rsidRPr="00C67286">
        <w:rPr>
          <w:rFonts w:eastAsia="Calibri"/>
        </w:rPr>
        <w:t xml:space="preserve"> Format</w:t>
      </w:r>
      <w:r w:rsidR="00D35F24" w:rsidRPr="00C67286">
        <w:rPr>
          <w:rFonts w:eastAsia="Calibri"/>
        </w:rPr>
        <w:t xml:space="preserve"> - Document</w:t>
      </w:r>
    </w:p>
    <w:p w14:paraId="6AA19476" w14:textId="77777777" w:rsidR="00570B52" w:rsidRPr="00C67286" w:rsidRDefault="00570B52" w:rsidP="004046B6">
      <w:pPr>
        <w:pStyle w:val="BodyText"/>
        <w:rPr>
          <w:lang w:eastAsia="x-none"/>
        </w:rPr>
      </w:pPr>
    </w:p>
    <w:p w14:paraId="53C97611" w14:textId="77777777" w:rsidR="005D6104" w:rsidRPr="00C67286" w:rsidRDefault="005D6104" w:rsidP="004046B6">
      <w:pPr>
        <w:pStyle w:val="Heading5"/>
        <w:numPr>
          <w:ilvl w:val="0"/>
          <w:numId w:val="0"/>
        </w:numPr>
        <w:rPr>
          <w:noProof w:val="0"/>
        </w:rPr>
      </w:pPr>
      <w:bookmarkStart w:id="1094" w:name="_Toc345074710"/>
      <w:r w:rsidRPr="00C67286">
        <w:rPr>
          <w:noProof w:val="0"/>
        </w:rPr>
        <w:lastRenderedPageBreak/>
        <w:t>6.3.1.</w:t>
      </w:r>
      <w:r w:rsidR="008D45BC" w:rsidRPr="00C67286">
        <w:rPr>
          <w:noProof w:val="0"/>
        </w:rPr>
        <w:t>D</w:t>
      </w:r>
      <w:r w:rsidRPr="00C67286">
        <w:rPr>
          <w:noProof w:val="0"/>
        </w:rPr>
        <w:t>.</w:t>
      </w:r>
      <w:r w:rsidR="00570B52" w:rsidRPr="00C67286">
        <w:rPr>
          <w:noProof w:val="0"/>
        </w:rPr>
        <w:t>6</w:t>
      </w:r>
      <w:r w:rsidRPr="00C67286">
        <w:rPr>
          <w:noProof w:val="0"/>
        </w:rPr>
        <w:t xml:space="preserve"> &lt;</w:t>
      </w:r>
      <w:r w:rsidR="0095298A" w:rsidRPr="00C67286">
        <w:rPr>
          <w:noProof w:val="0"/>
        </w:rPr>
        <w:t xml:space="preserve">Document and </w:t>
      </w:r>
      <w:r w:rsidRPr="00C67286">
        <w:rPr>
          <w:noProof w:val="0"/>
        </w:rPr>
        <w:t xml:space="preserve">Acronym Name&gt; Conformance </w:t>
      </w:r>
      <w:r w:rsidR="0095298A" w:rsidRPr="00C67286">
        <w:rPr>
          <w:noProof w:val="0"/>
        </w:rPr>
        <w:t>and Example</w:t>
      </w:r>
      <w:bookmarkEnd w:id="1094"/>
    </w:p>
    <w:p w14:paraId="72C34609" w14:textId="77777777" w:rsidR="00270EBB" w:rsidRPr="00C67286" w:rsidRDefault="00BC3E9F" w:rsidP="00597DB2">
      <w:pPr>
        <w:pStyle w:val="AuthorInstructions"/>
      </w:pPr>
      <w:r w:rsidRPr="00C67286">
        <w:t xml:space="preserve">&lt;This section is the same, independent of whether the tabular </w:t>
      </w:r>
      <w:r w:rsidR="00270EBB" w:rsidRPr="00C67286">
        <w:t>or discrete conformance</w:t>
      </w:r>
      <w:r w:rsidRPr="00C67286">
        <w:t xml:space="preserve"> formats were chosen.&gt;</w:t>
      </w:r>
    </w:p>
    <w:p w14:paraId="4862BBA2" w14:textId="77777777" w:rsidR="0095298A" w:rsidRPr="00C67286" w:rsidRDefault="0095298A" w:rsidP="00597DB2">
      <w:pPr>
        <w:pStyle w:val="AuthorInstructions"/>
      </w:pPr>
      <w:r w:rsidRPr="00C67286">
        <w:t>&lt;Describe the conformance of this Document in terms of inheritance from other template(s)</w:t>
      </w:r>
      <w:r w:rsidR="00887E40" w:rsidRPr="00C67286">
        <w:t xml:space="preserve">. </w:t>
      </w:r>
      <w:r w:rsidRPr="00C67286">
        <w:t xml:space="preserve">Use the </w:t>
      </w:r>
      <w:r w:rsidR="00115A0F" w:rsidRPr="00C67286">
        <w:t xml:space="preserve">OIDs </w:t>
      </w:r>
      <w:r w:rsidRPr="00C67286">
        <w:t>of those templates for clarity</w:t>
      </w:r>
      <w:r w:rsidR="00887E40" w:rsidRPr="00C67286">
        <w:t xml:space="preserve">. </w:t>
      </w:r>
      <w:r w:rsidRPr="00C67286">
        <w:t xml:space="preserve">A </w:t>
      </w:r>
      <w:r w:rsidR="00115A0F" w:rsidRPr="00C67286">
        <w:t xml:space="preserve">complete </w:t>
      </w:r>
      <w:r w:rsidRPr="00C67286">
        <w:t xml:space="preserve">example of this document MUST be placed on the </w:t>
      </w:r>
      <w:r w:rsidR="00115A0F" w:rsidRPr="00C67286">
        <w:t>IHE</w:t>
      </w:r>
      <w:r w:rsidRPr="00C67286">
        <w:t xml:space="preserve"> ftp server as part of the Public Comment process of a Content Module supplement</w:t>
      </w:r>
      <w:r w:rsidR="00887E40" w:rsidRPr="00C67286">
        <w:t xml:space="preserve">. </w:t>
      </w:r>
      <w:r w:rsidR="00270EBB" w:rsidRPr="00C67286">
        <w:rPr>
          <w:highlight w:val="yellow"/>
        </w:rPr>
        <w:t>WHERE ON THE FTP SERVER?</w:t>
      </w:r>
      <w:r w:rsidR="005F3FB5" w:rsidRPr="00C67286">
        <w:rPr>
          <w:highlight w:val="yellow"/>
        </w:rPr>
        <w:t xml:space="preserve"> </w:t>
      </w:r>
      <w:r w:rsidR="00270EBB" w:rsidRPr="00C67286">
        <w:rPr>
          <w:highlight w:val="yellow"/>
        </w:rPr>
        <w:t>The file naming convention for these files should be &lt;</w:t>
      </w:r>
      <w:r w:rsidR="001558DD" w:rsidRPr="00C67286">
        <w:rPr>
          <w:highlight w:val="yellow"/>
        </w:rPr>
        <w:t>Domain Acronym</w:t>
      </w:r>
      <w:r w:rsidR="00270EBB" w:rsidRPr="00C67286">
        <w:rPr>
          <w:highlight w:val="yellow"/>
        </w:rPr>
        <w:t>&gt;</w:t>
      </w:r>
      <w:r w:rsidR="00115A0F" w:rsidRPr="00C67286">
        <w:rPr>
          <w:highlight w:val="yellow"/>
        </w:rPr>
        <w:t>_</w:t>
      </w:r>
      <w:r w:rsidR="00270EBB" w:rsidRPr="00C67286">
        <w:rPr>
          <w:highlight w:val="yellow"/>
        </w:rPr>
        <w:t>&lt;Profile Acronym&gt;</w:t>
      </w:r>
      <w:r w:rsidR="00115A0F" w:rsidRPr="00C67286">
        <w:rPr>
          <w:highlight w:val="yellow"/>
        </w:rPr>
        <w:t>_</w:t>
      </w:r>
      <w:r w:rsidR="00270EBB" w:rsidRPr="00C67286">
        <w:rPr>
          <w:highlight w:val="yellow"/>
        </w:rPr>
        <w:t>CDA-sample</w:t>
      </w:r>
      <w:r w:rsidR="00115A0F" w:rsidRPr="00C67286">
        <w:rPr>
          <w:highlight w:val="yellow"/>
        </w:rPr>
        <w:t>_</w:t>
      </w:r>
      <w:r w:rsidR="00270EBB" w:rsidRPr="00C67286">
        <w:rPr>
          <w:highlight w:val="yellow"/>
        </w:rPr>
        <w:t>&lt;version</w:t>
      </w:r>
      <w:r w:rsidR="00115A0F" w:rsidRPr="00C67286">
        <w:rPr>
          <w:highlight w:val="yellow"/>
        </w:rPr>
        <w:t xml:space="preserve"> </w:t>
      </w:r>
      <w:r w:rsidR="00270EBB" w:rsidRPr="00C67286">
        <w:rPr>
          <w:highlight w:val="yellow"/>
        </w:rPr>
        <w:t>number&gt;.</w:t>
      </w:r>
      <w:r w:rsidR="00115A0F" w:rsidRPr="00C67286">
        <w:rPr>
          <w:highlight w:val="yellow"/>
        </w:rPr>
        <w:t>xml&gt;.</w:t>
      </w:r>
    </w:p>
    <w:p w14:paraId="0EC51324" w14:textId="77777777" w:rsidR="00A81A7C" w:rsidRPr="00C67286" w:rsidRDefault="00A81A7C" w:rsidP="00A81A7C">
      <w:pPr>
        <w:pStyle w:val="BodyText"/>
      </w:pPr>
      <w:r w:rsidRPr="00C67286">
        <w:t>CDA Release 2.0 documents that conform to the requirements of this document content module shall indicate their conformance by the inclusion of the &lt;templateId&gt; XML elements in the header of the document</w:t>
      </w:r>
      <w:r w:rsidR="00887E40" w:rsidRPr="00C67286">
        <w:t xml:space="preserve">. </w:t>
      </w:r>
    </w:p>
    <w:p w14:paraId="397C0506" w14:textId="77777777" w:rsidR="0095298A" w:rsidRPr="00C67286" w:rsidRDefault="00A81A7C" w:rsidP="004046B6">
      <w:pPr>
        <w:pStyle w:val="BodyText"/>
        <w:rPr>
          <w:lang w:eastAsia="x-none"/>
        </w:rPr>
      </w:pPr>
      <w:r w:rsidRPr="00C67286">
        <w:t xml:space="preserve">A CDA Document may conform to more than one template. This content module inherits from the </w:t>
      </w:r>
      <w:r w:rsidRPr="00C67286">
        <w:rPr>
          <w:i/>
        </w:rPr>
        <w:t>&lt;template name(s) and template ID(s)&gt;</w:t>
      </w:r>
      <w:r w:rsidR="005F3FB5" w:rsidRPr="00C67286">
        <w:t xml:space="preserve"> </w:t>
      </w:r>
      <w:r w:rsidRPr="00C67286">
        <w:t>&lt;</w:t>
      </w:r>
      <w:r w:rsidR="00115A0F" w:rsidRPr="00C67286">
        <w:t>e.g.</w:t>
      </w:r>
      <w:r w:rsidRPr="00C67286">
        <w:t>, CDA-PN, 2.16.840.1.113883.10.20.18.1, and the PCC TF Medical Document, 1.3.6.1.4.1.19376.1.5.3.1.1.1,</w:t>
      </w:r>
      <w:r w:rsidR="005F3FB5" w:rsidRPr="00C67286">
        <w:t xml:space="preserve"> </w:t>
      </w:r>
      <w:r w:rsidRPr="00C67286">
        <w:t>content modules&gt;</w:t>
      </w:r>
      <w:r w:rsidR="005F3FB5" w:rsidRPr="00C67286">
        <w:t xml:space="preserve"> </w:t>
      </w:r>
      <w:r w:rsidRPr="00C67286">
        <w:t xml:space="preserve">and so must conform to the requirements of those templates as well this document specification, </w:t>
      </w:r>
      <w:r w:rsidRPr="00C67286">
        <w:rPr>
          <w:i/>
        </w:rPr>
        <w:t>&lt;templateName and templateID&gt;</w:t>
      </w:r>
      <w:r w:rsidRPr="00C67286">
        <w:t xml:space="preserve"> &lt;e.g., Cardiac Imaging Report template, </w:t>
      </w:r>
      <w:r w:rsidRPr="00C67286">
        <w:rPr>
          <w:szCs w:val="24"/>
        </w:rPr>
        <w:t>1.3.6.1.4.1.19376.1.4.1.1.1</w:t>
      </w:r>
      <w:r w:rsidRPr="00C67286">
        <w:t xml:space="preserve">&gt;. </w:t>
      </w:r>
    </w:p>
    <w:p w14:paraId="65D992D1" w14:textId="77777777" w:rsidR="00B84D95" w:rsidRPr="00C67286" w:rsidRDefault="00A81A7C" w:rsidP="005D6104">
      <w:pPr>
        <w:pStyle w:val="BodyText"/>
        <w:rPr>
          <w:lang w:eastAsia="x-none"/>
        </w:rPr>
      </w:pPr>
      <w:r w:rsidRPr="00C67286">
        <w:t>A complete example</w:t>
      </w:r>
      <w:r w:rsidRPr="00C67286">
        <w:rPr>
          <w:lang w:eastAsia="x-none"/>
        </w:rPr>
        <w:t xml:space="preserve"> of the &lt;Content Module Name and Acronym&gt; Document Content Module is available on the IHE ftp server at: </w:t>
      </w:r>
      <w:r w:rsidR="003651D9" w:rsidRPr="00C67286">
        <w:rPr>
          <w:lang w:eastAsia="x-none"/>
        </w:rPr>
        <w:t>&lt;indicate location here&gt;.</w:t>
      </w:r>
    </w:p>
    <w:p w14:paraId="66E23B62" w14:textId="77777777" w:rsidR="00A81A7C" w:rsidRPr="00C67286" w:rsidRDefault="00A81A7C" w:rsidP="005D6104">
      <w:pPr>
        <w:pStyle w:val="BodyText"/>
      </w:pPr>
      <w:r w:rsidRPr="00C67286">
        <w:t>Note th</w:t>
      </w:r>
      <w:r w:rsidR="008E3F6C" w:rsidRPr="00C67286">
        <w:t>at this is an example and is meant to be informative and not normative</w:t>
      </w:r>
      <w:r w:rsidR="00887E40" w:rsidRPr="00C67286">
        <w:t xml:space="preserve">. </w:t>
      </w:r>
      <w:r w:rsidRPr="00C67286">
        <w:t xml:space="preserve">This </w:t>
      </w:r>
      <w:r w:rsidR="008E3F6C" w:rsidRPr="00C67286">
        <w:t xml:space="preserve">example shows the </w:t>
      </w:r>
      <w:r w:rsidRPr="00C67286">
        <w:t>&lt;templateId</w:t>
      </w:r>
      <w:r w:rsidR="008E3F6C" w:rsidRPr="00C67286">
        <w:t xml:space="preserve"> (OIDs)</w:t>
      </w:r>
      <w:r w:rsidRPr="00C67286">
        <w:t>&gt;</w:t>
      </w:r>
      <w:r w:rsidR="008E3F6C" w:rsidRPr="00C67286">
        <w:t xml:space="preserve"> elements for all of the specified</w:t>
      </w:r>
      <w:r w:rsidRPr="00C67286">
        <w:t xml:space="preserve"> templates.</w:t>
      </w:r>
    </w:p>
    <w:p w14:paraId="100D082E" w14:textId="77777777" w:rsidR="005D6104" w:rsidRPr="00C67286" w:rsidRDefault="005D6104" w:rsidP="00870306">
      <w:pPr>
        <w:pStyle w:val="BodyText"/>
      </w:pPr>
    </w:p>
    <w:p w14:paraId="5EFF7D90" w14:textId="77777777" w:rsidR="00951F63" w:rsidRPr="00C67286" w:rsidRDefault="00951F63" w:rsidP="00951F63">
      <w:pPr>
        <w:pStyle w:val="EditorInstructions"/>
      </w:pPr>
      <w:r w:rsidRPr="00C67286">
        <w:t>Add to section 6.3.2 Header Content Modules</w:t>
      </w:r>
    </w:p>
    <w:p w14:paraId="0A80E7A4" w14:textId="77777777" w:rsidR="00B9303B" w:rsidRPr="00C67286" w:rsidRDefault="00B9303B" w:rsidP="00B9303B">
      <w:pPr>
        <w:pStyle w:val="Heading2"/>
        <w:numPr>
          <w:ilvl w:val="0"/>
          <w:numId w:val="0"/>
        </w:numPr>
        <w:rPr>
          <w:noProof w:val="0"/>
        </w:rPr>
      </w:pPr>
      <w:bookmarkStart w:id="1095" w:name="_Toc345074711"/>
      <w:r w:rsidRPr="00C67286">
        <w:rPr>
          <w:noProof w:val="0"/>
        </w:rPr>
        <w:t>6.3.2</w:t>
      </w:r>
      <w:r w:rsidR="00291725" w:rsidRPr="00C67286">
        <w:rPr>
          <w:noProof w:val="0"/>
        </w:rPr>
        <w:t xml:space="preserve"> </w:t>
      </w:r>
      <w:r w:rsidRPr="00C67286">
        <w:rPr>
          <w:noProof w:val="0"/>
        </w:rPr>
        <w:t>CDA Header Content Modules</w:t>
      </w:r>
      <w:bookmarkEnd w:id="1095"/>
    </w:p>
    <w:p w14:paraId="0E432864" w14:textId="77777777" w:rsidR="00951F63" w:rsidRPr="00C67286" w:rsidRDefault="00951F63" w:rsidP="00951F63">
      <w:pPr>
        <w:pStyle w:val="Heading4"/>
        <w:numPr>
          <w:ilvl w:val="0"/>
          <w:numId w:val="0"/>
        </w:numPr>
        <w:ind w:left="864" w:hanging="864"/>
        <w:rPr>
          <w:noProof w:val="0"/>
        </w:rPr>
      </w:pPr>
      <w:bookmarkStart w:id="1096" w:name="_Toc345074712"/>
      <w:r w:rsidRPr="00C67286">
        <w:rPr>
          <w:noProof w:val="0"/>
        </w:rPr>
        <w:t>6.3.2</w:t>
      </w:r>
      <w:r w:rsidR="00EA7E83" w:rsidRPr="00C67286">
        <w:rPr>
          <w:noProof w:val="0"/>
        </w:rPr>
        <w:t>.</w:t>
      </w:r>
      <w:r w:rsidR="00774B6B" w:rsidRPr="00C67286">
        <w:rPr>
          <w:noProof w:val="0"/>
        </w:rPr>
        <w:t>H</w:t>
      </w:r>
      <w:r w:rsidR="00291725" w:rsidRPr="00C67286">
        <w:rPr>
          <w:noProof w:val="0"/>
        </w:rPr>
        <w:t xml:space="preserve"> </w:t>
      </w:r>
      <w:r w:rsidRPr="00C67286">
        <w:rPr>
          <w:noProof w:val="0"/>
        </w:rPr>
        <w:t xml:space="preserve">&lt;Header Element </w:t>
      </w:r>
      <w:r w:rsidR="00774B6B" w:rsidRPr="00C67286">
        <w:rPr>
          <w:noProof w:val="0"/>
        </w:rPr>
        <w:t>Module Name</w:t>
      </w:r>
      <w:r w:rsidRPr="00C67286">
        <w:rPr>
          <w:noProof w:val="0"/>
        </w:rPr>
        <w:t xml:space="preserve">&gt; Header </w:t>
      </w:r>
      <w:r w:rsidR="00774B6B" w:rsidRPr="00C67286">
        <w:rPr>
          <w:noProof w:val="0"/>
        </w:rPr>
        <w:t xml:space="preserve">Content </w:t>
      </w:r>
      <w:r w:rsidR="00EA7E83" w:rsidRPr="00C67286">
        <w:rPr>
          <w:noProof w:val="0"/>
        </w:rPr>
        <w:t>Module</w:t>
      </w:r>
      <w:bookmarkEnd w:id="1096"/>
      <w:r w:rsidR="00EA7E83" w:rsidRPr="00C67286">
        <w:rPr>
          <w:noProof w:val="0"/>
        </w:rPr>
        <w:t xml:space="preserve"> </w:t>
      </w:r>
    </w:p>
    <w:p w14:paraId="41714571" w14:textId="77777777" w:rsidR="00D34E63" w:rsidRPr="00C67286" w:rsidRDefault="00D34E63" w:rsidP="00597DB2">
      <w:pPr>
        <w:pStyle w:val="AuthorInstructions"/>
      </w:pPr>
      <w:r w:rsidRPr="00C67286">
        <w:t>&lt;Replicate this section/table for as many new Header Elements are added in this supplement.&gt;</w:t>
      </w:r>
    </w:p>
    <w:p w14:paraId="3181D3F9" w14:textId="77777777" w:rsidR="00D35F24" w:rsidRPr="00C67286" w:rsidRDefault="00D35F24" w:rsidP="00597DB2">
      <w:pPr>
        <w:pStyle w:val="AuthorInstructions"/>
      </w:pPr>
      <w:r w:rsidRPr="00C67286">
        <w:t>###Begin Tabular Format - Header</w:t>
      </w:r>
    </w:p>
    <w:p w14:paraId="5CADBBB7" w14:textId="77777777" w:rsidR="00E25761" w:rsidRPr="00C67286" w:rsidRDefault="008A3FD2" w:rsidP="00597DB2">
      <w:pPr>
        <w:pStyle w:val="AuthorInstructions"/>
      </w:pPr>
      <w:r w:rsidRPr="00C67286">
        <w:t xml:space="preserve">&lt;Either the </w:t>
      </w:r>
      <w:r w:rsidR="00E25761" w:rsidRPr="00C67286">
        <w:t xml:space="preserve">Parent Template </w:t>
      </w:r>
      <w:r w:rsidRPr="00C67286">
        <w:t xml:space="preserve">OR </w:t>
      </w:r>
      <w:r w:rsidR="001055CB" w:rsidRPr="00C67286">
        <w:t>the Header</w:t>
      </w:r>
      <w:r w:rsidRPr="00C67286">
        <w:t xml:space="preserve"> Element may constrain this</w:t>
      </w:r>
      <w:r w:rsidR="00E25761" w:rsidRPr="00C67286">
        <w:t xml:space="preserve"> Header Element</w:t>
      </w:r>
      <w:r w:rsidRPr="00C67286">
        <w:t>, not both</w:t>
      </w:r>
      <w:r w:rsidR="00887E40" w:rsidRPr="00C67286">
        <w:t xml:space="preserve">. </w:t>
      </w:r>
      <w:r w:rsidRPr="00C67286">
        <w:t>One should be “N/A”.</w:t>
      </w:r>
      <w:r w:rsidR="00E25761" w:rsidRPr="00C67286">
        <w:t>&gt;</w:t>
      </w:r>
    </w:p>
    <w:p w14:paraId="10074788" w14:textId="77777777" w:rsidR="00E25761" w:rsidRPr="00C67286" w:rsidRDefault="00E25761" w:rsidP="00597DB2">
      <w:pPr>
        <w:pStyle w:val="AuthorInstructions"/>
      </w:pPr>
      <w:r w:rsidRPr="00C67286">
        <w:t>&lt;</w:t>
      </w:r>
      <w:r w:rsidR="008341AE" w:rsidRPr="00C67286">
        <w:t xml:space="preserve">The values in the </w:t>
      </w:r>
      <w:r w:rsidR="001055CB" w:rsidRPr="00C67286">
        <w:t>column “</w:t>
      </w:r>
      <w:r w:rsidR="008341AE" w:rsidRPr="00C67286">
        <w:t xml:space="preserve">Participations and Act Relationships” </w:t>
      </w:r>
      <w:r w:rsidRPr="00C67286">
        <w:t>must come from the defined terms in the CDA schema.</w:t>
      </w:r>
      <w:r w:rsidR="008A3FD2" w:rsidRPr="00C67286">
        <w:t xml:space="preserve"> See the IHE Technical Frameworks General Introduction, Appendix E, CDA Conventions.</w:t>
      </w:r>
      <w:r w:rsidRPr="00C67286">
        <w:t>&gt;</w:t>
      </w:r>
    </w:p>
    <w:p w14:paraId="024FDD0A" w14:textId="77777777" w:rsidR="008A3FD2" w:rsidRPr="00C67286" w:rsidRDefault="008A3FD2" w:rsidP="008A3FD2">
      <w:pPr>
        <w:pStyle w:val="BodyText"/>
        <w:rPr>
          <w:i/>
          <w:lang w:eastAsia="x-none"/>
        </w:rPr>
      </w:pPr>
    </w:p>
    <w:p w14:paraId="4CDF77B0" w14:textId="77777777" w:rsidR="00951F63" w:rsidRPr="00C67286" w:rsidRDefault="00712AE6" w:rsidP="00712AE6">
      <w:pPr>
        <w:keepNext/>
        <w:spacing w:before="60" w:after="60"/>
        <w:jc w:val="center"/>
        <w:rPr>
          <w:rFonts w:ascii="Arial" w:hAnsi="Arial"/>
          <w:b/>
          <w:sz w:val="22"/>
        </w:rPr>
      </w:pPr>
      <w:r w:rsidRPr="00C67286">
        <w:rPr>
          <w:rFonts w:ascii="Arial" w:hAnsi="Arial"/>
          <w:b/>
          <w:sz w:val="22"/>
        </w:rPr>
        <w:lastRenderedPageBreak/>
        <w:t>Table 6.3.2.H-1 &lt;Content Module Name (Acronym)&gt; Header</w:t>
      </w:r>
      <w:r w:rsidR="005F3FB5" w:rsidRPr="00C67286">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C67286" w14:paraId="4B70847B"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3FF777A" w14:textId="77777777" w:rsidR="00774B6B" w:rsidRPr="00C67286" w:rsidRDefault="00774B6B" w:rsidP="00CF508D">
            <w:pPr>
              <w:pStyle w:val="TableEntryHeader"/>
            </w:pPr>
            <w:r w:rsidRPr="00C67286">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A975A4F" w14:textId="77777777" w:rsidR="00774B6B" w:rsidRPr="00C67286" w:rsidRDefault="00774B6B" w:rsidP="00AD069D">
            <w:pPr>
              <w:pStyle w:val="TableEntry"/>
            </w:pPr>
            <w:r w:rsidRPr="00C67286">
              <w:t>&lt;Template Name&gt;</w:t>
            </w:r>
          </w:p>
        </w:tc>
      </w:tr>
      <w:tr w:rsidR="00951F63" w:rsidRPr="00C67286" w14:paraId="2222E42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973F39" w14:textId="77777777" w:rsidR="00951F63" w:rsidRPr="00C67286" w:rsidRDefault="00951F63" w:rsidP="00CF508D">
            <w:pPr>
              <w:pStyle w:val="TableEntryHeader"/>
            </w:pPr>
            <w:r w:rsidRPr="00C67286">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3612DB2" w14:textId="77777777" w:rsidR="00951F63" w:rsidRPr="00C67286" w:rsidRDefault="00774B6B" w:rsidP="00AD069D">
            <w:pPr>
              <w:pStyle w:val="TableEntry"/>
            </w:pPr>
            <w:r w:rsidRPr="00C67286">
              <w:t>&lt;oid&gt;</w:t>
            </w:r>
          </w:p>
        </w:tc>
      </w:tr>
      <w:tr w:rsidR="00951F63" w:rsidRPr="00C67286" w14:paraId="4F46CDB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F976185" w14:textId="77777777" w:rsidR="00951F63" w:rsidRPr="00C67286" w:rsidRDefault="00951F63" w:rsidP="00CF508D">
            <w:pPr>
              <w:pStyle w:val="TableEntryHeader"/>
            </w:pPr>
            <w:r w:rsidRPr="00C67286">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D84EB61" w14:textId="77777777" w:rsidR="00951F63" w:rsidRPr="00C67286" w:rsidRDefault="00774B6B" w:rsidP="00AD069D">
            <w:pPr>
              <w:pStyle w:val="TableEntry"/>
            </w:pPr>
            <w:r w:rsidRPr="00C67286">
              <w:t>&lt;Name and oid of parent template</w:t>
            </w:r>
            <w:r w:rsidR="005F3FB5" w:rsidRPr="00C67286">
              <w:t xml:space="preserve"> </w:t>
            </w:r>
            <w:r w:rsidR="008A3FD2" w:rsidRPr="00C67286">
              <w:t>or N/A&gt;</w:t>
            </w:r>
            <w:r w:rsidR="00291725" w:rsidRPr="00C67286">
              <w:t xml:space="preserve"> </w:t>
            </w:r>
          </w:p>
        </w:tc>
      </w:tr>
      <w:tr w:rsidR="00E25761" w:rsidRPr="00C67286" w14:paraId="01113339"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A4DD6E4" w14:textId="77777777" w:rsidR="00E25761" w:rsidRPr="00C67286" w:rsidRDefault="00E25761" w:rsidP="00CF508D">
            <w:pPr>
              <w:pStyle w:val="TableEntryHeader"/>
            </w:pPr>
            <w:r w:rsidRPr="00C67286">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739CFA1" w14:textId="77777777" w:rsidR="00E25761" w:rsidRPr="00C67286" w:rsidRDefault="00E25761" w:rsidP="00AD069D">
            <w:pPr>
              <w:pStyle w:val="TableEntry"/>
            </w:pPr>
            <w:r w:rsidRPr="00C67286">
              <w:t>&lt;CDA Header Elements participant or componentOf</w:t>
            </w:r>
            <w:r w:rsidR="008A3FD2" w:rsidRPr="00C67286">
              <w:t xml:space="preserve"> or N/A</w:t>
            </w:r>
            <w:r w:rsidRPr="00C67286">
              <w:t>&gt;</w:t>
            </w:r>
          </w:p>
          <w:p w14:paraId="0FDF356C" w14:textId="77777777" w:rsidR="00E25761" w:rsidRPr="00C67286" w:rsidRDefault="00E25761" w:rsidP="003579DA">
            <w:pPr>
              <w:pStyle w:val="TableEntry"/>
            </w:pPr>
            <w:r w:rsidRPr="00C67286">
              <w:t>e.g., componentOf / encompassingEncounter</w:t>
            </w:r>
            <w:r w:rsidR="005F3FB5" w:rsidRPr="00C67286">
              <w:t xml:space="preserve"> </w:t>
            </w:r>
          </w:p>
        </w:tc>
      </w:tr>
      <w:tr w:rsidR="00E25761" w:rsidRPr="00C67286" w14:paraId="612003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E6D406" w14:textId="77777777" w:rsidR="00E25761" w:rsidRPr="00C67286" w:rsidRDefault="00E25761" w:rsidP="00CF508D">
            <w:pPr>
              <w:pStyle w:val="TableEntryHeader"/>
            </w:pPr>
            <w:r w:rsidRPr="00C67286">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1609424" w14:textId="77777777" w:rsidR="00E25761" w:rsidRPr="00C67286" w:rsidRDefault="008A3FD2" w:rsidP="00AD069D">
            <w:pPr>
              <w:pStyle w:val="TableEntry"/>
            </w:pPr>
            <w:r w:rsidRPr="00C67286">
              <w:t>&lt;short textual description</w:t>
            </w:r>
            <w:r w:rsidR="00887E40" w:rsidRPr="00C67286">
              <w:t xml:space="preserve">. </w:t>
            </w:r>
            <w:r w:rsidRPr="00C67286">
              <w:t>Short paragraph at most.&gt;</w:t>
            </w:r>
          </w:p>
        </w:tc>
      </w:tr>
      <w:tr w:rsidR="00E25761" w:rsidRPr="00C67286" w14:paraId="2FD8B900"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243811D1" w14:textId="77777777" w:rsidR="00E25761" w:rsidRPr="00C67286" w:rsidRDefault="00E25761" w:rsidP="00CF508D">
            <w:pPr>
              <w:pStyle w:val="TableEntryHeader"/>
            </w:pPr>
            <w:r w:rsidRPr="00C67286">
              <w:t xml:space="preserve">Opt </w:t>
            </w:r>
            <w:r w:rsidR="00FD3F02" w:rsidRPr="00C67286">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16104450" w14:textId="77777777" w:rsidR="00E25761" w:rsidRPr="00C67286" w:rsidRDefault="00E25761" w:rsidP="00CF508D">
            <w:pPr>
              <w:pStyle w:val="TableEntryHeader"/>
            </w:pPr>
            <w:r w:rsidRPr="00C67286">
              <w:t>Participation</w:t>
            </w:r>
            <w:r w:rsidR="008341AE" w:rsidRPr="00C67286">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196C2F" w14:textId="77777777" w:rsidR="00E25761" w:rsidRPr="00C67286" w:rsidRDefault="00E25761" w:rsidP="00CF508D">
            <w:pPr>
              <w:pStyle w:val="TableEntryHeader"/>
            </w:pPr>
            <w:r w:rsidRPr="00C67286">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2F58069D" w14:textId="77777777" w:rsidR="00E25761" w:rsidRPr="00C67286" w:rsidRDefault="00E25761" w:rsidP="00CF508D">
            <w:pPr>
              <w:pStyle w:val="TableEntryHeader"/>
            </w:pPr>
            <w:r w:rsidRPr="00C67286">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5F029012" w14:textId="77777777" w:rsidR="00E25761" w:rsidRPr="00C67286" w:rsidRDefault="00E25761" w:rsidP="00CF508D">
            <w:pPr>
              <w:pStyle w:val="TableEntryHeader"/>
            </w:pPr>
            <w:r w:rsidRPr="00C67286">
              <w:t>Spec</w:t>
            </w:r>
            <w:r w:rsidR="00363069" w:rsidRPr="00C67286">
              <w:t>ification</w:t>
            </w:r>
            <w:r w:rsidRPr="00C67286">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005DF6FB" w14:textId="77777777" w:rsidR="00E25761" w:rsidRPr="00C67286" w:rsidRDefault="003601D3" w:rsidP="00CF508D">
            <w:pPr>
              <w:pStyle w:val="TableEntryHeader"/>
            </w:pPr>
            <w:r w:rsidRPr="00C67286">
              <w:t xml:space="preserve">Vocabulary </w:t>
            </w:r>
            <w:r w:rsidR="00E25761" w:rsidRPr="00C67286">
              <w:t>Con-straint</w:t>
            </w:r>
          </w:p>
        </w:tc>
      </w:tr>
      <w:tr w:rsidR="00E25761" w:rsidRPr="00C67286" w14:paraId="53DAAE19"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3E0939" w14:textId="77777777" w:rsidR="00E25761" w:rsidRPr="00C67286" w:rsidRDefault="00286433" w:rsidP="00AD069D">
            <w:pPr>
              <w:pStyle w:val="TableEntry"/>
            </w:pPr>
            <w:r w:rsidRPr="00C67286">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EF497DC" w14:textId="77777777" w:rsidR="00E25761" w:rsidRPr="00C67286" w:rsidRDefault="00286433" w:rsidP="003579DA">
            <w:pPr>
              <w:pStyle w:val="TableEntry"/>
            </w:pPr>
            <w:r w:rsidRPr="00C67286">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3872D00E" w14:textId="77777777" w:rsidR="00E25761" w:rsidRPr="00C67286" w:rsidRDefault="00286433" w:rsidP="00017E09">
            <w:pPr>
              <w:pStyle w:val="TableEntry"/>
            </w:pPr>
            <w:r w:rsidRPr="00C67286">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27A469C0" w14:textId="77777777" w:rsidR="00E25761" w:rsidRPr="00C67286" w:rsidRDefault="00286433" w:rsidP="003B70A2">
            <w:pPr>
              <w:pStyle w:val="TableEntry"/>
            </w:pPr>
            <w:r w:rsidRPr="00C67286">
              <w:t>&lt;oid&gt;</w:t>
            </w:r>
          </w:p>
        </w:tc>
        <w:tc>
          <w:tcPr>
            <w:tcW w:w="623" w:type="pct"/>
            <w:tcBorders>
              <w:top w:val="single" w:sz="4" w:space="0" w:color="auto"/>
              <w:left w:val="single" w:sz="4" w:space="0" w:color="auto"/>
              <w:bottom w:val="single" w:sz="4" w:space="0" w:color="auto"/>
              <w:right w:val="single" w:sz="4" w:space="0" w:color="auto"/>
            </w:tcBorders>
            <w:vAlign w:val="center"/>
          </w:tcPr>
          <w:p w14:paraId="6979BB39" w14:textId="77777777" w:rsidR="00E25761" w:rsidRPr="00C67286" w:rsidRDefault="00286433" w:rsidP="00EF1E77">
            <w:pPr>
              <w:pStyle w:val="TableEntry"/>
            </w:pPr>
            <w:r w:rsidRPr="00C67286">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7E1056B1" w14:textId="77777777" w:rsidR="00E25761" w:rsidRPr="00C67286" w:rsidRDefault="00286433" w:rsidP="00BB76BC">
            <w:pPr>
              <w:pStyle w:val="TableEntry"/>
            </w:pPr>
            <w:r w:rsidRPr="00C67286">
              <w:t>&lt;Vocab constraint, if applicable&gt;</w:t>
            </w:r>
          </w:p>
        </w:tc>
      </w:tr>
      <w:tr w:rsidR="003F252B" w:rsidRPr="00C67286" w14:paraId="7BB722FA"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755E135" w14:textId="77777777" w:rsidR="003F252B" w:rsidRPr="00C67286"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4AD65DB" w14:textId="77777777" w:rsidR="003F252B" w:rsidRPr="00C67286"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B292D7F" w14:textId="77777777" w:rsidR="003F252B" w:rsidRPr="00C67286"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45C317AF" w14:textId="77777777" w:rsidR="003F252B" w:rsidRPr="00C67286"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68707767" w14:textId="77777777" w:rsidR="003F252B" w:rsidRPr="00C67286"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3DA19AA9" w14:textId="77777777" w:rsidR="003F252B" w:rsidRPr="00C67286" w:rsidRDefault="003F252B" w:rsidP="003F252B">
            <w:pPr>
              <w:pStyle w:val="TableEntry"/>
            </w:pPr>
          </w:p>
        </w:tc>
      </w:tr>
      <w:tr w:rsidR="00286433" w:rsidRPr="00C67286" w14:paraId="65A9078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BC5CC01" w14:textId="77777777" w:rsidR="00286433" w:rsidRPr="00C67286" w:rsidRDefault="003F252B" w:rsidP="00EF1E77">
            <w:pPr>
              <w:pStyle w:val="TableEntry"/>
            </w:pPr>
            <w:r w:rsidRPr="00C67286">
              <w:t>&lt;</w:t>
            </w:r>
            <w:r w:rsidR="00286433" w:rsidRPr="00C67286">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E300D85" w14:textId="77777777" w:rsidR="00286433" w:rsidRPr="00C67286" w:rsidRDefault="00286433" w:rsidP="005D6176">
            <w:pPr>
              <w:pStyle w:val="TableEntry"/>
            </w:pPr>
            <w:r w:rsidRPr="00C67286">
              <w:t>RESP</w:t>
            </w:r>
          </w:p>
        </w:tc>
        <w:tc>
          <w:tcPr>
            <w:tcW w:w="1294" w:type="pct"/>
            <w:tcBorders>
              <w:top w:val="single" w:sz="4" w:space="0" w:color="auto"/>
              <w:left w:val="single" w:sz="4" w:space="0" w:color="auto"/>
              <w:bottom w:val="single" w:sz="4" w:space="0" w:color="auto"/>
              <w:right w:val="single" w:sz="4" w:space="0" w:color="auto"/>
            </w:tcBorders>
            <w:vAlign w:val="center"/>
          </w:tcPr>
          <w:p w14:paraId="048361EA" w14:textId="77777777" w:rsidR="00286433" w:rsidRPr="00C67286" w:rsidRDefault="00286433" w:rsidP="0032600B">
            <w:pPr>
              <w:pStyle w:val="TableEntry"/>
            </w:pPr>
            <w:r w:rsidRPr="00C67286">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3F500322" w14:textId="77777777" w:rsidR="00286433" w:rsidRPr="00C67286"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7B9500DF" w14:textId="77777777" w:rsidR="00286433" w:rsidRPr="00C67286" w:rsidRDefault="00115A0F" w:rsidP="00BB76BC">
            <w:pPr>
              <w:pStyle w:val="TableEntry"/>
            </w:pPr>
            <w:r w:rsidRPr="00C67286">
              <w:t>CARD TF-3: 6.3.2.H.1</w:t>
            </w:r>
            <w:r w:rsidR="003F252B" w:rsidRPr="00C67286">
              <w:t>&gt;</w:t>
            </w:r>
          </w:p>
        </w:tc>
        <w:tc>
          <w:tcPr>
            <w:tcW w:w="527" w:type="pct"/>
            <w:tcBorders>
              <w:top w:val="single" w:sz="4" w:space="0" w:color="auto"/>
              <w:left w:val="single" w:sz="4" w:space="0" w:color="auto"/>
              <w:bottom w:val="single" w:sz="4" w:space="0" w:color="auto"/>
              <w:right w:val="single" w:sz="4" w:space="0" w:color="auto"/>
            </w:tcBorders>
            <w:vAlign w:val="center"/>
          </w:tcPr>
          <w:p w14:paraId="1E4F5CD5" w14:textId="77777777" w:rsidR="00286433" w:rsidRPr="00C67286" w:rsidRDefault="00286433" w:rsidP="00BB76BC">
            <w:pPr>
              <w:pStyle w:val="TableEntry"/>
            </w:pPr>
          </w:p>
        </w:tc>
      </w:tr>
      <w:tr w:rsidR="00286433" w:rsidRPr="00C67286" w14:paraId="74F5EDC0"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2093CAEC" w14:textId="77777777" w:rsidR="00286433" w:rsidRPr="00C67286" w:rsidRDefault="003F252B" w:rsidP="00EF1E77">
            <w:pPr>
              <w:pStyle w:val="TableEntry"/>
            </w:pPr>
            <w:r w:rsidRPr="00C67286">
              <w:t>&lt;</w:t>
            </w:r>
            <w:r w:rsidR="00286433" w:rsidRPr="00C67286">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60DC8EA2" w14:textId="77777777" w:rsidR="00286433" w:rsidRPr="00C67286" w:rsidRDefault="00286433" w:rsidP="005D6176">
            <w:pPr>
              <w:pStyle w:val="TableEntry"/>
            </w:pPr>
            <w:r w:rsidRPr="00C67286">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0858C0F6" w14:textId="77777777" w:rsidR="00286433" w:rsidRPr="00C67286" w:rsidRDefault="00286433" w:rsidP="0032600B">
            <w:pPr>
              <w:pStyle w:val="TableEntry"/>
            </w:pPr>
            <w:r w:rsidRPr="00C67286">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4FEF4441" w14:textId="77777777" w:rsidR="00286433" w:rsidRPr="00C67286"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291A55DE" w14:textId="77777777" w:rsidR="00286433" w:rsidRPr="00C67286" w:rsidRDefault="00115A0F" w:rsidP="00BB76BC">
            <w:pPr>
              <w:pStyle w:val="TableEntry"/>
            </w:pPr>
            <w:r w:rsidRPr="00C67286">
              <w:t>CARD TF-3: 6.3.2.H.2</w:t>
            </w:r>
            <w:r w:rsidR="003F252B" w:rsidRPr="00C67286">
              <w:t>&gt;</w:t>
            </w:r>
          </w:p>
        </w:tc>
        <w:tc>
          <w:tcPr>
            <w:tcW w:w="527" w:type="pct"/>
            <w:tcBorders>
              <w:top w:val="single" w:sz="4" w:space="0" w:color="auto"/>
              <w:left w:val="single" w:sz="6" w:space="0" w:color="000000"/>
              <w:bottom w:val="single" w:sz="6" w:space="0" w:color="000000"/>
              <w:right w:val="single" w:sz="6" w:space="0" w:color="000000"/>
            </w:tcBorders>
            <w:vAlign w:val="center"/>
          </w:tcPr>
          <w:p w14:paraId="725D00D5" w14:textId="77777777" w:rsidR="00286433" w:rsidRPr="00C67286" w:rsidRDefault="00286433" w:rsidP="00BB76BC">
            <w:pPr>
              <w:pStyle w:val="TableEntry"/>
            </w:pPr>
          </w:p>
        </w:tc>
      </w:tr>
      <w:tr w:rsidR="00286433" w:rsidRPr="00C67286" w14:paraId="467C554E"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9AEE10E" w14:textId="77777777" w:rsidR="00286433" w:rsidRPr="00C67286" w:rsidRDefault="003F252B" w:rsidP="00EF1E77">
            <w:pPr>
              <w:pStyle w:val="TableEntry"/>
            </w:pPr>
            <w:r w:rsidRPr="00C67286">
              <w:t>&lt;</w:t>
            </w:r>
            <w:r w:rsidR="00286433" w:rsidRPr="00C67286">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4FC84C4" w14:textId="77777777" w:rsidR="00286433" w:rsidRPr="00C67286" w:rsidRDefault="00286433" w:rsidP="005D6176">
            <w:pPr>
              <w:pStyle w:val="TableEntry"/>
            </w:pPr>
            <w:r w:rsidRPr="00C67286">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467E3343" w14:textId="77777777" w:rsidR="00286433" w:rsidRPr="00C67286" w:rsidRDefault="00286433" w:rsidP="0032600B">
            <w:pPr>
              <w:pStyle w:val="TableEntry"/>
            </w:pPr>
            <w:r w:rsidRPr="00C67286">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728165EE" w14:textId="77777777" w:rsidR="00286433" w:rsidRPr="00C67286"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9305E6F" w14:textId="77777777" w:rsidR="00286433" w:rsidRPr="00C67286" w:rsidRDefault="00115A0F" w:rsidP="00BB76BC">
            <w:pPr>
              <w:pStyle w:val="TableEntry"/>
            </w:pPr>
            <w:r w:rsidRPr="00C67286">
              <w:t>CARD TF-3: 6.3.2.H.3</w:t>
            </w:r>
            <w:r w:rsidR="003F252B" w:rsidRPr="00C67286">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7FA3B5A4" w14:textId="77777777" w:rsidR="00286433" w:rsidRPr="00C67286" w:rsidRDefault="00286433" w:rsidP="00BB76BC">
            <w:pPr>
              <w:pStyle w:val="TableEntry"/>
            </w:pPr>
          </w:p>
        </w:tc>
      </w:tr>
      <w:tr w:rsidR="00286433" w:rsidRPr="00C67286" w14:paraId="6FE41495"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AE16D93" w14:textId="77777777" w:rsidR="00286433" w:rsidRPr="00C67286" w:rsidRDefault="003F252B" w:rsidP="00EF1E77">
            <w:pPr>
              <w:pStyle w:val="TableEntry"/>
            </w:pPr>
            <w:r w:rsidRPr="00C67286">
              <w:t>&lt;</w:t>
            </w:r>
            <w:r w:rsidR="00286433" w:rsidRPr="00C67286">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5356AE2" w14:textId="77777777" w:rsidR="00286433" w:rsidRPr="00C67286" w:rsidRDefault="00286433" w:rsidP="005D6176">
            <w:pPr>
              <w:pStyle w:val="TableEntry"/>
            </w:pPr>
            <w:r w:rsidRPr="00C67286">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0D5228B6" w14:textId="77777777" w:rsidR="00286433" w:rsidRPr="00C67286" w:rsidRDefault="00286433" w:rsidP="0032600B">
            <w:pPr>
              <w:pStyle w:val="TableEntry"/>
            </w:pPr>
            <w:r w:rsidRPr="00C67286">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3F081F8" w14:textId="77777777" w:rsidR="00286433" w:rsidRPr="00C67286" w:rsidRDefault="00286433" w:rsidP="00BB76BC">
            <w:pPr>
              <w:pStyle w:val="TableEntry"/>
            </w:pPr>
            <w:r w:rsidRPr="00C67286">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5CB6D53E" w14:textId="77777777" w:rsidR="00286433" w:rsidRPr="00C67286" w:rsidRDefault="00286433" w:rsidP="00BB76BC">
            <w:pPr>
              <w:pStyle w:val="TableEntry"/>
            </w:pPr>
            <w:r w:rsidRPr="00C67286">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6D1F96AB" w14:textId="77777777" w:rsidR="00286433" w:rsidRPr="00C67286" w:rsidRDefault="00115A0F" w:rsidP="00BB76BC">
            <w:pPr>
              <w:pStyle w:val="TableEntry"/>
            </w:pPr>
            <w:r w:rsidRPr="00C67286">
              <w:t>CARD TF-3: 6.3.2.H.4</w:t>
            </w:r>
            <w:r w:rsidR="003F252B" w:rsidRPr="00C67286">
              <w:t>&gt;</w:t>
            </w:r>
          </w:p>
        </w:tc>
      </w:tr>
    </w:tbl>
    <w:p w14:paraId="1BF678B7" w14:textId="77777777" w:rsidR="003602DC" w:rsidRPr="00C67286" w:rsidRDefault="003602DC" w:rsidP="00597DB2">
      <w:pPr>
        <w:pStyle w:val="BodyText"/>
      </w:pPr>
      <w:bookmarkStart w:id="1097" w:name="_Toc291167520"/>
      <w:bookmarkStart w:id="1098" w:name="_Toc291231459"/>
      <w:bookmarkStart w:id="1099" w:name="_Toc296340389"/>
    </w:p>
    <w:p w14:paraId="5981BD33" w14:textId="77777777" w:rsidR="00C20EFF" w:rsidRPr="00C67286" w:rsidRDefault="00C20EFF" w:rsidP="00C20EFF">
      <w:pPr>
        <w:pStyle w:val="BodyText"/>
        <w:rPr>
          <w:i/>
          <w:lang w:eastAsia="x-none"/>
        </w:rPr>
      </w:pPr>
      <w:r w:rsidRPr="00C67286">
        <w:rPr>
          <w:i/>
          <w:lang w:eastAsia="x-none"/>
        </w:rPr>
        <w:t>&lt;For each Vocabulary Constraint or Spec</w:t>
      </w:r>
      <w:r w:rsidR="00363069" w:rsidRPr="00C67286">
        <w:rPr>
          <w:i/>
          <w:lang w:eastAsia="x-none"/>
        </w:rPr>
        <w:t>ification</w:t>
      </w:r>
      <w:r w:rsidRPr="00C67286">
        <w:rPr>
          <w:i/>
          <w:lang w:eastAsia="x-none"/>
        </w:rPr>
        <w:t xml:space="preserve"> Document listed in the table above, create an additional section/reference below</w:t>
      </w:r>
      <w:r w:rsidR="00887E40" w:rsidRPr="00C67286">
        <w:rPr>
          <w:i/>
          <w:lang w:eastAsia="x-none"/>
        </w:rPr>
        <w:t xml:space="preserve">. </w:t>
      </w:r>
      <w:r w:rsidRPr="00C67286">
        <w:rPr>
          <w:i/>
          <w:lang w:eastAsia="x-none"/>
        </w:rPr>
        <w:t>Add the Description Name and then select either “Vocabulary Constraint” or “Spec Document” and delete the other word.&gt;</w:t>
      </w:r>
    </w:p>
    <w:p w14:paraId="61443A9F" w14:textId="77777777" w:rsidR="00C20EFF" w:rsidRPr="00C67286" w:rsidRDefault="00C20EFF" w:rsidP="00C20EFF">
      <w:pPr>
        <w:pStyle w:val="BodyText"/>
        <w:rPr>
          <w:i/>
          <w:lang w:eastAsia="x-none"/>
        </w:rPr>
      </w:pPr>
      <w:r w:rsidRPr="00C67286">
        <w:rPr>
          <w:i/>
          <w:lang w:eastAsia="x-none"/>
        </w:rPr>
        <w:t>&lt;It is required to use SHALL, SHOULD, or MAY in each definition as defined in Appendix E of the Technical Frameworks General Introduction.&gt;</w:t>
      </w:r>
    </w:p>
    <w:p w14:paraId="1189D196" w14:textId="77777777" w:rsidR="00C20EFF" w:rsidRPr="00C67286" w:rsidRDefault="00C20EFF" w:rsidP="00C20EFF">
      <w:pPr>
        <w:pStyle w:val="BodyText"/>
        <w:rPr>
          <w:i/>
          <w:lang w:eastAsia="x-none"/>
        </w:rPr>
      </w:pPr>
      <w:r w:rsidRPr="00C67286">
        <w:rPr>
          <w:i/>
          <w:lang w:eastAsia="x-none"/>
        </w:rPr>
        <w:t>&lt;Also note that the Spec Document link can be a link to an outside document/reference</w:t>
      </w:r>
      <w:r w:rsidR="00887E40" w:rsidRPr="00C67286">
        <w:rPr>
          <w:i/>
          <w:lang w:eastAsia="x-none"/>
        </w:rPr>
        <w:t xml:space="preserve">. </w:t>
      </w:r>
      <w:r w:rsidRPr="00C67286">
        <w:rPr>
          <w:i/>
          <w:lang w:eastAsia="x-none"/>
        </w:rPr>
        <w:t>Do not replicate (cut and paste) sections of other documents into this document since they could become out of sync.&gt;</w:t>
      </w:r>
    </w:p>
    <w:p w14:paraId="6F3A2994" w14:textId="77777777" w:rsidR="00951F63" w:rsidRPr="00C67286" w:rsidRDefault="00951F63" w:rsidP="008A3FD2">
      <w:pPr>
        <w:pStyle w:val="Heading5"/>
        <w:numPr>
          <w:ilvl w:val="0"/>
          <w:numId w:val="0"/>
        </w:numPr>
        <w:rPr>
          <w:noProof w:val="0"/>
        </w:rPr>
      </w:pPr>
      <w:bookmarkStart w:id="1100" w:name="_Toc345074713"/>
      <w:r w:rsidRPr="00C67286">
        <w:rPr>
          <w:noProof w:val="0"/>
        </w:rPr>
        <w:t>6.3.2.</w:t>
      </w:r>
      <w:r w:rsidR="008A3FD2" w:rsidRPr="00C67286">
        <w:rPr>
          <w:noProof w:val="0"/>
        </w:rPr>
        <w:t>H</w:t>
      </w:r>
      <w:r w:rsidRPr="00C67286">
        <w:rPr>
          <w:noProof w:val="0"/>
        </w:rPr>
        <w:t xml:space="preserve">.1 </w:t>
      </w:r>
      <w:r w:rsidR="00C20EFF" w:rsidRPr="00C67286">
        <w:rPr>
          <w:noProof w:val="0"/>
        </w:rPr>
        <w:t xml:space="preserve">&lt;Description Name&gt; &lt;e.g., </w:t>
      </w:r>
      <w:r w:rsidRPr="00C67286">
        <w:rPr>
          <w:rFonts w:eastAsia="Calibri"/>
          <w:noProof w:val="0"/>
        </w:rPr>
        <w:t>Responsible Party</w:t>
      </w:r>
      <w:bookmarkEnd w:id="1097"/>
      <w:bookmarkEnd w:id="1098"/>
      <w:bookmarkEnd w:id="1099"/>
      <w:r w:rsidR="00C20EFF" w:rsidRPr="00C67286">
        <w:rPr>
          <w:rFonts w:eastAsia="Calibri"/>
          <w:noProof w:val="0"/>
        </w:rPr>
        <w:t>&gt; &lt;Spec</w:t>
      </w:r>
      <w:r w:rsidR="00363069" w:rsidRPr="00C67286">
        <w:rPr>
          <w:rFonts w:eastAsia="Calibri"/>
          <w:noProof w:val="0"/>
        </w:rPr>
        <w:t>ification</w:t>
      </w:r>
      <w:r w:rsidR="00C20EFF" w:rsidRPr="00C67286">
        <w:rPr>
          <w:rFonts w:eastAsia="Calibri"/>
          <w:noProof w:val="0"/>
        </w:rPr>
        <w:t xml:space="preserve"> Document </w:t>
      </w:r>
      <w:r w:rsidR="00154B7B" w:rsidRPr="00C67286">
        <w:rPr>
          <w:rFonts w:eastAsia="Calibri"/>
          <w:i/>
          <w:noProof w:val="0"/>
        </w:rPr>
        <w:t>or</w:t>
      </w:r>
      <w:r w:rsidR="00154B7B" w:rsidRPr="00C67286">
        <w:rPr>
          <w:rFonts w:eastAsia="Calibri"/>
          <w:noProof w:val="0"/>
        </w:rPr>
        <w:t xml:space="preserve"> </w:t>
      </w:r>
      <w:r w:rsidR="00C20EFF" w:rsidRPr="00C67286">
        <w:rPr>
          <w:rFonts w:eastAsia="Calibri"/>
          <w:noProof w:val="0"/>
        </w:rPr>
        <w:t>Vocabulary Constraint&gt;</w:t>
      </w:r>
      <w:bookmarkEnd w:id="1100"/>
    </w:p>
    <w:p w14:paraId="2559F48D" w14:textId="77777777" w:rsidR="00C20EFF" w:rsidRPr="00C67286" w:rsidRDefault="00C20EFF" w:rsidP="00597DB2">
      <w:pPr>
        <w:pStyle w:val="AuthorInstructions"/>
        <w:rPr>
          <w:rFonts w:eastAsia="Calibri"/>
        </w:rPr>
      </w:pPr>
      <w:r w:rsidRPr="00C67286">
        <w:rPr>
          <w:rFonts w:eastAsia="Calibri"/>
        </w:rPr>
        <w:t>&lt;</w:t>
      </w:r>
      <w:r w:rsidR="00154B7B" w:rsidRPr="00C67286">
        <w:rPr>
          <w:rFonts w:eastAsia="Calibri"/>
        </w:rPr>
        <w:t>D</w:t>
      </w:r>
      <w:r w:rsidRPr="00C67286">
        <w:rPr>
          <w:rFonts w:eastAsia="Calibri"/>
        </w:rPr>
        <w:t>escribe constraints or other info</w:t>
      </w:r>
      <w:r w:rsidR="00887E40" w:rsidRPr="00C67286">
        <w:rPr>
          <w:rFonts w:eastAsia="Calibri"/>
        </w:rPr>
        <w:t xml:space="preserve">. </w:t>
      </w:r>
      <w:r w:rsidRPr="00C67286">
        <w:rPr>
          <w:rFonts w:eastAsia="Calibri"/>
        </w:rPr>
        <w:t>This specification may include more information on conditions or cardinality, additions elements, data mappings, or data types, or other information.&gt;</w:t>
      </w:r>
    </w:p>
    <w:p w14:paraId="07077A5A" w14:textId="77777777" w:rsidR="00C20EFF" w:rsidRPr="00C67286" w:rsidRDefault="00C20EFF" w:rsidP="00597DB2">
      <w:pPr>
        <w:pStyle w:val="AuthorInstructions"/>
        <w:rPr>
          <w:rFonts w:eastAsia="Calibri"/>
        </w:rPr>
      </w:pPr>
      <w:r w:rsidRPr="00C67286">
        <w:rPr>
          <w:rFonts w:eastAsia="Calibri"/>
        </w:rPr>
        <w:lastRenderedPageBreak/>
        <w:t>&lt;</w:t>
      </w:r>
      <w:r w:rsidR="00154B7B" w:rsidRPr="00C67286">
        <w:rPr>
          <w:rFonts w:eastAsia="Calibri"/>
        </w:rPr>
        <w:t>D</w:t>
      </w:r>
      <w:r w:rsidRPr="00C67286">
        <w:rPr>
          <w:rFonts w:eastAsia="Calibri"/>
        </w:rPr>
        <w:t>elete the example below prior to publishing for Public Comment.&gt;</w:t>
      </w:r>
    </w:p>
    <w:p w14:paraId="44ED79DB" w14:textId="77777777" w:rsidR="00951F63" w:rsidRPr="00C67286" w:rsidRDefault="003F252B" w:rsidP="00951F63">
      <w:pPr>
        <w:rPr>
          <w:rFonts w:eastAsia="Calibri"/>
        </w:rPr>
      </w:pPr>
      <w:r w:rsidRPr="00C67286">
        <w:rPr>
          <w:rFonts w:eastAsia="Calibri"/>
        </w:rPr>
        <w:t>&lt;</w:t>
      </w:r>
      <w:r w:rsidR="00C20EFF" w:rsidRPr="00C67286">
        <w:rPr>
          <w:rFonts w:eastAsia="Calibri"/>
        </w:rPr>
        <w:t xml:space="preserve">e.g., </w:t>
      </w:r>
      <w:r w:rsidR="00951F63" w:rsidRPr="00C67286">
        <w:rPr>
          <w:rFonts w:eastAsia="Calibri"/>
        </w:rPr>
        <w:t>The responsible party element represents only the party responsible for the encounter, not necessarily the entire episode of care</w:t>
      </w:r>
      <w:r w:rsidR="00887E40" w:rsidRPr="00C67286">
        <w:rPr>
          <w:rFonts w:eastAsia="Calibri"/>
        </w:rPr>
        <w:t>.</w:t>
      </w:r>
      <w:r w:rsidRPr="00C67286">
        <w:rPr>
          <w:rFonts w:eastAsia="Calibri"/>
        </w:rPr>
        <w:t>&gt;</w:t>
      </w:r>
      <w:r w:rsidR="00887E40" w:rsidRPr="00C67286">
        <w:rPr>
          <w:rFonts w:eastAsia="Calibri"/>
        </w:rPr>
        <w:t xml:space="preserve"> </w:t>
      </w:r>
    </w:p>
    <w:p w14:paraId="65689202" w14:textId="77777777" w:rsidR="00951F63" w:rsidRPr="00C67286" w:rsidRDefault="003F252B" w:rsidP="00951F63">
      <w:pPr>
        <w:rPr>
          <w:rFonts w:eastAsia="Calibri"/>
        </w:rPr>
      </w:pPr>
      <w:r w:rsidRPr="00C67286">
        <w:rPr>
          <w:rFonts w:eastAsia="Calibri"/>
        </w:rPr>
        <w:t>&lt;</w:t>
      </w:r>
      <w:r w:rsidR="00940FC7" w:rsidRPr="00C67286">
        <w:rPr>
          <w:rFonts w:eastAsia="Calibri"/>
        </w:rPr>
        <w:t>e.g.,</w:t>
      </w:r>
      <w:r w:rsidRPr="00C67286">
        <w:rPr>
          <w:rFonts w:eastAsia="Calibri"/>
        </w:rPr>
        <w:t xml:space="preserve"> </w:t>
      </w:r>
      <w:r w:rsidR="00951F63" w:rsidRPr="00C67286">
        <w:rPr>
          <w:rFonts w:eastAsia="Calibri"/>
        </w:rPr>
        <w:t xml:space="preserve">The </w:t>
      </w:r>
      <w:r w:rsidR="00951F63" w:rsidRPr="00C67286">
        <w:rPr>
          <w:rFonts w:ascii="Courier New" w:eastAsia="Calibri" w:hAnsi="Courier New" w:cs="Courier New"/>
          <w:sz w:val="22"/>
        </w:rPr>
        <w:t>responsibleParty</w:t>
      </w:r>
      <w:r w:rsidR="00951F63" w:rsidRPr="00C67286">
        <w:rPr>
          <w:rFonts w:eastAsia="Calibri"/>
        </w:rPr>
        <w:t xml:space="preserve"> element MAY be present. If present, </w:t>
      </w:r>
      <w:r w:rsidR="00951F63" w:rsidRPr="00C67286">
        <w:rPr>
          <w:rFonts w:ascii="Courier New" w:eastAsia="Calibri" w:hAnsi="Courier New" w:cs="Courier New"/>
          <w:sz w:val="22"/>
        </w:rPr>
        <w:t>responsibleParty/ assignedEntity</w:t>
      </w:r>
      <w:r w:rsidR="00951F63" w:rsidRPr="00C67286">
        <w:rPr>
          <w:rFonts w:eastAsia="Calibri"/>
        </w:rPr>
        <w:t xml:space="preserve"> SHALL have at least one </w:t>
      </w:r>
      <w:r w:rsidR="00951F63" w:rsidRPr="00C67286">
        <w:rPr>
          <w:rFonts w:ascii="Courier New" w:eastAsia="Calibri" w:hAnsi="Courier New" w:cs="Courier New"/>
          <w:sz w:val="22"/>
        </w:rPr>
        <w:t>assignedPerson</w:t>
      </w:r>
      <w:r w:rsidR="00951F63" w:rsidRPr="00C67286">
        <w:rPr>
          <w:rFonts w:eastAsia="Calibri"/>
        </w:rPr>
        <w:t xml:space="preserve"> or </w:t>
      </w:r>
      <w:r w:rsidR="00951F63" w:rsidRPr="00C67286">
        <w:rPr>
          <w:rFonts w:ascii="Courier New" w:eastAsia="Calibri" w:hAnsi="Courier New" w:cs="Courier New"/>
          <w:sz w:val="22"/>
        </w:rPr>
        <w:t>representedOrganization</w:t>
      </w:r>
      <w:r w:rsidR="00951F63" w:rsidRPr="00C67286">
        <w:rPr>
          <w:rFonts w:eastAsia="Calibri"/>
        </w:rPr>
        <w:t xml:space="preserve"> element present.</w:t>
      </w:r>
      <w:r w:rsidRPr="00C67286">
        <w:rPr>
          <w:rFonts w:eastAsia="Calibri"/>
        </w:rPr>
        <w:t>&gt;</w:t>
      </w:r>
    </w:p>
    <w:p w14:paraId="77B6538E" w14:textId="77777777" w:rsidR="00951F63" w:rsidRPr="00C67286" w:rsidRDefault="003F252B" w:rsidP="00951F63">
      <w:pPr>
        <w:pStyle w:val="BodyTextFirstIndent"/>
        <w:rPr>
          <w:rFonts w:eastAsia="Calibri"/>
        </w:rPr>
      </w:pPr>
      <w:r w:rsidRPr="00C67286">
        <w:rPr>
          <w:rFonts w:eastAsia="Calibri"/>
        </w:rPr>
        <w:t>&lt;</w:t>
      </w:r>
      <w:r w:rsidR="00940FC7" w:rsidRPr="00C67286">
        <w:rPr>
          <w:rFonts w:eastAsia="Calibri"/>
        </w:rPr>
        <w:t>e.g.,</w:t>
      </w:r>
      <w:r w:rsidRPr="00C67286">
        <w:rPr>
          <w:rFonts w:eastAsia="Calibri"/>
        </w:rPr>
        <w:t xml:space="preserve"> </w:t>
      </w:r>
      <w:r w:rsidR="00951F63" w:rsidRPr="00C67286">
        <w:rPr>
          <w:rFonts w:eastAsia="Calibri"/>
        </w:rPr>
        <w:t xml:space="preserve">Note: </w:t>
      </w:r>
      <w:r w:rsidR="00951F63" w:rsidRPr="00C67286">
        <w:rPr>
          <w:rFonts w:eastAsia="Calibri"/>
        </w:rPr>
        <w:tab/>
        <w:t>This is identical to CDA-DIR CONF-DIR-67</w:t>
      </w:r>
      <w:r w:rsidRPr="00C67286">
        <w:rPr>
          <w:rFonts w:eastAsia="Calibri"/>
        </w:rPr>
        <w:t>&gt;</w:t>
      </w:r>
    </w:p>
    <w:p w14:paraId="28B05FF4" w14:textId="77777777" w:rsidR="00951F63" w:rsidRPr="00C67286" w:rsidRDefault="003F252B" w:rsidP="00951F63">
      <w:pPr>
        <w:rPr>
          <w:rFonts w:eastAsia="Calibri"/>
        </w:rPr>
      </w:pPr>
      <w:r w:rsidRPr="00C67286">
        <w:rPr>
          <w:rFonts w:ascii="Courier New" w:eastAsia="Calibri" w:hAnsi="Courier New" w:cs="Courier New"/>
          <w:sz w:val="22"/>
        </w:rPr>
        <w:t>&lt;</w:t>
      </w:r>
      <w:r w:rsidR="00940FC7" w:rsidRPr="00C67286">
        <w:rPr>
          <w:rFonts w:ascii="Courier New" w:eastAsia="Calibri" w:hAnsi="Courier New" w:cs="Courier New"/>
          <w:sz w:val="22"/>
        </w:rPr>
        <w:t>e.g.,</w:t>
      </w:r>
      <w:r w:rsidRPr="00C67286">
        <w:rPr>
          <w:rFonts w:ascii="Courier New" w:eastAsia="Calibri" w:hAnsi="Courier New" w:cs="Courier New"/>
          <w:sz w:val="22"/>
        </w:rPr>
        <w:t xml:space="preserve"> </w:t>
      </w:r>
      <w:r w:rsidR="00951F63" w:rsidRPr="00C67286">
        <w:rPr>
          <w:rFonts w:ascii="Courier New" w:eastAsia="Calibri" w:hAnsi="Courier New" w:cs="Courier New"/>
          <w:sz w:val="22"/>
        </w:rPr>
        <w:t>responsibleParty assignedEntity</w:t>
      </w:r>
      <w:r w:rsidR="00951F63" w:rsidRPr="00C67286">
        <w:rPr>
          <w:rFonts w:eastAsia="Calibri"/>
        </w:rPr>
        <w:t xml:space="preserve"> </w:t>
      </w:r>
      <w:r w:rsidR="00951F63" w:rsidRPr="00C67286">
        <w:rPr>
          <w:rFonts w:ascii="Courier New" w:eastAsia="Calibri" w:hAnsi="Courier New" w:cs="Courier New"/>
          <w:sz w:val="22"/>
        </w:rPr>
        <w:t>id</w:t>
      </w:r>
      <w:r w:rsidR="00951F63" w:rsidRPr="00C67286">
        <w:rPr>
          <w:rFonts w:eastAsia="Calibri"/>
        </w:rPr>
        <w:t xml:space="preserve"> SHALL be present with the responsible physician’s identifier.</w:t>
      </w:r>
      <w:r w:rsidRPr="00C67286">
        <w:rPr>
          <w:rFonts w:eastAsia="Calibri"/>
        </w:rPr>
        <w:t>&gt;</w:t>
      </w:r>
      <w:r w:rsidR="00951F63" w:rsidRPr="00C67286">
        <w:rPr>
          <w:rFonts w:eastAsia="Calibri"/>
        </w:rPr>
        <w:t xml:space="preserve"> </w:t>
      </w:r>
    </w:p>
    <w:p w14:paraId="115DE6BD" w14:textId="77777777" w:rsidR="00951F63" w:rsidRPr="00C67286" w:rsidRDefault="003F252B" w:rsidP="00951F63">
      <w:pPr>
        <w:rPr>
          <w:rFonts w:eastAsia="Calibri"/>
        </w:rPr>
      </w:pPr>
      <w:r w:rsidRPr="00C67286">
        <w:rPr>
          <w:rFonts w:ascii="Courier New" w:eastAsia="Calibri" w:hAnsi="Courier New" w:cs="Courier New"/>
          <w:sz w:val="22"/>
        </w:rPr>
        <w:t>&lt;</w:t>
      </w:r>
      <w:r w:rsidR="00940FC7" w:rsidRPr="00C67286">
        <w:rPr>
          <w:rFonts w:ascii="Courier New" w:eastAsia="Calibri" w:hAnsi="Courier New" w:cs="Courier New"/>
          <w:sz w:val="22"/>
        </w:rPr>
        <w:t>e.g.,</w:t>
      </w:r>
      <w:r w:rsidRPr="00C67286">
        <w:rPr>
          <w:rFonts w:ascii="Courier New" w:eastAsia="Calibri" w:hAnsi="Courier New" w:cs="Courier New"/>
          <w:sz w:val="22"/>
        </w:rPr>
        <w:t xml:space="preserve"> </w:t>
      </w:r>
      <w:r w:rsidR="00951F63" w:rsidRPr="00C67286">
        <w:rPr>
          <w:rFonts w:ascii="Courier New" w:eastAsia="Calibri" w:hAnsi="Courier New" w:cs="Courier New"/>
          <w:sz w:val="22"/>
        </w:rPr>
        <w:t>assignedEntity</w:t>
      </w:r>
      <w:r w:rsidR="00951F63" w:rsidRPr="00C67286">
        <w:rPr>
          <w:rFonts w:eastAsia="Calibri"/>
        </w:rPr>
        <w:t xml:space="preserve"> </w:t>
      </w:r>
      <w:r w:rsidR="00951F63" w:rsidRPr="00C67286">
        <w:rPr>
          <w:rFonts w:ascii="Courier New" w:eastAsia="Calibri" w:hAnsi="Courier New" w:cs="Courier New"/>
          <w:sz w:val="22"/>
        </w:rPr>
        <w:t>code</w:t>
      </w:r>
      <w:r w:rsidR="00951F63" w:rsidRPr="00C67286">
        <w:rPr>
          <w:rFonts w:eastAsia="Calibri"/>
        </w:rPr>
        <w:t xml:space="preserve"> SHOULD be present with the responsible physician’s specialty.</w:t>
      </w:r>
      <w:r w:rsidRPr="00C67286">
        <w:rPr>
          <w:rFonts w:eastAsia="Calibri"/>
        </w:rPr>
        <w:t>&gt;</w:t>
      </w:r>
    </w:p>
    <w:p w14:paraId="5A69A4FE" w14:textId="77777777" w:rsidR="00951F63" w:rsidRPr="00C67286" w:rsidRDefault="003F252B" w:rsidP="00951F63">
      <w:pPr>
        <w:rPr>
          <w:rFonts w:eastAsia="Calibri"/>
        </w:rPr>
      </w:pPr>
      <w:r w:rsidRPr="00C67286">
        <w:rPr>
          <w:rFonts w:ascii="Courier New" w:eastAsia="Calibri" w:hAnsi="Courier New" w:cs="Courier New"/>
          <w:sz w:val="22"/>
        </w:rPr>
        <w:t>&lt;</w:t>
      </w:r>
      <w:r w:rsidR="00940FC7" w:rsidRPr="00C67286">
        <w:rPr>
          <w:rFonts w:ascii="Courier New" w:eastAsia="Calibri" w:hAnsi="Courier New" w:cs="Courier New"/>
          <w:sz w:val="22"/>
        </w:rPr>
        <w:t xml:space="preserve">e.g., </w:t>
      </w:r>
      <w:r w:rsidR="00951F63" w:rsidRPr="00C67286">
        <w:rPr>
          <w:rFonts w:ascii="Courier New" w:eastAsia="Calibri" w:hAnsi="Courier New" w:cs="Courier New"/>
          <w:sz w:val="22"/>
        </w:rPr>
        <w:t>assignedEntity</w:t>
      </w:r>
      <w:r w:rsidR="00951F63" w:rsidRPr="00C67286">
        <w:rPr>
          <w:rFonts w:eastAsia="Calibri"/>
        </w:rPr>
        <w:t xml:space="preserve"> MAY include an </w:t>
      </w:r>
      <w:r w:rsidR="00951F63" w:rsidRPr="00C67286">
        <w:rPr>
          <w:rFonts w:ascii="Courier New" w:eastAsia="Calibri" w:hAnsi="Courier New" w:cs="Courier New"/>
          <w:sz w:val="22"/>
        </w:rPr>
        <w:t xml:space="preserve">accreditation </w:t>
      </w:r>
      <w:r w:rsidR="00951F63" w:rsidRPr="00C67286">
        <w:rPr>
          <w:rFonts w:eastAsia="Calibri"/>
        </w:rPr>
        <w:t xml:space="preserve">element from the </w:t>
      </w:r>
      <w:r w:rsidR="00951F63" w:rsidRPr="00C67286">
        <w:rPr>
          <w:b/>
          <w:bCs/>
        </w:rPr>
        <w:t>urn:ihe:card</w:t>
      </w:r>
      <w:r w:rsidR="00951F63" w:rsidRPr="00C67286">
        <w:rPr>
          <w:rFonts w:eastAsia="Calibri"/>
        </w:rPr>
        <w:t xml:space="preserve"> namespace to provide physician accreditation status.</w:t>
      </w:r>
      <w:r w:rsidRPr="00C67286">
        <w:rPr>
          <w:rFonts w:eastAsia="Calibri"/>
        </w:rPr>
        <w:t>&gt;</w:t>
      </w:r>
    </w:p>
    <w:p w14:paraId="21EB974A" w14:textId="77777777" w:rsidR="00951F63" w:rsidRPr="00C67286" w:rsidRDefault="003F252B" w:rsidP="00951F63">
      <w:pPr>
        <w:rPr>
          <w:rFonts w:eastAsia="Calibri"/>
        </w:rPr>
      </w:pPr>
      <w:r w:rsidRPr="00C67286">
        <w:rPr>
          <w:rFonts w:eastAsia="Calibri"/>
        </w:rPr>
        <w:t>&lt;</w:t>
      </w:r>
      <w:r w:rsidR="00940FC7" w:rsidRPr="00C67286">
        <w:rPr>
          <w:rFonts w:eastAsia="Calibri"/>
        </w:rPr>
        <w:t>e.g.,</w:t>
      </w:r>
      <w:r w:rsidR="003651D9" w:rsidRPr="00C67286">
        <w:rPr>
          <w:rFonts w:eastAsia="Calibri"/>
        </w:rPr>
        <w:t xml:space="preserve"> The</w:t>
      </w:r>
      <w:r w:rsidR="00951F63" w:rsidRPr="00C67286">
        <w:rPr>
          <w:rFonts w:eastAsia="Calibri"/>
        </w:rPr>
        <w:t xml:space="preserve"> </w:t>
      </w:r>
      <w:r w:rsidR="00951F63" w:rsidRPr="00C67286">
        <w:rPr>
          <w:rFonts w:ascii="Courier New" w:eastAsia="Calibri" w:hAnsi="Courier New" w:cs="Courier New"/>
          <w:sz w:val="22"/>
        </w:rPr>
        <w:t xml:space="preserve">accreditation </w:t>
      </w:r>
      <w:r w:rsidR="00951F63" w:rsidRPr="00C67286">
        <w:rPr>
          <w:rFonts w:eastAsia="Calibri"/>
        </w:rPr>
        <w:t>element SHALL use the</w:t>
      </w:r>
      <w:r w:rsidR="00951F63" w:rsidRPr="00C67286">
        <w:t xml:space="preserve"> character string </w:t>
      </w:r>
      <w:r w:rsidR="00951F63" w:rsidRPr="00C67286">
        <w:rPr>
          <w:rFonts w:eastAsia="Calibri"/>
        </w:rPr>
        <w:t>(ST) data type.</w:t>
      </w:r>
    </w:p>
    <w:p w14:paraId="6617C4C0" w14:textId="77777777" w:rsidR="00951F63" w:rsidRPr="00C67286" w:rsidRDefault="00951F63" w:rsidP="00951F63">
      <w:pPr>
        <w:rPr>
          <w:rFonts w:eastAsia="Calibri"/>
        </w:rPr>
      </w:pPr>
      <w:r w:rsidRPr="00C67286">
        <w:rPr>
          <w:rFonts w:eastAsia="Calibri"/>
        </w:rPr>
        <w:t xml:space="preserve">The </w:t>
      </w:r>
      <w:r w:rsidRPr="00C67286">
        <w:rPr>
          <w:rFonts w:ascii="Courier New" w:eastAsia="Calibri" w:hAnsi="Courier New" w:cs="Courier New"/>
          <w:sz w:val="22"/>
        </w:rPr>
        <w:t xml:space="preserve">accreditation </w:t>
      </w:r>
      <w:r w:rsidRPr="00C67286">
        <w:rPr>
          <w:rFonts w:eastAsia="Calibri"/>
        </w:rPr>
        <w:t>element SHALL appear after the defined elements of the Role class, and before any scoper or player entity elements.</w:t>
      </w:r>
      <w:r w:rsidR="003F252B" w:rsidRPr="00C67286">
        <w:rPr>
          <w:rFonts w:eastAsia="Calibri"/>
        </w:rPr>
        <w:t>&gt;</w:t>
      </w:r>
    </w:p>
    <w:p w14:paraId="38E3F5E8" w14:textId="77777777" w:rsidR="00951F63" w:rsidRPr="00C67286" w:rsidRDefault="003F252B" w:rsidP="00951F63">
      <w:pPr>
        <w:rPr>
          <w:rFonts w:eastAsia="Calibri"/>
        </w:rPr>
      </w:pPr>
      <w:r w:rsidRPr="00C67286">
        <w:rPr>
          <w:rFonts w:ascii="Courier New" w:eastAsia="Calibri" w:hAnsi="Courier New" w:cs="Courier New"/>
          <w:sz w:val="22"/>
        </w:rPr>
        <w:t>&lt;</w:t>
      </w:r>
      <w:r w:rsidR="00940FC7" w:rsidRPr="00C67286">
        <w:rPr>
          <w:rFonts w:ascii="Courier New" w:eastAsia="Calibri" w:hAnsi="Courier New" w:cs="Courier New"/>
          <w:sz w:val="22"/>
        </w:rPr>
        <w:t>e.g.,</w:t>
      </w:r>
      <w:r w:rsidR="00CC0A62" w:rsidRPr="00C67286">
        <w:rPr>
          <w:rFonts w:ascii="Courier New" w:eastAsia="Calibri" w:hAnsi="Courier New" w:cs="Courier New"/>
          <w:sz w:val="22"/>
        </w:rPr>
        <w:t xml:space="preserve"> </w:t>
      </w:r>
      <w:r w:rsidR="00951F63" w:rsidRPr="00C67286">
        <w:rPr>
          <w:rFonts w:ascii="Courier New" w:eastAsia="Calibri" w:hAnsi="Courier New" w:cs="Courier New"/>
          <w:sz w:val="22"/>
        </w:rPr>
        <w:t>assignedEntity</w:t>
      </w:r>
      <w:r w:rsidR="00951F63" w:rsidRPr="00C67286">
        <w:rPr>
          <w:rFonts w:eastAsia="Calibri"/>
        </w:rPr>
        <w:t xml:space="preserve"> </w:t>
      </w:r>
      <w:r w:rsidR="00951F63" w:rsidRPr="00C67286">
        <w:rPr>
          <w:rFonts w:ascii="Courier New" w:eastAsia="Calibri" w:hAnsi="Courier New" w:cs="Courier New"/>
          <w:sz w:val="22"/>
        </w:rPr>
        <w:t>assignedPerson name</w:t>
      </w:r>
      <w:r w:rsidR="00951F63" w:rsidRPr="00C67286">
        <w:rPr>
          <w:rFonts w:eastAsia="Calibri"/>
        </w:rPr>
        <w:t xml:space="preserve"> SHALL be present with the responsible physician’s name.</w:t>
      </w:r>
      <w:r w:rsidRPr="00C67286">
        <w:rPr>
          <w:rFonts w:eastAsia="Calibri"/>
        </w:rPr>
        <w:t>&gt;</w:t>
      </w:r>
    </w:p>
    <w:p w14:paraId="1C5D9E4C" w14:textId="77777777" w:rsidR="00363069" w:rsidRPr="00C67286" w:rsidRDefault="00951F63" w:rsidP="00363069">
      <w:pPr>
        <w:pStyle w:val="Heading5"/>
        <w:numPr>
          <w:ilvl w:val="0"/>
          <w:numId w:val="0"/>
        </w:numPr>
        <w:rPr>
          <w:noProof w:val="0"/>
        </w:rPr>
      </w:pPr>
      <w:bookmarkStart w:id="1101" w:name="_Toc291167521"/>
      <w:bookmarkStart w:id="1102" w:name="_Toc291231460"/>
      <w:bookmarkStart w:id="1103" w:name="_Toc296340390"/>
      <w:bookmarkStart w:id="1104" w:name="_Toc345074714"/>
      <w:r w:rsidRPr="00C67286">
        <w:rPr>
          <w:noProof w:val="0"/>
        </w:rPr>
        <w:t>6.</w:t>
      </w:r>
      <w:r w:rsidR="00C20EFF" w:rsidRPr="00C67286">
        <w:rPr>
          <w:noProof w:val="0"/>
        </w:rPr>
        <w:t>3.</w:t>
      </w:r>
      <w:r w:rsidRPr="00C67286">
        <w:rPr>
          <w:noProof w:val="0"/>
        </w:rPr>
        <w:t>2.</w:t>
      </w:r>
      <w:r w:rsidR="00C20EFF" w:rsidRPr="00C67286">
        <w:rPr>
          <w:noProof w:val="0"/>
        </w:rPr>
        <w:t>H</w:t>
      </w:r>
      <w:r w:rsidRPr="00C67286">
        <w:rPr>
          <w:noProof w:val="0"/>
        </w:rPr>
        <w:t xml:space="preserve">.2 </w:t>
      </w:r>
      <w:bookmarkEnd w:id="1101"/>
      <w:bookmarkEnd w:id="1102"/>
      <w:bookmarkEnd w:id="1103"/>
      <w:r w:rsidR="00C20EFF" w:rsidRPr="00C67286">
        <w:rPr>
          <w:noProof w:val="0"/>
        </w:rPr>
        <w:t xml:space="preserve">&lt;Description Name&gt; </w:t>
      </w:r>
      <w:r w:rsidR="00363069" w:rsidRPr="00C67286">
        <w:rPr>
          <w:noProof w:val="0"/>
        </w:rPr>
        <w:t>&lt;</w:t>
      </w:r>
      <w:r w:rsidR="00363069" w:rsidRPr="00C67286">
        <w:rPr>
          <w:rFonts w:eastAsia="Calibri"/>
          <w:noProof w:val="0"/>
        </w:rPr>
        <w:t>Specification Document OR Vocabulary Constraint&gt;</w:t>
      </w:r>
      <w:bookmarkEnd w:id="1104"/>
    </w:p>
    <w:p w14:paraId="4E8E9B5B" w14:textId="77777777" w:rsidR="00363069" w:rsidRPr="00C67286" w:rsidRDefault="00C20EFF" w:rsidP="00363069">
      <w:pPr>
        <w:pStyle w:val="Heading5"/>
        <w:numPr>
          <w:ilvl w:val="0"/>
          <w:numId w:val="0"/>
        </w:numPr>
        <w:rPr>
          <w:noProof w:val="0"/>
        </w:rPr>
      </w:pPr>
      <w:bookmarkStart w:id="1105" w:name="_Toc345074715"/>
      <w:r w:rsidRPr="00C67286">
        <w:rPr>
          <w:noProof w:val="0"/>
        </w:rPr>
        <w:t xml:space="preserve">6.3.2.H.3 &lt;Description Name&gt; </w:t>
      </w:r>
      <w:r w:rsidR="00363069" w:rsidRPr="00C67286">
        <w:rPr>
          <w:noProof w:val="0"/>
        </w:rPr>
        <w:t>&lt;</w:t>
      </w:r>
      <w:r w:rsidR="00363069" w:rsidRPr="00C67286">
        <w:rPr>
          <w:rFonts w:eastAsia="Calibri"/>
          <w:noProof w:val="0"/>
        </w:rPr>
        <w:t>Specification Document OR Vocabulary Constraint&gt;</w:t>
      </w:r>
      <w:bookmarkEnd w:id="1105"/>
    </w:p>
    <w:p w14:paraId="4FEAD26A" w14:textId="77777777" w:rsidR="00D35F24" w:rsidRPr="00C67286" w:rsidRDefault="00D35F24" w:rsidP="00597DB2">
      <w:pPr>
        <w:pStyle w:val="AuthorInstructions"/>
      </w:pPr>
      <w:r w:rsidRPr="00C67286">
        <w:t>###End Tabular Format – Header</w:t>
      </w:r>
    </w:p>
    <w:p w14:paraId="7E971CF9" w14:textId="77777777" w:rsidR="00983131" w:rsidRPr="00C67286" w:rsidRDefault="00983131" w:rsidP="00597DB2">
      <w:pPr>
        <w:pStyle w:val="AuthorInstructions"/>
      </w:pPr>
    </w:p>
    <w:p w14:paraId="063F6EF4" w14:textId="77777777" w:rsidR="00D35F24" w:rsidRPr="00C67286" w:rsidRDefault="00270EBB" w:rsidP="00597DB2">
      <w:pPr>
        <w:pStyle w:val="AuthorInstructions"/>
      </w:pPr>
      <w:r w:rsidRPr="00C67286">
        <w:t>###Begin Discrete Conformance</w:t>
      </w:r>
      <w:r w:rsidR="00D35F24" w:rsidRPr="00C67286">
        <w:t xml:space="preserve"> Format – Header </w:t>
      </w:r>
    </w:p>
    <w:p w14:paraId="4A9028BC" w14:textId="77777777" w:rsidR="001E206E" w:rsidRPr="00C67286" w:rsidRDefault="001E206E" w:rsidP="00D35F24">
      <w:pPr>
        <w:pStyle w:val="BodyText"/>
        <w:rPr>
          <w:lang w:eastAsia="x-none"/>
        </w:rPr>
      </w:pPr>
    </w:p>
    <w:p w14:paraId="17778094" w14:textId="77777777" w:rsidR="001E206E" w:rsidRPr="00C67286" w:rsidRDefault="001E206E" w:rsidP="001E206E">
      <w:r w:rsidRPr="00C67286">
        <w:t>The header for the &lt;</w:t>
      </w:r>
      <w:r w:rsidRPr="00C67286">
        <w:rPr>
          <w:i/>
        </w:rPr>
        <w:t>Document Name</w:t>
      </w:r>
      <w:r w:rsidRPr="00C67286">
        <w:t>&gt; document shall support the following header constraints as noted in this section</w:t>
      </w:r>
      <w:r w:rsidR="00887E40" w:rsidRPr="00C67286">
        <w:t xml:space="preserve">. </w:t>
      </w:r>
      <w:r w:rsidRPr="00C67286">
        <w:t>Note that this content profile is realm agnostic. These header constraints are based on the C-CDA header constraints but all references to US Realm specific types have been removed.</w:t>
      </w:r>
    </w:p>
    <w:p w14:paraId="5E8C5DCB" w14:textId="77777777" w:rsidR="001E206E" w:rsidRPr="00C67286" w:rsidRDefault="001E206E" w:rsidP="00597DB2">
      <w:pPr>
        <w:pStyle w:val="AuthorInstructions"/>
      </w:pPr>
      <w:r w:rsidRPr="00C67286">
        <w:t>&lt;An example is provided to demonstrate the desired consistent use and format</w:t>
      </w:r>
      <w:r w:rsidR="00887E40" w:rsidRPr="00C67286">
        <w:t xml:space="preserve">. </w:t>
      </w:r>
      <w:r w:rsidRPr="00C67286">
        <w:t>Delete this example prior to publication for Public Comment</w:t>
      </w:r>
      <w:r w:rsidR="00887E40" w:rsidRPr="00C67286">
        <w:t xml:space="preserve">. </w:t>
      </w:r>
      <w:r w:rsidR="00D609FE" w:rsidRPr="00C67286">
        <w:t>The statement must be numbered, begin with SHALL/SHOULD/MAY</w:t>
      </w:r>
      <w:r w:rsidR="00AD069D" w:rsidRPr="00C67286">
        <w:t>,</w:t>
      </w:r>
      <w:r w:rsidR="00D609FE" w:rsidRPr="00C67286">
        <w:t xml:space="preserve"> identify the cardinality using [n..n], the name of the element, and a subitem which describe</w:t>
      </w:r>
      <w:r w:rsidR="00AD069D" w:rsidRPr="00C67286">
        <w:t>s</w:t>
      </w:r>
      <w:r w:rsidR="00D609FE" w:rsidRPr="00C67286">
        <w:t xml:space="preserve"> the value or source of the information.</w:t>
      </w:r>
      <w:r w:rsidRPr="00C67286">
        <w:t>&gt;</w:t>
      </w:r>
    </w:p>
    <w:p w14:paraId="49F71F25" w14:textId="77777777" w:rsidR="001E206E" w:rsidRPr="00C67286" w:rsidRDefault="000121FB" w:rsidP="001E206E">
      <w:r w:rsidRPr="00C67286">
        <w:lastRenderedPageBreak/>
        <w:t>&lt;</w:t>
      </w:r>
      <w:r w:rsidR="003651D9" w:rsidRPr="00C67286">
        <w:t>e.g.</w:t>
      </w:r>
      <w:r w:rsidRPr="00C67286">
        <w:t>,</w:t>
      </w:r>
    </w:p>
    <w:p w14:paraId="2872A596" w14:textId="77777777" w:rsidR="001E206E" w:rsidRPr="00C67286" w:rsidRDefault="001E206E" w:rsidP="001E206E">
      <w:pPr>
        <w:numPr>
          <w:ilvl w:val="0"/>
          <w:numId w:val="39"/>
        </w:numPr>
        <w:spacing w:before="0" w:after="40" w:line="260" w:lineRule="exact"/>
      </w:pPr>
      <w:r w:rsidRPr="00C67286">
        <w:rPr>
          <w:b/>
          <w:sz w:val="16"/>
          <w:szCs w:val="16"/>
        </w:rPr>
        <w:t>SHALL</w:t>
      </w:r>
      <w:r w:rsidRPr="00C67286">
        <w:t xml:space="preserve"> contain exactly one [1..1] </w:t>
      </w:r>
      <w:r w:rsidRPr="00C67286">
        <w:rPr>
          <w:rFonts w:ascii="Courier New" w:hAnsi="Courier New"/>
          <w:b/>
        </w:rPr>
        <w:t>typeId</w:t>
      </w:r>
      <w:r w:rsidRPr="00C67286">
        <w:t xml:space="preserve"> (CONF:5361). </w:t>
      </w:r>
    </w:p>
    <w:p w14:paraId="5147287C" w14:textId="77777777" w:rsidR="001E206E" w:rsidRPr="00C67286" w:rsidRDefault="001E206E" w:rsidP="001E206E">
      <w:pPr>
        <w:numPr>
          <w:ilvl w:val="1"/>
          <w:numId w:val="39"/>
        </w:numPr>
        <w:spacing w:before="0" w:after="40" w:line="260" w:lineRule="exact"/>
      </w:pPr>
      <w:r w:rsidRPr="00C67286">
        <w:t xml:space="preserve">This typeId </w:t>
      </w:r>
      <w:r w:rsidRPr="00C67286">
        <w:rPr>
          <w:b/>
          <w:sz w:val="16"/>
          <w:szCs w:val="16"/>
        </w:rPr>
        <w:t>SHALL</w:t>
      </w:r>
      <w:r w:rsidRPr="00C67286">
        <w:t xml:space="preserve"> contain exactly one [1..1] </w:t>
      </w:r>
      <w:r w:rsidRPr="00C67286">
        <w:rPr>
          <w:rFonts w:ascii="Courier New" w:hAnsi="Courier New"/>
          <w:b/>
        </w:rPr>
        <w:t>@root</w:t>
      </w:r>
      <w:r w:rsidRPr="00C67286">
        <w:t>="</w:t>
      </w:r>
      <w:r w:rsidRPr="00C67286">
        <w:rPr>
          <w:rFonts w:ascii="Courier New" w:hAnsi="Courier New"/>
        </w:rPr>
        <w:t>2.16.840.1.113883.1.3</w:t>
      </w:r>
      <w:r w:rsidRPr="00C67286">
        <w:t xml:space="preserve">" (CONF:5250). </w:t>
      </w:r>
    </w:p>
    <w:p w14:paraId="31E8F158" w14:textId="77777777" w:rsidR="001E206E" w:rsidRPr="00C67286" w:rsidRDefault="001E206E" w:rsidP="001E206E">
      <w:pPr>
        <w:numPr>
          <w:ilvl w:val="1"/>
          <w:numId w:val="39"/>
        </w:numPr>
        <w:spacing w:before="0" w:after="40" w:line="260" w:lineRule="exact"/>
      </w:pPr>
      <w:r w:rsidRPr="00C67286">
        <w:t xml:space="preserve">This typeId </w:t>
      </w:r>
      <w:r w:rsidRPr="00C67286">
        <w:rPr>
          <w:b/>
          <w:sz w:val="16"/>
          <w:szCs w:val="16"/>
        </w:rPr>
        <w:t>SHALL</w:t>
      </w:r>
      <w:r w:rsidRPr="00C67286">
        <w:t xml:space="preserve"> contain exactly one [1..1] </w:t>
      </w:r>
      <w:r w:rsidRPr="00C67286">
        <w:rPr>
          <w:rFonts w:ascii="Courier New" w:hAnsi="Courier New"/>
          <w:b/>
        </w:rPr>
        <w:t>@extension</w:t>
      </w:r>
      <w:r w:rsidRPr="00C67286">
        <w:t>="</w:t>
      </w:r>
      <w:r w:rsidRPr="00C67286">
        <w:rPr>
          <w:rFonts w:ascii="Courier New" w:hAnsi="Courier New"/>
        </w:rPr>
        <w:t>POCD_HD000040</w:t>
      </w:r>
      <w:r w:rsidRPr="00C67286">
        <w:t xml:space="preserve">" (CONF:5251). </w:t>
      </w:r>
    </w:p>
    <w:p w14:paraId="507F7DB5" w14:textId="77777777" w:rsidR="001E206E" w:rsidRPr="00C67286" w:rsidRDefault="001E206E" w:rsidP="001E206E">
      <w:pPr>
        <w:numPr>
          <w:ilvl w:val="0"/>
          <w:numId w:val="39"/>
        </w:numPr>
        <w:spacing w:before="0" w:after="40" w:line="260" w:lineRule="exact"/>
      </w:pPr>
      <w:r w:rsidRPr="00C67286">
        <w:rPr>
          <w:b/>
          <w:bCs/>
          <w:sz w:val="16"/>
          <w:szCs w:val="16"/>
        </w:rPr>
        <w:t>SHALL</w:t>
      </w:r>
      <w:r w:rsidRPr="00C67286">
        <w:t xml:space="preserve"> contain exactly one [1..1] </w:t>
      </w:r>
      <w:r w:rsidRPr="00C67286">
        <w:rPr>
          <w:rFonts w:ascii="Courier New" w:hAnsi="Courier New"/>
          <w:b/>
          <w:bCs/>
        </w:rPr>
        <w:t>templateId</w:t>
      </w:r>
      <w:r w:rsidRPr="00C67286">
        <w:t xml:space="preserve"> (CONF:5252) such that it </w:t>
      </w:r>
    </w:p>
    <w:p w14:paraId="46066032" w14:textId="77777777" w:rsidR="001E206E" w:rsidRPr="00C67286" w:rsidRDefault="001E206E" w:rsidP="001E206E">
      <w:pPr>
        <w:numPr>
          <w:ilvl w:val="1"/>
          <w:numId w:val="39"/>
        </w:numPr>
        <w:spacing w:before="0" w:after="120" w:line="260" w:lineRule="exact"/>
      </w:pPr>
      <w:r w:rsidRPr="00C67286">
        <w:rPr>
          <w:b/>
          <w:bCs/>
          <w:sz w:val="16"/>
          <w:szCs w:val="16"/>
        </w:rPr>
        <w:t>SHALL</w:t>
      </w:r>
      <w:r w:rsidRPr="00C67286">
        <w:t xml:space="preserve"> contain exactly one [1..1] </w:t>
      </w:r>
      <w:r w:rsidRPr="00C67286">
        <w:rPr>
          <w:rFonts w:ascii="Courier New" w:hAnsi="Courier New"/>
          <w:b/>
          <w:bCs/>
        </w:rPr>
        <w:t>@root</w:t>
      </w:r>
      <w:r w:rsidRPr="00C67286">
        <w:t xml:space="preserve">="1.3.6.1.4.1.19376.1.4.1.1.2" for the Cath Report Content document template (CONF:CRC-xxx). </w:t>
      </w:r>
    </w:p>
    <w:p w14:paraId="7DA53707" w14:textId="77777777" w:rsidR="001E206E" w:rsidRPr="00C67286" w:rsidRDefault="001E206E" w:rsidP="001E206E">
      <w:pPr>
        <w:numPr>
          <w:ilvl w:val="0"/>
          <w:numId w:val="39"/>
        </w:numPr>
        <w:spacing w:before="0" w:after="40" w:line="260" w:lineRule="exact"/>
      </w:pPr>
      <w:r w:rsidRPr="00C67286">
        <w:rPr>
          <w:b/>
          <w:sz w:val="16"/>
          <w:szCs w:val="16"/>
        </w:rPr>
        <w:t>SHALL</w:t>
      </w:r>
      <w:r w:rsidRPr="00C67286">
        <w:t xml:space="preserve"> contain exactly one [1..1] </w:t>
      </w:r>
      <w:r w:rsidRPr="00C67286">
        <w:rPr>
          <w:rFonts w:ascii="Courier New" w:hAnsi="Courier New"/>
          <w:b/>
        </w:rPr>
        <w:t>id</w:t>
      </w:r>
      <w:r w:rsidRPr="00C67286">
        <w:t xml:space="preserve"> (CONF:5363). </w:t>
      </w:r>
    </w:p>
    <w:p w14:paraId="463CF1B7" w14:textId="77777777" w:rsidR="001E206E" w:rsidRPr="00C67286" w:rsidRDefault="001E206E" w:rsidP="001E206E">
      <w:pPr>
        <w:numPr>
          <w:ilvl w:val="1"/>
          <w:numId w:val="39"/>
        </w:numPr>
        <w:spacing w:before="0" w:after="40" w:line="260" w:lineRule="exact"/>
      </w:pPr>
      <w:r w:rsidRPr="00C67286">
        <w:t>This id SHALL be a globally unique identifier for the document (CONF:9991).</w:t>
      </w:r>
    </w:p>
    <w:p w14:paraId="2B11E228" w14:textId="77777777" w:rsidR="001E206E" w:rsidRPr="00C67286" w:rsidRDefault="001E206E" w:rsidP="001E206E">
      <w:pPr>
        <w:numPr>
          <w:ilvl w:val="0"/>
          <w:numId w:val="39"/>
        </w:numPr>
        <w:spacing w:before="0" w:after="40" w:line="260" w:lineRule="exact"/>
      </w:pPr>
      <w:r w:rsidRPr="00C67286">
        <w:rPr>
          <w:b/>
          <w:sz w:val="16"/>
          <w:szCs w:val="16"/>
        </w:rPr>
        <w:t>SHALL</w:t>
      </w:r>
      <w:r w:rsidRPr="00C67286">
        <w:t xml:space="preserve"> contain exactly one or two [1..2] </w:t>
      </w:r>
      <w:r w:rsidRPr="00C67286">
        <w:rPr>
          <w:rFonts w:ascii="Courier New" w:hAnsi="Courier New"/>
          <w:b/>
        </w:rPr>
        <w:t>code</w:t>
      </w:r>
      <w:r w:rsidRPr="00C67286">
        <w:t xml:space="preserve"> (CONF:5253-CRC). </w:t>
      </w:r>
    </w:p>
    <w:p w14:paraId="681DE8DA" w14:textId="77777777" w:rsidR="001E206E" w:rsidRPr="00C67286" w:rsidRDefault="001E206E" w:rsidP="001E206E">
      <w:pPr>
        <w:numPr>
          <w:ilvl w:val="1"/>
          <w:numId w:val="39"/>
        </w:numPr>
        <w:spacing w:before="0" w:after="40" w:line="260" w:lineRule="exact"/>
      </w:pPr>
      <w:r w:rsidRPr="00C67286">
        <w:rPr>
          <w:b/>
          <w:bCs/>
          <w:sz w:val="16"/>
          <w:szCs w:val="16"/>
        </w:rPr>
        <w:t>SHALL</w:t>
      </w:r>
      <w:r w:rsidRPr="00C67286">
        <w:t xml:space="preserve"> be selected from ValueSet </w:t>
      </w:r>
      <w:r w:rsidRPr="00C67286">
        <w:rPr>
          <w:rStyle w:val="XMLname"/>
        </w:rPr>
        <w:t>ProcedureNoteDocumentTypeCodes 2.16.840.1.113883.11.20.6.1</w:t>
      </w:r>
      <w:r w:rsidRPr="00C67286">
        <w:t xml:space="preserve"> </w:t>
      </w:r>
      <w:r w:rsidRPr="00C67286">
        <w:rPr>
          <w:rStyle w:val="keyword"/>
        </w:rPr>
        <w:t>DYNAMIC</w:t>
      </w:r>
      <w:r w:rsidR="005F3FB5" w:rsidRPr="00C67286">
        <w:t xml:space="preserve"> </w:t>
      </w:r>
      <w:r w:rsidRPr="00C67286">
        <w:t>(CONF:8497)</w:t>
      </w:r>
      <w:r w:rsidR="00887E40" w:rsidRPr="00C67286">
        <w:t xml:space="preserve">. </w:t>
      </w:r>
      <w:r w:rsidRPr="00C67286">
        <w:t>Either or both of the following codes should be included:</w:t>
      </w:r>
    </w:p>
    <w:p w14:paraId="5E7AE89B" w14:textId="77777777" w:rsidR="001E206E" w:rsidRPr="00C67286"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C67286" w14:paraId="46E08F65" w14:textId="77777777" w:rsidTr="00BB76BC">
        <w:trPr>
          <w:cantSplit/>
          <w:trHeight w:val="611"/>
        </w:trPr>
        <w:tc>
          <w:tcPr>
            <w:tcW w:w="8640" w:type="dxa"/>
            <w:gridSpan w:val="4"/>
            <w:tcBorders>
              <w:bottom w:val="single" w:sz="4" w:space="0" w:color="auto"/>
            </w:tcBorders>
            <w:shd w:val="clear" w:color="auto" w:fill="auto"/>
          </w:tcPr>
          <w:p w14:paraId="2C3A745A" w14:textId="77777777" w:rsidR="001E206E" w:rsidRPr="00C67286" w:rsidRDefault="001E206E" w:rsidP="00FA1B42">
            <w:pPr>
              <w:pStyle w:val="TableText"/>
              <w:ind w:left="72"/>
              <w:rPr>
                <w:noProof w:val="0"/>
                <w:lang w:val="en-US"/>
              </w:rPr>
            </w:pPr>
            <w:r w:rsidRPr="00C67286">
              <w:rPr>
                <w:noProof w:val="0"/>
                <w:lang w:val="en-US"/>
              </w:rPr>
              <w:t xml:space="preserve">Value Set: ProcedureNoteDocumentTypeCodes 2.16.840.1.113883.11.20.6.1 </w:t>
            </w:r>
            <w:r w:rsidRPr="00C67286">
              <w:rPr>
                <w:rFonts w:cs="Courier New"/>
                <w:noProof w:val="0"/>
                <w:lang w:val="en-US"/>
              </w:rPr>
              <w:t>DYNAMIC</w:t>
            </w:r>
          </w:p>
          <w:p w14:paraId="598E65B4" w14:textId="77777777" w:rsidR="001E206E" w:rsidRPr="00C67286" w:rsidRDefault="001E206E" w:rsidP="00FA1B42">
            <w:pPr>
              <w:pStyle w:val="TableText"/>
              <w:ind w:left="72"/>
              <w:rPr>
                <w:noProof w:val="0"/>
                <w:lang w:val="en-US"/>
              </w:rPr>
            </w:pPr>
            <w:r w:rsidRPr="00C67286">
              <w:rPr>
                <w:noProof w:val="0"/>
                <w:lang w:val="en-US"/>
              </w:rPr>
              <w:t>Code System: LOINC 2.16.840.1.113883.6.1</w:t>
            </w:r>
          </w:p>
        </w:tc>
      </w:tr>
      <w:tr w:rsidR="001E206E" w:rsidRPr="00C67286" w14:paraId="5AF0A4AF" w14:textId="77777777" w:rsidTr="00BB76BC">
        <w:trPr>
          <w:cantSplit/>
          <w:trHeight w:val="611"/>
        </w:trPr>
        <w:tc>
          <w:tcPr>
            <w:tcW w:w="1161" w:type="dxa"/>
            <w:shd w:val="clear" w:color="auto" w:fill="E6E6E6"/>
          </w:tcPr>
          <w:p w14:paraId="2FE9E9D6" w14:textId="77777777" w:rsidR="001E206E" w:rsidRPr="00C67286" w:rsidRDefault="001E206E" w:rsidP="00FA1B42">
            <w:pPr>
              <w:pStyle w:val="TableEntryHeader"/>
            </w:pPr>
            <w:r w:rsidRPr="00C67286">
              <w:t>LOINC Code</w:t>
            </w:r>
          </w:p>
        </w:tc>
        <w:tc>
          <w:tcPr>
            <w:tcW w:w="2074" w:type="dxa"/>
            <w:shd w:val="clear" w:color="auto" w:fill="E6E6E6"/>
          </w:tcPr>
          <w:p w14:paraId="3BBC8FE8" w14:textId="77777777" w:rsidR="001E206E" w:rsidRPr="00C67286" w:rsidRDefault="001E206E" w:rsidP="00FA1B42">
            <w:pPr>
              <w:pStyle w:val="TableEntryHeader"/>
            </w:pPr>
            <w:r w:rsidRPr="00C67286">
              <w:t>Type of Service ‘Component’</w:t>
            </w:r>
          </w:p>
        </w:tc>
        <w:tc>
          <w:tcPr>
            <w:tcW w:w="1418" w:type="dxa"/>
            <w:shd w:val="clear" w:color="auto" w:fill="E6E6E6"/>
          </w:tcPr>
          <w:p w14:paraId="4BE996F7" w14:textId="77777777" w:rsidR="001E206E" w:rsidRPr="00C67286" w:rsidRDefault="001E206E" w:rsidP="00FA1B42">
            <w:pPr>
              <w:pStyle w:val="TableEntryHeader"/>
            </w:pPr>
            <w:r w:rsidRPr="00C67286">
              <w:t>Setting ‘System’</w:t>
            </w:r>
          </w:p>
        </w:tc>
        <w:tc>
          <w:tcPr>
            <w:tcW w:w="3987" w:type="dxa"/>
            <w:shd w:val="clear" w:color="auto" w:fill="E6E6E6"/>
          </w:tcPr>
          <w:p w14:paraId="5B5159D8" w14:textId="77777777" w:rsidR="001E206E" w:rsidRPr="00C67286" w:rsidRDefault="001E206E" w:rsidP="00FA1B42">
            <w:pPr>
              <w:pStyle w:val="TableEntryHeader"/>
            </w:pPr>
            <w:r w:rsidRPr="00C67286">
              <w:t>Specialty/Training/Professional Level ‘Method_Type’</w:t>
            </w:r>
          </w:p>
        </w:tc>
      </w:tr>
      <w:tr w:rsidR="001E206E" w:rsidRPr="00C67286" w:rsidDel="004763E0" w14:paraId="0D2855F4" w14:textId="77777777" w:rsidTr="00BB76BC">
        <w:trPr>
          <w:cantSplit/>
        </w:trPr>
        <w:tc>
          <w:tcPr>
            <w:tcW w:w="1161" w:type="dxa"/>
            <w:vAlign w:val="bottom"/>
          </w:tcPr>
          <w:p w14:paraId="5CEAB905" w14:textId="77777777" w:rsidR="001E206E" w:rsidRPr="00C67286" w:rsidDel="004763E0" w:rsidRDefault="001E206E" w:rsidP="00AD069D">
            <w:pPr>
              <w:pStyle w:val="TableEntry"/>
            </w:pPr>
            <w:r w:rsidRPr="00C67286">
              <w:t>18745-0</w:t>
            </w:r>
          </w:p>
        </w:tc>
        <w:tc>
          <w:tcPr>
            <w:tcW w:w="2074" w:type="dxa"/>
            <w:vAlign w:val="bottom"/>
          </w:tcPr>
          <w:p w14:paraId="33C8E0CA" w14:textId="77777777" w:rsidR="001E206E" w:rsidRPr="00C67286" w:rsidDel="004763E0" w:rsidRDefault="001E206E" w:rsidP="00AD069D">
            <w:pPr>
              <w:pStyle w:val="TableEntry"/>
            </w:pPr>
            <w:r w:rsidRPr="00C67286">
              <w:t>Study report</w:t>
            </w:r>
          </w:p>
        </w:tc>
        <w:tc>
          <w:tcPr>
            <w:tcW w:w="1418" w:type="dxa"/>
            <w:vAlign w:val="bottom"/>
          </w:tcPr>
          <w:p w14:paraId="3C647568" w14:textId="77777777" w:rsidR="001E206E" w:rsidRPr="00C67286" w:rsidDel="004763E0" w:rsidRDefault="001E206E" w:rsidP="003579DA">
            <w:pPr>
              <w:pStyle w:val="TableEntry"/>
            </w:pPr>
            <w:r w:rsidRPr="00C67286">
              <w:t>Heart</w:t>
            </w:r>
          </w:p>
        </w:tc>
        <w:tc>
          <w:tcPr>
            <w:tcW w:w="3987" w:type="dxa"/>
            <w:vAlign w:val="bottom"/>
          </w:tcPr>
          <w:p w14:paraId="74F8F051" w14:textId="77777777" w:rsidR="001E206E" w:rsidRPr="00C67286" w:rsidDel="004763E0" w:rsidRDefault="001E206E" w:rsidP="003579DA">
            <w:pPr>
              <w:pStyle w:val="TableEntry"/>
            </w:pPr>
            <w:r w:rsidRPr="00C67286">
              <w:t>Cardiac catheterization</w:t>
            </w:r>
          </w:p>
        </w:tc>
      </w:tr>
      <w:tr w:rsidR="001E206E" w:rsidRPr="00C67286" w:rsidDel="004763E0" w14:paraId="332D65E5" w14:textId="77777777" w:rsidTr="00BB76BC">
        <w:trPr>
          <w:cantSplit/>
        </w:trPr>
        <w:tc>
          <w:tcPr>
            <w:tcW w:w="1161" w:type="dxa"/>
            <w:vAlign w:val="bottom"/>
          </w:tcPr>
          <w:p w14:paraId="5F76354D" w14:textId="77777777" w:rsidR="001E206E" w:rsidRPr="00C67286" w:rsidDel="004763E0" w:rsidRDefault="001E206E" w:rsidP="00AD069D">
            <w:pPr>
              <w:pStyle w:val="TableEntry"/>
            </w:pPr>
            <w:r w:rsidRPr="00C67286">
              <w:t>34896-1</w:t>
            </w:r>
          </w:p>
        </w:tc>
        <w:tc>
          <w:tcPr>
            <w:tcW w:w="2074" w:type="dxa"/>
            <w:vAlign w:val="bottom"/>
          </w:tcPr>
          <w:p w14:paraId="54E7A5A3" w14:textId="77777777" w:rsidR="001E206E" w:rsidRPr="00C67286" w:rsidDel="004763E0" w:rsidRDefault="001E206E" w:rsidP="00AD069D">
            <w:pPr>
              <w:pStyle w:val="TableEntry"/>
            </w:pPr>
            <w:r w:rsidRPr="00C67286">
              <w:t>Interventional procedure note</w:t>
            </w:r>
          </w:p>
        </w:tc>
        <w:tc>
          <w:tcPr>
            <w:tcW w:w="1418" w:type="dxa"/>
            <w:vAlign w:val="bottom"/>
          </w:tcPr>
          <w:p w14:paraId="55CA2FD0" w14:textId="77777777" w:rsidR="001E206E" w:rsidRPr="00C67286" w:rsidDel="004763E0" w:rsidRDefault="001E206E" w:rsidP="003579DA">
            <w:pPr>
              <w:pStyle w:val="TableEntry"/>
            </w:pPr>
            <w:r w:rsidRPr="00C67286">
              <w:t>{Setting}</w:t>
            </w:r>
          </w:p>
        </w:tc>
        <w:tc>
          <w:tcPr>
            <w:tcW w:w="3987" w:type="dxa"/>
            <w:vAlign w:val="bottom"/>
          </w:tcPr>
          <w:p w14:paraId="489910FC" w14:textId="77777777" w:rsidR="001E206E" w:rsidRPr="00C67286" w:rsidDel="004763E0" w:rsidRDefault="001E206E" w:rsidP="003579DA">
            <w:pPr>
              <w:pStyle w:val="TableEntry"/>
            </w:pPr>
            <w:r w:rsidRPr="00C67286">
              <w:t>Cardiology</w:t>
            </w:r>
          </w:p>
        </w:tc>
      </w:tr>
    </w:tbl>
    <w:p w14:paraId="6FAACD91" w14:textId="77777777" w:rsidR="001E206E" w:rsidRPr="00C67286" w:rsidRDefault="001E206E" w:rsidP="001E206E"/>
    <w:p w14:paraId="069D298B" w14:textId="77777777" w:rsidR="001E206E" w:rsidRPr="00C67286" w:rsidRDefault="001E206E" w:rsidP="001E206E">
      <w:pPr>
        <w:numPr>
          <w:ilvl w:val="0"/>
          <w:numId w:val="39"/>
        </w:numPr>
        <w:spacing w:before="0" w:after="40" w:line="260" w:lineRule="exact"/>
      </w:pPr>
      <w:r w:rsidRPr="00C67286">
        <w:rPr>
          <w:b/>
          <w:sz w:val="16"/>
          <w:szCs w:val="16"/>
        </w:rPr>
        <w:t>SHALL</w:t>
      </w:r>
      <w:r w:rsidRPr="00C67286">
        <w:t xml:space="preserve"> contain exactly one [1..1] </w:t>
      </w:r>
      <w:r w:rsidRPr="00C67286">
        <w:rPr>
          <w:rFonts w:ascii="Courier New" w:hAnsi="Courier New"/>
          <w:b/>
        </w:rPr>
        <w:t>title</w:t>
      </w:r>
      <w:r w:rsidRPr="00C67286">
        <w:t xml:space="preserve"> (CONF:5254). </w:t>
      </w:r>
    </w:p>
    <w:p w14:paraId="564F6255" w14:textId="77777777" w:rsidR="001E206E" w:rsidRPr="00C67286" w:rsidRDefault="001E206E" w:rsidP="001E206E">
      <w:pPr>
        <w:numPr>
          <w:ilvl w:val="1"/>
          <w:numId w:val="39"/>
        </w:numPr>
        <w:spacing w:before="0" w:after="40" w:line="260" w:lineRule="exact"/>
      </w:pPr>
      <w:r w:rsidRPr="00C67286">
        <w:t>Can either be a locally defined name or the display name corresponding to clinicalDocument/code (CONF:5255).</w:t>
      </w:r>
      <w:r w:rsidR="000121FB" w:rsidRPr="00C67286">
        <w:t>&gt;</w:t>
      </w:r>
    </w:p>
    <w:p w14:paraId="3E7C307E" w14:textId="77777777" w:rsidR="00983131" w:rsidRPr="00C67286" w:rsidRDefault="00983131" w:rsidP="00D35F24">
      <w:pPr>
        <w:pStyle w:val="BodyText"/>
        <w:rPr>
          <w:lang w:eastAsia="x-none"/>
        </w:rPr>
      </w:pPr>
    </w:p>
    <w:p w14:paraId="3D5D34E7" w14:textId="77777777" w:rsidR="00983131" w:rsidRPr="00C67286" w:rsidRDefault="00983131" w:rsidP="00597DB2">
      <w:pPr>
        <w:pStyle w:val="AuthorInstructions"/>
      </w:pPr>
      <w:r w:rsidRPr="00C67286">
        <w:t xml:space="preserve">###End Discrete Conformance Format – Header </w:t>
      </w:r>
    </w:p>
    <w:p w14:paraId="3BC367AC" w14:textId="77777777" w:rsidR="00B9303B" w:rsidRPr="00C67286" w:rsidRDefault="00B9303B" w:rsidP="00B9303B">
      <w:pPr>
        <w:pStyle w:val="Heading2"/>
        <w:numPr>
          <w:ilvl w:val="0"/>
          <w:numId w:val="0"/>
        </w:numPr>
        <w:rPr>
          <w:noProof w:val="0"/>
        </w:rPr>
      </w:pPr>
      <w:bookmarkStart w:id="1106" w:name="_Toc345074716"/>
      <w:r w:rsidRPr="00C67286">
        <w:rPr>
          <w:noProof w:val="0"/>
        </w:rPr>
        <w:t>6.3.3</w:t>
      </w:r>
      <w:r w:rsidR="00291725" w:rsidRPr="00C67286">
        <w:rPr>
          <w:noProof w:val="0"/>
        </w:rPr>
        <w:t xml:space="preserve"> </w:t>
      </w:r>
      <w:r w:rsidRPr="00C67286">
        <w:rPr>
          <w:noProof w:val="0"/>
        </w:rPr>
        <w:t>CDA Section Content Modules</w:t>
      </w:r>
      <w:bookmarkEnd w:id="1106"/>
    </w:p>
    <w:p w14:paraId="526CFE96" w14:textId="77777777" w:rsidR="00870306" w:rsidRPr="00C67286" w:rsidRDefault="00870306" w:rsidP="00870306">
      <w:pPr>
        <w:pStyle w:val="EditorInstructions"/>
      </w:pPr>
      <w:r w:rsidRPr="00C67286">
        <w:t>Add to section 6.3.</w:t>
      </w:r>
      <w:r w:rsidR="00951F63" w:rsidRPr="00C67286">
        <w:t>3</w:t>
      </w:r>
      <w:r w:rsidR="00983131" w:rsidRPr="00C67286">
        <w:t>.10</w:t>
      </w:r>
      <w:r w:rsidRPr="00C67286">
        <w:t xml:space="preserve"> </w:t>
      </w:r>
      <w:r w:rsidR="006A2A74" w:rsidRPr="00C67286">
        <w:t>Section</w:t>
      </w:r>
      <w:r w:rsidRPr="00C67286">
        <w:t xml:space="preserve"> Content Modules</w:t>
      </w:r>
    </w:p>
    <w:p w14:paraId="3A6F96CF" w14:textId="77777777" w:rsidR="00AE4AED" w:rsidRPr="00C67286" w:rsidRDefault="00AE4AED" w:rsidP="00870306">
      <w:pPr>
        <w:pStyle w:val="BodyText"/>
        <w:rPr>
          <w:lang w:eastAsia="x-none"/>
        </w:rPr>
      </w:pPr>
    </w:p>
    <w:p w14:paraId="65F966A1" w14:textId="77777777" w:rsidR="00A23689" w:rsidRPr="00C67286" w:rsidRDefault="00A23689" w:rsidP="00597DB2">
      <w:pPr>
        <w:pStyle w:val="AuthorInstructions"/>
      </w:pPr>
      <w:r w:rsidRPr="00C67286">
        <w:t>&lt;Replicate this section/table for as many new Section</w:t>
      </w:r>
      <w:r w:rsidR="000121FB" w:rsidRPr="00C67286">
        <w:t>s as</w:t>
      </w:r>
      <w:r w:rsidR="005F3FB5" w:rsidRPr="00C67286">
        <w:t xml:space="preserve"> </w:t>
      </w:r>
      <w:r w:rsidRPr="00C67286">
        <w:t>are added in this supplement.&gt;</w:t>
      </w:r>
    </w:p>
    <w:p w14:paraId="2BE309C1" w14:textId="77777777" w:rsidR="00363069" w:rsidRPr="00C67286" w:rsidRDefault="00363069" w:rsidP="00597DB2">
      <w:pPr>
        <w:pStyle w:val="AuthorInstructions"/>
      </w:pPr>
      <w:r w:rsidRPr="00C67286">
        <w:t>&lt;</w:t>
      </w:r>
      <w:r w:rsidR="009D125C" w:rsidRPr="00C67286">
        <w:t>Author</w:t>
      </w:r>
      <w:r w:rsidRPr="00C67286">
        <w:t>s’ notes:</w:t>
      </w:r>
      <w:r w:rsidR="005F3FB5" w:rsidRPr="00C67286">
        <w:t xml:space="preserve"> </w:t>
      </w:r>
      <w:r w:rsidRPr="00C67286">
        <w:t>Section naming instructions:</w:t>
      </w:r>
      <w:r w:rsidR="005F3FB5" w:rsidRPr="00C67286">
        <w:t xml:space="preserve"> </w:t>
      </w:r>
      <w:r w:rsidRPr="00C67286">
        <w:t>If a Section is a specialization of an existing Section, begin the name with the original section name</w:t>
      </w:r>
      <w:r w:rsidR="00887E40" w:rsidRPr="00C67286">
        <w:t xml:space="preserve">. </w:t>
      </w:r>
      <w:r w:rsidRPr="00C67286">
        <w:t>For example, if Cardiology is creating a specialization of the “Medical History Section”, the new section should be named “Medical History Section – Cardiac” and not “Cardiac Medical History Section”.&gt;</w:t>
      </w:r>
    </w:p>
    <w:p w14:paraId="3FF9EDBB" w14:textId="77777777" w:rsidR="00D35F24" w:rsidRPr="00C67286" w:rsidRDefault="00D35F24" w:rsidP="00597DB2">
      <w:pPr>
        <w:pStyle w:val="AuthorInstructions"/>
      </w:pPr>
    </w:p>
    <w:p w14:paraId="7221F6BF" w14:textId="77777777" w:rsidR="00D35F24" w:rsidRPr="00C67286" w:rsidRDefault="00D35F24" w:rsidP="00597DB2">
      <w:pPr>
        <w:pStyle w:val="AuthorInstructions"/>
      </w:pPr>
      <w:r w:rsidRPr="00C67286">
        <w:t>###Begin Tabular Format - Section</w:t>
      </w:r>
    </w:p>
    <w:p w14:paraId="1C03F919" w14:textId="77777777" w:rsidR="00286433" w:rsidRPr="00C67286" w:rsidRDefault="00286433" w:rsidP="00597DB2">
      <w:pPr>
        <w:pStyle w:val="AuthorInstructions"/>
      </w:pPr>
      <w:r w:rsidRPr="00C67286">
        <w:t xml:space="preserve">&lt;Delete </w:t>
      </w:r>
      <w:r w:rsidR="000121FB" w:rsidRPr="00C67286">
        <w:t>examples in</w:t>
      </w:r>
      <w:r w:rsidRPr="00C67286">
        <w:t xml:space="preserve"> rows of table below prior to Public Comment.&gt;</w:t>
      </w:r>
    </w:p>
    <w:p w14:paraId="5F77E35C" w14:textId="77777777" w:rsidR="00D07411" w:rsidRPr="00C67286" w:rsidRDefault="00870306" w:rsidP="00B84D95">
      <w:pPr>
        <w:pStyle w:val="Heading4"/>
        <w:numPr>
          <w:ilvl w:val="0"/>
          <w:numId w:val="0"/>
        </w:numPr>
        <w:ind w:left="864" w:hanging="864"/>
        <w:rPr>
          <w:noProof w:val="0"/>
        </w:rPr>
      </w:pPr>
      <w:bookmarkStart w:id="1107" w:name="_Toc345074717"/>
      <w:r w:rsidRPr="00C67286">
        <w:rPr>
          <w:noProof w:val="0"/>
        </w:rPr>
        <w:t>6.3.</w:t>
      </w:r>
      <w:r w:rsidR="00951F63" w:rsidRPr="00C67286">
        <w:rPr>
          <w:noProof w:val="0"/>
        </w:rPr>
        <w:t>3</w:t>
      </w:r>
      <w:r w:rsidR="00BA437B" w:rsidRPr="00C67286">
        <w:rPr>
          <w:noProof w:val="0"/>
        </w:rPr>
        <w:t>.</w:t>
      </w:r>
      <w:r w:rsidR="00B9303B" w:rsidRPr="00C67286">
        <w:rPr>
          <w:noProof w:val="0"/>
        </w:rPr>
        <w:t>10</w:t>
      </w:r>
      <w:r w:rsidR="00363069" w:rsidRPr="00C67286">
        <w:rPr>
          <w:noProof w:val="0"/>
        </w:rPr>
        <w:t>.</w:t>
      </w:r>
      <w:r w:rsidR="00774B6B" w:rsidRPr="00C67286">
        <w:rPr>
          <w:noProof w:val="0"/>
        </w:rPr>
        <w:t>S</w:t>
      </w:r>
      <w:r w:rsidR="00291725" w:rsidRPr="00C67286">
        <w:rPr>
          <w:noProof w:val="0"/>
        </w:rPr>
        <w:t xml:space="preserve"> </w:t>
      </w:r>
      <w:r w:rsidR="006A2A74" w:rsidRPr="00C67286">
        <w:rPr>
          <w:noProof w:val="0"/>
        </w:rPr>
        <w:t>&lt;Section</w:t>
      </w:r>
      <w:r w:rsidR="00D07411" w:rsidRPr="00C67286">
        <w:rPr>
          <w:noProof w:val="0"/>
        </w:rPr>
        <w:t xml:space="preserve"> Module Name</w:t>
      </w:r>
      <w:r w:rsidR="006A2A74" w:rsidRPr="00C67286">
        <w:rPr>
          <w:noProof w:val="0"/>
        </w:rPr>
        <w:t>&gt;</w:t>
      </w:r>
      <w:r w:rsidR="00316247" w:rsidRPr="00C67286">
        <w:rPr>
          <w:noProof w:val="0"/>
        </w:rPr>
        <w:t xml:space="preserve"> - </w:t>
      </w:r>
      <w:r w:rsidR="006A2A74" w:rsidRPr="00C67286">
        <w:rPr>
          <w:noProof w:val="0"/>
        </w:rPr>
        <w:t>Section</w:t>
      </w:r>
      <w:r w:rsidRPr="00C67286">
        <w:rPr>
          <w:noProof w:val="0"/>
        </w:rPr>
        <w:t xml:space="preserve"> </w:t>
      </w:r>
      <w:r w:rsidR="00D07411" w:rsidRPr="00C67286">
        <w:rPr>
          <w:noProof w:val="0"/>
        </w:rPr>
        <w:t xml:space="preserve">Content </w:t>
      </w:r>
      <w:r w:rsidRPr="00C67286">
        <w:rPr>
          <w:noProof w:val="0"/>
        </w:rPr>
        <w:t>Module</w:t>
      </w:r>
      <w:bookmarkEnd w:id="1107"/>
      <w:r w:rsidRPr="00C67286">
        <w:rPr>
          <w:noProof w:val="0"/>
        </w:rPr>
        <w:t xml:space="preserve"> </w:t>
      </w:r>
      <w:bookmarkStart w:id="1108" w:name="_Toc291167503"/>
      <w:bookmarkStart w:id="1109" w:name="_Toc291231442"/>
      <w:bookmarkStart w:id="1110" w:name="_Toc296340356"/>
    </w:p>
    <w:p w14:paraId="155A31DE" w14:textId="77777777" w:rsidR="005D6104" w:rsidRPr="00C67286" w:rsidRDefault="00D07411" w:rsidP="00712AE6">
      <w:pPr>
        <w:pStyle w:val="TableTitle"/>
      </w:pPr>
      <w:r w:rsidRPr="00C67286">
        <w:t xml:space="preserve">Table </w:t>
      </w:r>
      <w:r w:rsidR="005D6104" w:rsidRPr="00C67286">
        <w:t>6.3.</w:t>
      </w:r>
      <w:r w:rsidR="00951F63" w:rsidRPr="00C67286">
        <w:t>3</w:t>
      </w:r>
      <w:r w:rsidR="004225C9" w:rsidRPr="00C67286">
        <w:t>.</w:t>
      </w:r>
      <w:r w:rsidR="00B9303B" w:rsidRPr="00C67286">
        <w:t>10</w:t>
      </w:r>
      <w:r w:rsidR="00A23689" w:rsidRPr="00C67286">
        <w:t>.</w:t>
      </w:r>
      <w:r w:rsidR="00774B6B" w:rsidRPr="00C67286">
        <w:t>S</w:t>
      </w:r>
      <w:r w:rsidR="00AE4AED" w:rsidRPr="00C67286">
        <w:t>-1</w:t>
      </w:r>
      <w:r w:rsidR="005D6104" w:rsidRPr="00C67286">
        <w:t xml:space="preserve"> </w:t>
      </w:r>
      <w:r w:rsidR="00AE4AED" w:rsidRPr="00C67286">
        <w:t>&lt;Section</w:t>
      </w:r>
      <w:r w:rsidRPr="00C67286">
        <w:t xml:space="preserve"> Module Name</w:t>
      </w:r>
      <w:r w:rsidR="00665D8F" w:rsidRPr="00C67286">
        <w:t>&gt;</w:t>
      </w:r>
      <w:r w:rsidR="00AE4AED" w:rsidRPr="00C67286">
        <w:t xml:space="preserve"> </w:t>
      </w:r>
      <w:r w:rsidR="005D6104" w:rsidRPr="00C67286">
        <w:t>Section</w:t>
      </w:r>
      <w:bookmarkEnd w:id="1108"/>
      <w:bookmarkEnd w:id="1109"/>
      <w:bookmarkEnd w:id="1110"/>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C67286" w14:paraId="7D93C6C7"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037C546" w14:textId="77777777" w:rsidR="00363069" w:rsidRPr="00C67286" w:rsidRDefault="00363069" w:rsidP="00597DB2">
            <w:pPr>
              <w:pStyle w:val="TableEntryHeader"/>
            </w:pPr>
            <w:r w:rsidRPr="00C67286">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697EE0A" w14:textId="77777777" w:rsidR="00363069" w:rsidRPr="00C67286" w:rsidRDefault="00363069" w:rsidP="003579DA">
            <w:pPr>
              <w:pStyle w:val="TableEntry"/>
            </w:pPr>
            <w:r w:rsidRPr="00C67286">
              <w:t>&lt;exact same Section Module name listed above&gt;</w:t>
            </w:r>
          </w:p>
        </w:tc>
      </w:tr>
      <w:tr w:rsidR="00D34E63" w:rsidRPr="00C67286" w14:paraId="7253392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3DB5A2" w14:textId="77777777" w:rsidR="00D34E63" w:rsidRPr="00C67286" w:rsidRDefault="00D34E63" w:rsidP="00597DB2">
            <w:pPr>
              <w:pStyle w:val="TableEntryHeader"/>
            </w:pPr>
            <w:r w:rsidRPr="00C67286">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6DCCB6" w14:textId="77777777" w:rsidR="00D34E63" w:rsidRPr="00C67286" w:rsidRDefault="00D34E63" w:rsidP="003579DA">
            <w:pPr>
              <w:pStyle w:val="TableEntry"/>
            </w:pPr>
            <w:r w:rsidRPr="00C67286">
              <w:t>&lt;oid&gt;</w:t>
            </w:r>
          </w:p>
        </w:tc>
      </w:tr>
      <w:tr w:rsidR="00D34E63" w:rsidRPr="00C67286" w14:paraId="5D91FDD3"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DC59C75" w14:textId="77777777" w:rsidR="00D34E63" w:rsidRPr="00C67286" w:rsidRDefault="00D34E63" w:rsidP="00597DB2">
            <w:pPr>
              <w:pStyle w:val="TableEntryHeader"/>
            </w:pPr>
            <w:r w:rsidRPr="00C67286">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110335C" w14:textId="77777777" w:rsidR="00D34E63" w:rsidRPr="00C67286" w:rsidRDefault="00D34E63" w:rsidP="003579DA">
            <w:pPr>
              <w:pStyle w:val="TableEntry"/>
            </w:pPr>
            <w:r w:rsidRPr="00C67286">
              <w:t>&lt;Parent Template Name</w:t>
            </w:r>
            <w:r w:rsidR="005F3FB5" w:rsidRPr="00C67286">
              <w:t xml:space="preserve"> </w:t>
            </w:r>
            <w:r w:rsidRPr="00C67286">
              <w:t>oid/uid [Domain - Reference]&gt;</w:t>
            </w:r>
          </w:p>
          <w:p w14:paraId="058F17D5" w14:textId="77777777" w:rsidR="00D34E63" w:rsidRPr="00C67286" w:rsidRDefault="00D34E63" w:rsidP="00017E09">
            <w:pPr>
              <w:pStyle w:val="TableEntry"/>
            </w:pPr>
          </w:p>
        </w:tc>
      </w:tr>
      <w:tr w:rsidR="00D34E63" w:rsidRPr="00C67286" w14:paraId="1787CFA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4C37160" w14:textId="77777777" w:rsidR="00D34E63" w:rsidRPr="00C67286" w:rsidRDefault="00D34E63" w:rsidP="00597DB2">
            <w:pPr>
              <w:pStyle w:val="TableEntryHeader"/>
            </w:pPr>
            <w:r w:rsidRPr="00C67286">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8E15508" w14:textId="77777777" w:rsidR="00D34E63" w:rsidRPr="00C67286" w:rsidRDefault="00D34E63" w:rsidP="003579DA">
            <w:pPr>
              <w:pStyle w:val="TableEntry"/>
            </w:pPr>
            <w:r w:rsidRPr="00C67286">
              <w:t>&lt;brief textual description, one paragraph&gt;</w:t>
            </w:r>
          </w:p>
        </w:tc>
      </w:tr>
      <w:tr w:rsidR="00D34E63" w:rsidRPr="00C67286" w14:paraId="382926D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034FE0C" w14:textId="77777777" w:rsidR="00D34E63" w:rsidRPr="00C67286" w:rsidRDefault="00D34E63" w:rsidP="00597DB2">
            <w:pPr>
              <w:pStyle w:val="TableEntryHeader"/>
            </w:pPr>
            <w:r w:rsidRPr="00C67286">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02F2CB" w14:textId="77777777" w:rsidR="00D34E63" w:rsidRPr="00C67286" w:rsidRDefault="00D34E63" w:rsidP="003579DA">
            <w:pPr>
              <w:pStyle w:val="TableEntry"/>
            </w:pPr>
            <w:r w:rsidRPr="00C67286">
              <w:t>&lt;Code, Code Scheme, “Section Code Name”&gt;</w:t>
            </w:r>
          </w:p>
        </w:tc>
      </w:tr>
      <w:tr w:rsidR="00D34E63" w:rsidRPr="00C67286" w14:paraId="5AE9B1C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DC30E4C" w14:textId="77777777" w:rsidR="00D34E63" w:rsidRPr="00C67286" w:rsidRDefault="00D34E63" w:rsidP="00597DB2">
            <w:pPr>
              <w:pStyle w:val="TableEntryHeader"/>
            </w:pPr>
            <w:r w:rsidRPr="00C67286">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F084270" w14:textId="77777777" w:rsidR="00D34E63" w:rsidRPr="00C67286" w:rsidRDefault="00D34E63" w:rsidP="003579DA">
            <w:pPr>
              <w:pStyle w:val="TableEntry"/>
            </w:pPr>
            <w:r w:rsidRPr="00C67286">
              <w:t>&lt;If inherited from encompassing content module use “current recordTarget”, unless otherwise specified</w:t>
            </w:r>
            <w:r w:rsidR="00887E40" w:rsidRPr="00C67286">
              <w:t xml:space="preserve">. </w:t>
            </w:r>
            <w:r w:rsidRPr="00C67286">
              <w:t>Role and entity must be specified if not inherited. &gt;</w:t>
            </w:r>
          </w:p>
        </w:tc>
      </w:tr>
      <w:tr w:rsidR="00D34E63" w:rsidRPr="00C67286" w14:paraId="1EF4BBD3"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5713FC" w14:textId="77777777" w:rsidR="00D34E63" w:rsidRPr="00C67286" w:rsidRDefault="00D34E63" w:rsidP="00597DB2">
            <w:pPr>
              <w:pStyle w:val="TableEntryHeader"/>
            </w:pPr>
            <w:r w:rsidRPr="00C67286">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1A696D1" w14:textId="77777777" w:rsidR="00D34E63" w:rsidRPr="00C67286" w:rsidRDefault="00D34E63" w:rsidP="003579DA">
            <w:pPr>
              <w:pStyle w:val="TableEntry"/>
            </w:pPr>
            <w:r w:rsidRPr="00C67286">
              <w:t>&lt;If inherited from encompassing content module use “current recordTarget”, unless otherwise specified.&gt;</w:t>
            </w:r>
          </w:p>
        </w:tc>
      </w:tr>
      <w:tr w:rsidR="00D34E63" w:rsidRPr="00C67286" w14:paraId="4CF92D4B"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DD656B5" w14:textId="77777777" w:rsidR="00D34E63" w:rsidRPr="00C67286" w:rsidRDefault="00D34E63" w:rsidP="00597DB2">
            <w:pPr>
              <w:pStyle w:val="TableEntryHeader"/>
            </w:pPr>
            <w:r w:rsidRPr="00C67286">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3B6B" w14:textId="77777777" w:rsidR="00D34E63" w:rsidRPr="00C67286" w:rsidRDefault="00D34E63" w:rsidP="003579DA">
            <w:pPr>
              <w:pStyle w:val="TableEntry"/>
            </w:pPr>
            <w:r w:rsidRPr="00C67286">
              <w:t>&lt;If inherited from encompassing content module use “current recordTarget”, unless otherwise specified.&gt;</w:t>
            </w:r>
          </w:p>
        </w:tc>
      </w:tr>
      <w:tr w:rsidR="00A23689" w:rsidRPr="00C67286" w14:paraId="5A36A463" w14:textId="77777777" w:rsidTr="00BB76BC">
        <w:tc>
          <w:tcPr>
            <w:tcW w:w="492" w:type="pct"/>
            <w:tcBorders>
              <w:top w:val="single" w:sz="4" w:space="0" w:color="auto"/>
            </w:tcBorders>
            <w:shd w:val="clear" w:color="auto" w:fill="E6E6E6"/>
            <w:vAlign w:val="center"/>
          </w:tcPr>
          <w:p w14:paraId="0E4B83A5" w14:textId="77777777" w:rsidR="00363069" w:rsidRPr="00C67286" w:rsidRDefault="00363069" w:rsidP="008358E5">
            <w:pPr>
              <w:pStyle w:val="TableEntryHeader"/>
            </w:pPr>
            <w:r w:rsidRPr="00C67286">
              <w:t>Opt</w:t>
            </w:r>
            <w:r w:rsidR="00AD069D" w:rsidRPr="00C67286">
              <w:t xml:space="preserve"> and Card</w:t>
            </w:r>
            <w:r w:rsidRPr="00C67286">
              <w:t xml:space="preserve"> </w:t>
            </w:r>
          </w:p>
        </w:tc>
        <w:tc>
          <w:tcPr>
            <w:tcW w:w="626" w:type="pct"/>
            <w:tcBorders>
              <w:top w:val="single" w:sz="4" w:space="0" w:color="auto"/>
            </w:tcBorders>
            <w:shd w:val="clear" w:color="auto" w:fill="E6E6E6"/>
            <w:vAlign w:val="center"/>
          </w:tcPr>
          <w:p w14:paraId="02060BEA" w14:textId="77777777" w:rsidR="00363069" w:rsidRPr="00C67286" w:rsidRDefault="00D34E63" w:rsidP="00597DB2">
            <w:pPr>
              <w:pStyle w:val="TableEntryHeader"/>
            </w:pPr>
            <w:r w:rsidRPr="00C67286">
              <w:t>Condition</w:t>
            </w:r>
          </w:p>
        </w:tc>
        <w:tc>
          <w:tcPr>
            <w:tcW w:w="1115" w:type="pct"/>
            <w:tcBorders>
              <w:top w:val="single" w:sz="4" w:space="0" w:color="auto"/>
            </w:tcBorders>
            <w:shd w:val="clear" w:color="auto" w:fill="E4E4E4"/>
          </w:tcPr>
          <w:p w14:paraId="3D03C19C" w14:textId="77777777" w:rsidR="00363069" w:rsidRPr="00C67286" w:rsidRDefault="00D34E63" w:rsidP="008358E5">
            <w:pPr>
              <w:pStyle w:val="TableEntryHeader"/>
            </w:pPr>
            <w:r w:rsidRPr="00C67286">
              <w:t xml:space="preserve">Data Element or </w:t>
            </w:r>
            <w:r w:rsidRPr="00C67286">
              <w:br/>
              <w:t>Section Name</w:t>
            </w:r>
          </w:p>
        </w:tc>
        <w:tc>
          <w:tcPr>
            <w:tcW w:w="1302" w:type="pct"/>
            <w:tcBorders>
              <w:top w:val="single" w:sz="4" w:space="0" w:color="auto"/>
            </w:tcBorders>
            <w:shd w:val="clear" w:color="auto" w:fill="E4E4E4"/>
            <w:vAlign w:val="center"/>
          </w:tcPr>
          <w:p w14:paraId="542760F4" w14:textId="77777777" w:rsidR="00363069" w:rsidRPr="00C67286" w:rsidRDefault="00363069" w:rsidP="00B92EA1">
            <w:pPr>
              <w:pStyle w:val="TableEntryHeader"/>
            </w:pPr>
            <w:r w:rsidRPr="00C67286">
              <w:t>Template ID</w:t>
            </w:r>
          </w:p>
        </w:tc>
        <w:tc>
          <w:tcPr>
            <w:tcW w:w="773" w:type="pct"/>
            <w:tcBorders>
              <w:top w:val="single" w:sz="4" w:space="0" w:color="auto"/>
            </w:tcBorders>
            <w:shd w:val="clear" w:color="auto" w:fill="E4E4E4"/>
            <w:vAlign w:val="center"/>
          </w:tcPr>
          <w:p w14:paraId="05BF54F9" w14:textId="77777777" w:rsidR="00363069" w:rsidRPr="00C67286" w:rsidRDefault="00363069" w:rsidP="0071309E">
            <w:pPr>
              <w:pStyle w:val="TableEntryHeader"/>
            </w:pPr>
            <w:r w:rsidRPr="00C67286">
              <w:t>Specification Document</w:t>
            </w:r>
          </w:p>
        </w:tc>
        <w:tc>
          <w:tcPr>
            <w:tcW w:w="692" w:type="pct"/>
            <w:tcBorders>
              <w:top w:val="single" w:sz="4" w:space="0" w:color="auto"/>
            </w:tcBorders>
            <w:shd w:val="clear" w:color="auto" w:fill="E4E4E4"/>
            <w:vAlign w:val="center"/>
          </w:tcPr>
          <w:p w14:paraId="182B9041" w14:textId="77777777" w:rsidR="00363069" w:rsidRPr="00C67286" w:rsidRDefault="00363069" w:rsidP="004070FB">
            <w:pPr>
              <w:pStyle w:val="TableEntryHeader"/>
            </w:pPr>
            <w:r w:rsidRPr="00C67286">
              <w:t>Vocabulary</w:t>
            </w:r>
          </w:p>
          <w:p w14:paraId="5A49BF24" w14:textId="77777777" w:rsidR="00363069" w:rsidRPr="00C67286" w:rsidRDefault="00363069" w:rsidP="0070762D">
            <w:pPr>
              <w:pStyle w:val="TableEntryHeader"/>
            </w:pPr>
            <w:r w:rsidRPr="00C67286">
              <w:t>Constraint</w:t>
            </w:r>
          </w:p>
        </w:tc>
      </w:tr>
      <w:tr w:rsidR="00D34E63" w:rsidRPr="00C67286" w14:paraId="1CACD3C8" w14:textId="77777777" w:rsidTr="00D34E63">
        <w:tc>
          <w:tcPr>
            <w:tcW w:w="5000" w:type="pct"/>
            <w:gridSpan w:val="6"/>
          </w:tcPr>
          <w:p w14:paraId="7D4D61C6" w14:textId="77777777" w:rsidR="00D34E63" w:rsidRPr="00C67286" w:rsidRDefault="00D34E63" w:rsidP="008358E5">
            <w:pPr>
              <w:pStyle w:val="TableEntryHeader"/>
            </w:pPr>
            <w:r w:rsidRPr="00C67286">
              <w:t>Subsections</w:t>
            </w:r>
          </w:p>
        </w:tc>
      </w:tr>
      <w:tr w:rsidR="00A23689" w:rsidRPr="00C67286" w14:paraId="78C6C891" w14:textId="77777777" w:rsidTr="00BB76BC">
        <w:tc>
          <w:tcPr>
            <w:tcW w:w="492" w:type="pct"/>
            <w:vAlign w:val="center"/>
          </w:tcPr>
          <w:p w14:paraId="2D455408" w14:textId="77777777" w:rsidR="00A23689" w:rsidRPr="00C67286" w:rsidRDefault="00286433" w:rsidP="00AD069D">
            <w:pPr>
              <w:pStyle w:val="TableEntry"/>
            </w:pPr>
            <w:r w:rsidRPr="00C67286">
              <w:t>x [?..?]</w:t>
            </w:r>
          </w:p>
        </w:tc>
        <w:tc>
          <w:tcPr>
            <w:tcW w:w="626" w:type="pct"/>
            <w:vAlign w:val="center"/>
          </w:tcPr>
          <w:p w14:paraId="57B58F78" w14:textId="77777777" w:rsidR="00A23689" w:rsidRPr="00C67286" w:rsidRDefault="00286433" w:rsidP="003579DA">
            <w:pPr>
              <w:pStyle w:val="TableEntry"/>
            </w:pPr>
            <w:r w:rsidRPr="00C67286">
              <w:t>&lt;ref or link to cond section below, if applicable&gt;</w:t>
            </w:r>
          </w:p>
        </w:tc>
        <w:tc>
          <w:tcPr>
            <w:tcW w:w="1115" w:type="pct"/>
            <w:vAlign w:val="center"/>
          </w:tcPr>
          <w:p w14:paraId="6B4DE341" w14:textId="77777777" w:rsidR="00A23689" w:rsidRPr="00C67286" w:rsidRDefault="00286433" w:rsidP="00017E09">
            <w:pPr>
              <w:pStyle w:val="TableEntry"/>
            </w:pPr>
            <w:r w:rsidRPr="00C67286">
              <w:t>&lt;name of subsection&gt;</w:t>
            </w:r>
          </w:p>
        </w:tc>
        <w:tc>
          <w:tcPr>
            <w:tcW w:w="1302" w:type="pct"/>
            <w:vAlign w:val="center"/>
          </w:tcPr>
          <w:p w14:paraId="26142DB3" w14:textId="77777777" w:rsidR="00A23689" w:rsidRPr="00C67286" w:rsidRDefault="00286433" w:rsidP="003B70A2">
            <w:pPr>
              <w:pStyle w:val="TableEntry"/>
            </w:pPr>
            <w:r w:rsidRPr="00C67286">
              <w:t>&lt;oid&gt;</w:t>
            </w:r>
          </w:p>
        </w:tc>
        <w:tc>
          <w:tcPr>
            <w:tcW w:w="773" w:type="pct"/>
            <w:vAlign w:val="center"/>
          </w:tcPr>
          <w:p w14:paraId="6F29F3E2" w14:textId="77777777" w:rsidR="00A23689" w:rsidRPr="00C67286" w:rsidRDefault="00286433" w:rsidP="00EF1E77">
            <w:pPr>
              <w:pStyle w:val="TableEntry"/>
            </w:pPr>
            <w:r w:rsidRPr="00C67286">
              <w:t>&lt;reference or link to specification document location,</w:t>
            </w:r>
            <w:r w:rsidR="005F3FB5" w:rsidRPr="00C67286">
              <w:t xml:space="preserve"> </w:t>
            </w:r>
            <w:r w:rsidRPr="00C67286">
              <w:t>if applicable&gt;</w:t>
            </w:r>
          </w:p>
        </w:tc>
        <w:tc>
          <w:tcPr>
            <w:tcW w:w="692" w:type="pct"/>
            <w:vAlign w:val="center"/>
          </w:tcPr>
          <w:p w14:paraId="377E065C" w14:textId="77777777" w:rsidR="00A23689" w:rsidRPr="00C67286" w:rsidRDefault="00286433" w:rsidP="005D6176">
            <w:pPr>
              <w:pStyle w:val="TableEntry"/>
            </w:pPr>
            <w:r w:rsidRPr="00C67286">
              <w:t>&lt;reference or link to vocab constraint,</w:t>
            </w:r>
            <w:r w:rsidR="005F3FB5" w:rsidRPr="00C67286">
              <w:t xml:space="preserve"> </w:t>
            </w:r>
            <w:r w:rsidRPr="00C67286">
              <w:t>if applicable&gt;</w:t>
            </w:r>
          </w:p>
        </w:tc>
      </w:tr>
      <w:tr w:rsidR="00A23689" w:rsidRPr="00C67286" w14:paraId="0DA60702" w14:textId="77777777" w:rsidTr="00BB76BC">
        <w:tc>
          <w:tcPr>
            <w:tcW w:w="492" w:type="pct"/>
            <w:vAlign w:val="center"/>
          </w:tcPr>
          <w:p w14:paraId="7D095803" w14:textId="77777777" w:rsidR="00D34E63" w:rsidRPr="00C67286" w:rsidRDefault="000121FB" w:rsidP="00EF1E77">
            <w:pPr>
              <w:pStyle w:val="TableEntry"/>
            </w:pPr>
            <w:r w:rsidRPr="00C67286">
              <w:t>&lt;</w:t>
            </w:r>
            <w:r w:rsidR="003651D9" w:rsidRPr="00C67286">
              <w:t>e.g.</w:t>
            </w:r>
            <w:r w:rsidRPr="00C67286">
              <w:t xml:space="preserve">, </w:t>
            </w:r>
            <w:r w:rsidR="00D34E63" w:rsidRPr="00C67286">
              <w:t>O [0..1]</w:t>
            </w:r>
          </w:p>
        </w:tc>
        <w:tc>
          <w:tcPr>
            <w:tcW w:w="626" w:type="pct"/>
            <w:vAlign w:val="center"/>
          </w:tcPr>
          <w:p w14:paraId="6A82564F" w14:textId="77777777" w:rsidR="00D34E63" w:rsidRPr="00C67286" w:rsidRDefault="00D34E63" w:rsidP="005D6176">
            <w:pPr>
              <w:pStyle w:val="TableEntry"/>
            </w:pPr>
          </w:p>
        </w:tc>
        <w:tc>
          <w:tcPr>
            <w:tcW w:w="1115" w:type="pct"/>
            <w:vAlign w:val="center"/>
          </w:tcPr>
          <w:p w14:paraId="25361235" w14:textId="77777777" w:rsidR="00D34E63" w:rsidRPr="00C67286" w:rsidRDefault="00D34E63" w:rsidP="0032600B">
            <w:pPr>
              <w:pStyle w:val="TableEntry"/>
            </w:pPr>
            <w:r w:rsidRPr="00C67286">
              <w:t>Active Problems</w:t>
            </w:r>
          </w:p>
        </w:tc>
        <w:tc>
          <w:tcPr>
            <w:tcW w:w="1302" w:type="pct"/>
            <w:vAlign w:val="center"/>
          </w:tcPr>
          <w:p w14:paraId="2665383F" w14:textId="77777777" w:rsidR="00D34E63" w:rsidRPr="00C67286" w:rsidRDefault="00D34E63" w:rsidP="00BB76BC">
            <w:pPr>
              <w:pStyle w:val="TableEntry"/>
            </w:pPr>
            <w:r w:rsidRPr="00C67286">
              <w:t>1.3.6.1.4.1.19376.1.5.3.1.3.6</w:t>
            </w:r>
          </w:p>
        </w:tc>
        <w:tc>
          <w:tcPr>
            <w:tcW w:w="773" w:type="pct"/>
            <w:vAlign w:val="center"/>
          </w:tcPr>
          <w:p w14:paraId="142B9D2F" w14:textId="77777777" w:rsidR="00D34E63" w:rsidRPr="00C67286" w:rsidRDefault="00D34E63" w:rsidP="00BB76BC">
            <w:pPr>
              <w:pStyle w:val="TableEntry"/>
            </w:pPr>
            <w:r w:rsidRPr="00C67286">
              <w:t>PC</w:t>
            </w:r>
            <w:r w:rsidR="00286433" w:rsidRPr="00C67286">
              <w:t>C TF-3</w:t>
            </w:r>
            <w:r w:rsidR="00746A3D" w:rsidRPr="00C67286">
              <w:t>&gt;</w:t>
            </w:r>
          </w:p>
        </w:tc>
        <w:tc>
          <w:tcPr>
            <w:tcW w:w="692" w:type="pct"/>
            <w:vAlign w:val="center"/>
          </w:tcPr>
          <w:p w14:paraId="6839D4CF" w14:textId="77777777" w:rsidR="00D34E63" w:rsidRPr="00C67286" w:rsidRDefault="00D34E63" w:rsidP="00BB76BC">
            <w:pPr>
              <w:pStyle w:val="TableEntry"/>
            </w:pPr>
          </w:p>
        </w:tc>
      </w:tr>
      <w:tr w:rsidR="00A23689" w:rsidRPr="00C67286" w14:paraId="7446885A" w14:textId="77777777" w:rsidTr="00BB76BC">
        <w:tc>
          <w:tcPr>
            <w:tcW w:w="492" w:type="pct"/>
            <w:vAlign w:val="center"/>
          </w:tcPr>
          <w:p w14:paraId="35678A3B" w14:textId="77777777" w:rsidR="00D34E63" w:rsidRPr="00C67286" w:rsidRDefault="000121FB" w:rsidP="00EF1E77">
            <w:pPr>
              <w:pStyle w:val="TableEntry"/>
            </w:pPr>
            <w:r w:rsidRPr="00C67286">
              <w:t xml:space="preserve">&lt;e.g., </w:t>
            </w:r>
            <w:r w:rsidR="00D34E63" w:rsidRPr="00C67286">
              <w:t>O [0..1]</w:t>
            </w:r>
          </w:p>
        </w:tc>
        <w:tc>
          <w:tcPr>
            <w:tcW w:w="626" w:type="pct"/>
            <w:vAlign w:val="center"/>
          </w:tcPr>
          <w:p w14:paraId="602EBD3E" w14:textId="77777777" w:rsidR="00D34E63" w:rsidRPr="00C67286" w:rsidRDefault="00D34E63" w:rsidP="005D6176">
            <w:pPr>
              <w:pStyle w:val="TableEntry"/>
            </w:pPr>
          </w:p>
        </w:tc>
        <w:tc>
          <w:tcPr>
            <w:tcW w:w="1115" w:type="pct"/>
            <w:vAlign w:val="center"/>
          </w:tcPr>
          <w:p w14:paraId="7C1EDC1F" w14:textId="77777777" w:rsidR="00D34E63" w:rsidRPr="00C67286" w:rsidRDefault="00D34E63" w:rsidP="0032600B">
            <w:pPr>
              <w:pStyle w:val="TableEntry"/>
            </w:pPr>
            <w:r w:rsidRPr="00C67286">
              <w:t xml:space="preserve">History of Present Illness </w:t>
            </w:r>
          </w:p>
        </w:tc>
        <w:tc>
          <w:tcPr>
            <w:tcW w:w="1302" w:type="pct"/>
            <w:vAlign w:val="center"/>
          </w:tcPr>
          <w:p w14:paraId="46EF80FB" w14:textId="77777777" w:rsidR="00D34E63" w:rsidRPr="00C67286" w:rsidRDefault="00D34E63" w:rsidP="00BB76BC">
            <w:pPr>
              <w:pStyle w:val="TableEntry"/>
            </w:pPr>
            <w:r w:rsidRPr="00C67286">
              <w:t>1.3.6.1.4.1.19376.1.5.3.1.3.4</w:t>
            </w:r>
          </w:p>
        </w:tc>
        <w:tc>
          <w:tcPr>
            <w:tcW w:w="773" w:type="pct"/>
            <w:vAlign w:val="center"/>
          </w:tcPr>
          <w:p w14:paraId="6D33F06D" w14:textId="77777777" w:rsidR="00D34E63" w:rsidRPr="00C67286" w:rsidRDefault="00286433" w:rsidP="00BB76BC">
            <w:pPr>
              <w:pStyle w:val="TableEntry"/>
            </w:pPr>
            <w:r w:rsidRPr="00C67286">
              <w:t>PCC TF-3</w:t>
            </w:r>
            <w:r w:rsidR="000121FB" w:rsidRPr="00C67286">
              <w:t>&gt;</w:t>
            </w:r>
          </w:p>
        </w:tc>
        <w:tc>
          <w:tcPr>
            <w:tcW w:w="692" w:type="pct"/>
            <w:vAlign w:val="center"/>
          </w:tcPr>
          <w:p w14:paraId="7C9B7E3B" w14:textId="77777777" w:rsidR="00D34E63" w:rsidRPr="00C67286" w:rsidRDefault="00D34E63" w:rsidP="00BB76BC">
            <w:pPr>
              <w:pStyle w:val="TableEntry"/>
            </w:pPr>
          </w:p>
        </w:tc>
      </w:tr>
      <w:tr w:rsidR="00286433" w:rsidRPr="00C67286" w14:paraId="18F795AE" w14:textId="77777777" w:rsidTr="00BB76BC">
        <w:tc>
          <w:tcPr>
            <w:tcW w:w="492" w:type="pct"/>
            <w:vAlign w:val="center"/>
          </w:tcPr>
          <w:p w14:paraId="50E9ECB1" w14:textId="77777777" w:rsidR="00286433" w:rsidRPr="00C67286" w:rsidRDefault="000121FB" w:rsidP="00EF1E77">
            <w:pPr>
              <w:pStyle w:val="TableEntry"/>
            </w:pPr>
            <w:r w:rsidRPr="00C67286">
              <w:t xml:space="preserve">&lt;e.g., </w:t>
            </w:r>
            <w:r w:rsidR="00286433" w:rsidRPr="00C67286">
              <w:t>O [0..1]</w:t>
            </w:r>
          </w:p>
        </w:tc>
        <w:tc>
          <w:tcPr>
            <w:tcW w:w="626" w:type="pct"/>
            <w:vAlign w:val="center"/>
          </w:tcPr>
          <w:p w14:paraId="392A0FDA" w14:textId="77777777" w:rsidR="00286433" w:rsidRPr="00C67286" w:rsidRDefault="00286433" w:rsidP="005D6176">
            <w:pPr>
              <w:pStyle w:val="TableEntry"/>
            </w:pPr>
          </w:p>
        </w:tc>
        <w:tc>
          <w:tcPr>
            <w:tcW w:w="1115" w:type="pct"/>
            <w:vAlign w:val="center"/>
          </w:tcPr>
          <w:p w14:paraId="1DAEF7F6" w14:textId="77777777" w:rsidR="00286433" w:rsidRPr="00C67286" w:rsidRDefault="00286433" w:rsidP="0032600B">
            <w:pPr>
              <w:pStyle w:val="TableEntry"/>
            </w:pPr>
            <w:r w:rsidRPr="00C67286">
              <w:t xml:space="preserve">History of Past Illness </w:t>
            </w:r>
          </w:p>
        </w:tc>
        <w:tc>
          <w:tcPr>
            <w:tcW w:w="1302" w:type="pct"/>
            <w:vAlign w:val="center"/>
          </w:tcPr>
          <w:p w14:paraId="5C6B6312" w14:textId="77777777" w:rsidR="00286433" w:rsidRPr="00C67286" w:rsidRDefault="00286433" w:rsidP="00BB76BC">
            <w:pPr>
              <w:pStyle w:val="TableEntry"/>
            </w:pPr>
            <w:r w:rsidRPr="00C67286">
              <w:t>2.16.840.1.113883.10.20.2.9</w:t>
            </w:r>
          </w:p>
        </w:tc>
        <w:tc>
          <w:tcPr>
            <w:tcW w:w="773" w:type="pct"/>
            <w:vAlign w:val="center"/>
          </w:tcPr>
          <w:p w14:paraId="1EC4870D" w14:textId="77777777" w:rsidR="00286433" w:rsidRPr="00C67286" w:rsidRDefault="00286433" w:rsidP="00BB76BC">
            <w:pPr>
              <w:pStyle w:val="TableEntry"/>
            </w:pPr>
            <w:r w:rsidRPr="00C67286">
              <w:t>CDA-PN</w:t>
            </w:r>
            <w:r w:rsidR="000121FB" w:rsidRPr="00C67286">
              <w:t>&gt;</w:t>
            </w:r>
          </w:p>
        </w:tc>
        <w:tc>
          <w:tcPr>
            <w:tcW w:w="692" w:type="pct"/>
            <w:vAlign w:val="center"/>
          </w:tcPr>
          <w:p w14:paraId="747DCB92" w14:textId="77777777" w:rsidR="00286433" w:rsidRPr="00C67286" w:rsidRDefault="00286433" w:rsidP="00BB76BC">
            <w:pPr>
              <w:pStyle w:val="TableEntry"/>
            </w:pPr>
          </w:p>
        </w:tc>
      </w:tr>
      <w:tr w:rsidR="00286433" w:rsidRPr="00C67286" w14:paraId="490E90B6"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6D35EE94" w14:textId="77777777" w:rsidR="00286433" w:rsidRPr="00C67286" w:rsidRDefault="00286433" w:rsidP="008358E5">
            <w:pPr>
              <w:pStyle w:val="TableEntryHeader"/>
            </w:pPr>
            <w:r w:rsidRPr="00C67286">
              <w:t>Entries</w:t>
            </w:r>
          </w:p>
        </w:tc>
      </w:tr>
      <w:tr w:rsidR="00286433" w:rsidRPr="00C67286" w14:paraId="2F766006"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4ED27427" w14:textId="77777777" w:rsidR="00286433" w:rsidRPr="00C67286" w:rsidRDefault="00286433" w:rsidP="00BB76BC">
            <w:pPr>
              <w:pStyle w:val="TableEntry"/>
            </w:pPr>
            <w:r w:rsidRPr="00C67286">
              <w:t>x [?..?]</w:t>
            </w:r>
          </w:p>
        </w:tc>
        <w:tc>
          <w:tcPr>
            <w:tcW w:w="626" w:type="pct"/>
            <w:tcBorders>
              <w:top w:val="single" w:sz="4" w:space="0" w:color="auto"/>
              <w:left w:val="single" w:sz="4" w:space="0" w:color="auto"/>
              <w:bottom w:val="single" w:sz="4" w:space="0" w:color="auto"/>
              <w:right w:val="single" w:sz="4" w:space="0" w:color="auto"/>
            </w:tcBorders>
            <w:vAlign w:val="center"/>
          </w:tcPr>
          <w:p w14:paraId="7ABED46E" w14:textId="77777777" w:rsidR="00286433" w:rsidRPr="00C67286" w:rsidRDefault="00286433" w:rsidP="00AD069D">
            <w:pPr>
              <w:pStyle w:val="TableEntry"/>
            </w:pPr>
            <w:r w:rsidRPr="00C67286">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05E87F1E" w14:textId="77777777" w:rsidR="00286433" w:rsidRPr="00C67286" w:rsidRDefault="00286433" w:rsidP="003579DA">
            <w:pPr>
              <w:pStyle w:val="TableEntry"/>
            </w:pPr>
            <w:r w:rsidRPr="00C67286">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43615ED1" w14:textId="77777777" w:rsidR="00286433" w:rsidRPr="00C67286" w:rsidRDefault="00286433" w:rsidP="00BB76BC">
            <w:pPr>
              <w:pStyle w:val="TableEntry"/>
            </w:pPr>
            <w:r w:rsidRPr="00C67286">
              <w:t>&lt;oid&gt;</w:t>
            </w:r>
          </w:p>
        </w:tc>
        <w:tc>
          <w:tcPr>
            <w:tcW w:w="773" w:type="pct"/>
            <w:tcBorders>
              <w:top w:val="single" w:sz="4" w:space="0" w:color="auto"/>
              <w:left w:val="single" w:sz="4" w:space="0" w:color="auto"/>
              <w:bottom w:val="single" w:sz="4" w:space="0" w:color="auto"/>
              <w:right w:val="single" w:sz="4" w:space="0" w:color="auto"/>
            </w:tcBorders>
            <w:vAlign w:val="center"/>
          </w:tcPr>
          <w:p w14:paraId="097F4541" w14:textId="77777777" w:rsidR="00286433" w:rsidRPr="00C67286" w:rsidRDefault="00286433" w:rsidP="00BB76BC">
            <w:pPr>
              <w:pStyle w:val="TableEntry"/>
            </w:pPr>
            <w:r w:rsidRPr="00C67286">
              <w:t>&lt;reference or link to specification document location,</w:t>
            </w:r>
            <w:r w:rsidR="005F3FB5" w:rsidRPr="00C67286">
              <w:t xml:space="preserve"> </w:t>
            </w:r>
            <w:r w:rsidRPr="00C67286">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72909378" w14:textId="77777777" w:rsidR="00286433" w:rsidRPr="00C67286" w:rsidRDefault="00286433" w:rsidP="00BB76BC">
            <w:pPr>
              <w:pStyle w:val="TableEntry"/>
            </w:pPr>
            <w:r w:rsidRPr="00C67286">
              <w:t>&lt;reference or link to vocab constraint,</w:t>
            </w:r>
            <w:r w:rsidR="005F3FB5" w:rsidRPr="00C67286">
              <w:t xml:space="preserve"> </w:t>
            </w:r>
            <w:r w:rsidRPr="00C67286">
              <w:t>if applicable&gt;</w:t>
            </w:r>
          </w:p>
        </w:tc>
      </w:tr>
      <w:tr w:rsidR="00286433" w:rsidRPr="00C67286" w14:paraId="034D4CE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B4EA2B7" w14:textId="77777777" w:rsidR="00286433" w:rsidRPr="00C67286" w:rsidRDefault="000121FB" w:rsidP="00EF1E77">
            <w:pPr>
              <w:pStyle w:val="TableEntry"/>
            </w:pPr>
            <w:r w:rsidRPr="00C67286">
              <w:t xml:space="preserve">&lt;e.g., </w:t>
            </w:r>
            <w:r w:rsidR="00286433" w:rsidRPr="00C67286">
              <w:t>C [1..*]</w:t>
            </w:r>
          </w:p>
        </w:tc>
        <w:tc>
          <w:tcPr>
            <w:tcW w:w="626" w:type="pct"/>
            <w:tcBorders>
              <w:top w:val="single" w:sz="4" w:space="0" w:color="auto"/>
              <w:left w:val="single" w:sz="4" w:space="0" w:color="auto"/>
              <w:bottom w:val="single" w:sz="4" w:space="0" w:color="auto"/>
              <w:right w:val="single" w:sz="4" w:space="0" w:color="auto"/>
            </w:tcBorders>
            <w:vAlign w:val="center"/>
          </w:tcPr>
          <w:p w14:paraId="42C52CD5" w14:textId="77777777" w:rsidR="00286433" w:rsidRPr="00C67286" w:rsidRDefault="003602DC" w:rsidP="005D6176">
            <w:pPr>
              <w:pStyle w:val="TableEntry"/>
            </w:pPr>
            <w:r w:rsidRPr="00C67286">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155C604" w14:textId="77777777" w:rsidR="00286433" w:rsidRPr="00C67286" w:rsidRDefault="00286433" w:rsidP="0032600B">
            <w:pPr>
              <w:pStyle w:val="TableEntry"/>
            </w:pPr>
            <w:r w:rsidRPr="00C67286">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729A4ABC" w14:textId="77777777" w:rsidR="00286433" w:rsidRPr="00C67286" w:rsidRDefault="00286433" w:rsidP="00BB76BC">
            <w:pPr>
              <w:pStyle w:val="TableEntry"/>
            </w:pPr>
            <w:r w:rsidRPr="00C67286">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43212D9" w14:textId="77777777" w:rsidR="00286433" w:rsidRPr="00C67286" w:rsidRDefault="00286433" w:rsidP="00BB76BC">
            <w:pPr>
              <w:pStyle w:val="TableEntry"/>
            </w:pPr>
            <w:r w:rsidRPr="00C67286">
              <w:t>PCC TF-3</w:t>
            </w:r>
            <w:r w:rsidR="000121FB" w:rsidRPr="00C67286">
              <w:t>&gt;</w:t>
            </w:r>
          </w:p>
        </w:tc>
        <w:tc>
          <w:tcPr>
            <w:tcW w:w="692" w:type="pct"/>
            <w:tcBorders>
              <w:top w:val="single" w:sz="4" w:space="0" w:color="auto"/>
              <w:left w:val="single" w:sz="4" w:space="0" w:color="auto"/>
              <w:bottom w:val="single" w:sz="4" w:space="0" w:color="auto"/>
              <w:right w:val="single" w:sz="4" w:space="0" w:color="auto"/>
            </w:tcBorders>
            <w:vAlign w:val="center"/>
          </w:tcPr>
          <w:p w14:paraId="3009CEBF" w14:textId="77777777" w:rsidR="00286433" w:rsidRPr="00C67286" w:rsidRDefault="00286433" w:rsidP="00BB76BC">
            <w:pPr>
              <w:pStyle w:val="TableEntry"/>
            </w:pPr>
          </w:p>
        </w:tc>
      </w:tr>
      <w:tr w:rsidR="00286433" w:rsidRPr="00C67286" w14:paraId="2BFD52B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478C19C0" w14:textId="77777777" w:rsidR="00286433" w:rsidRPr="00C67286" w:rsidRDefault="000121FB" w:rsidP="00EF1E77">
            <w:pPr>
              <w:pStyle w:val="TableEntry"/>
            </w:pPr>
            <w:r w:rsidRPr="00C67286">
              <w:lastRenderedPageBreak/>
              <w:t xml:space="preserve">&lt;e.g., </w:t>
            </w:r>
            <w:r w:rsidR="00286433" w:rsidRPr="00C67286">
              <w:t>C [1..1]</w:t>
            </w:r>
          </w:p>
        </w:tc>
        <w:tc>
          <w:tcPr>
            <w:tcW w:w="626" w:type="pct"/>
            <w:tcBorders>
              <w:top w:val="single" w:sz="4" w:space="0" w:color="auto"/>
              <w:left w:val="single" w:sz="4" w:space="0" w:color="auto"/>
              <w:bottom w:val="single" w:sz="4" w:space="0" w:color="auto"/>
              <w:right w:val="single" w:sz="4" w:space="0" w:color="auto"/>
            </w:tcBorders>
            <w:vAlign w:val="center"/>
          </w:tcPr>
          <w:p w14:paraId="64C4C0CE" w14:textId="77777777" w:rsidR="00286433" w:rsidRPr="00C67286"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B257873" w14:textId="77777777" w:rsidR="00286433" w:rsidRPr="00C67286" w:rsidRDefault="00286433" w:rsidP="0032600B">
            <w:pPr>
              <w:pStyle w:val="TableEntry"/>
            </w:pPr>
            <w:r w:rsidRPr="00C67286">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178AB6E9" w14:textId="77777777" w:rsidR="00286433" w:rsidRPr="00C67286" w:rsidRDefault="00286433" w:rsidP="00BB76BC">
            <w:pPr>
              <w:pStyle w:val="TableEntry"/>
            </w:pPr>
            <w:r w:rsidRPr="00C67286">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3F97C81C" w14:textId="77777777" w:rsidR="00286433" w:rsidRPr="00C67286" w:rsidRDefault="003602DC" w:rsidP="00BB76BC">
            <w:pPr>
              <w:pStyle w:val="TableEntry"/>
            </w:pPr>
            <w:r w:rsidRPr="00C67286">
              <w:t>CARD TF-3 6.3.3.1</w:t>
            </w:r>
            <w:r w:rsidR="000121FB" w:rsidRPr="00C67286">
              <w:t>&gt;</w:t>
            </w:r>
          </w:p>
        </w:tc>
        <w:tc>
          <w:tcPr>
            <w:tcW w:w="692" w:type="pct"/>
            <w:tcBorders>
              <w:top w:val="single" w:sz="4" w:space="0" w:color="auto"/>
              <w:left w:val="single" w:sz="4" w:space="0" w:color="auto"/>
              <w:bottom w:val="single" w:sz="4" w:space="0" w:color="auto"/>
              <w:right w:val="single" w:sz="4" w:space="0" w:color="auto"/>
            </w:tcBorders>
            <w:vAlign w:val="center"/>
          </w:tcPr>
          <w:p w14:paraId="3CE4AE3E" w14:textId="77777777" w:rsidR="00286433" w:rsidRPr="00C67286" w:rsidRDefault="00286433" w:rsidP="00BB76BC">
            <w:pPr>
              <w:pStyle w:val="TableEntry"/>
            </w:pPr>
          </w:p>
        </w:tc>
      </w:tr>
      <w:tr w:rsidR="00286433" w:rsidRPr="00C67286" w14:paraId="4FDC63E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305B40A6" w14:textId="77777777" w:rsidR="00286433" w:rsidRPr="00C67286" w:rsidRDefault="000121FB" w:rsidP="00EF1E77">
            <w:pPr>
              <w:pStyle w:val="TableEntry"/>
            </w:pPr>
            <w:r w:rsidRPr="00C67286">
              <w:t xml:space="preserve">&lt;e.g., </w:t>
            </w:r>
            <w:r w:rsidR="00286433" w:rsidRPr="00C67286">
              <w:t>C [1..1]</w:t>
            </w:r>
          </w:p>
        </w:tc>
        <w:tc>
          <w:tcPr>
            <w:tcW w:w="626" w:type="pct"/>
            <w:tcBorders>
              <w:top w:val="single" w:sz="4" w:space="0" w:color="auto"/>
              <w:left w:val="single" w:sz="4" w:space="0" w:color="auto"/>
              <w:bottom w:val="single" w:sz="4" w:space="0" w:color="auto"/>
              <w:right w:val="single" w:sz="4" w:space="0" w:color="auto"/>
            </w:tcBorders>
            <w:vAlign w:val="center"/>
          </w:tcPr>
          <w:p w14:paraId="37CBF80C" w14:textId="77777777" w:rsidR="00286433" w:rsidRPr="00C67286"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26F7B2BC" w14:textId="77777777" w:rsidR="00286433" w:rsidRPr="00C67286" w:rsidRDefault="00286433" w:rsidP="0032600B">
            <w:pPr>
              <w:pStyle w:val="TableEntry"/>
            </w:pPr>
            <w:r w:rsidRPr="00C67286">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0790AFFD" w14:textId="77777777" w:rsidR="00286433" w:rsidRPr="00C67286" w:rsidRDefault="00286433" w:rsidP="00BB76BC">
            <w:pPr>
              <w:pStyle w:val="TableEntry"/>
            </w:pPr>
            <w:r w:rsidRPr="00C67286">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54BC40A5" w14:textId="77777777" w:rsidR="00286433" w:rsidRPr="00C67286" w:rsidRDefault="003602DC" w:rsidP="00BB76BC">
            <w:pPr>
              <w:pStyle w:val="TableEntry"/>
            </w:pPr>
            <w:r w:rsidRPr="00C67286">
              <w:t>CARD TF-3 6.3.3.1</w:t>
            </w:r>
            <w:r w:rsidR="000121FB" w:rsidRPr="00C67286">
              <w:t>&gt;</w:t>
            </w:r>
          </w:p>
        </w:tc>
        <w:tc>
          <w:tcPr>
            <w:tcW w:w="692" w:type="pct"/>
            <w:tcBorders>
              <w:top w:val="single" w:sz="4" w:space="0" w:color="auto"/>
              <w:left w:val="single" w:sz="4" w:space="0" w:color="auto"/>
              <w:bottom w:val="single" w:sz="4" w:space="0" w:color="auto"/>
              <w:right w:val="single" w:sz="4" w:space="0" w:color="auto"/>
            </w:tcBorders>
            <w:vAlign w:val="center"/>
          </w:tcPr>
          <w:p w14:paraId="5508DB92" w14:textId="77777777" w:rsidR="00286433" w:rsidRPr="00C67286" w:rsidRDefault="00286433" w:rsidP="00BB76BC">
            <w:pPr>
              <w:pStyle w:val="TableEntry"/>
            </w:pPr>
          </w:p>
        </w:tc>
      </w:tr>
      <w:tr w:rsidR="00286433" w:rsidRPr="00C67286" w14:paraId="198E102F"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54F08188" w14:textId="77777777" w:rsidR="00286433" w:rsidRPr="00C67286" w:rsidDel="00ED0757" w:rsidRDefault="000121FB" w:rsidP="00EF1E77">
            <w:pPr>
              <w:pStyle w:val="TableEntry"/>
            </w:pPr>
            <w:r w:rsidRPr="00C67286">
              <w:t xml:space="preserve">&lt;e.g., </w:t>
            </w:r>
            <w:r w:rsidR="00286433" w:rsidRPr="00C67286">
              <w:t>C [1..*]</w:t>
            </w:r>
          </w:p>
        </w:tc>
        <w:tc>
          <w:tcPr>
            <w:tcW w:w="626" w:type="pct"/>
            <w:tcBorders>
              <w:top w:val="single" w:sz="4" w:space="0" w:color="auto"/>
              <w:left w:val="single" w:sz="4" w:space="0" w:color="auto"/>
              <w:bottom w:val="single" w:sz="4" w:space="0" w:color="auto"/>
              <w:right w:val="single" w:sz="4" w:space="0" w:color="auto"/>
            </w:tcBorders>
            <w:vAlign w:val="center"/>
          </w:tcPr>
          <w:p w14:paraId="29A63399" w14:textId="77777777" w:rsidR="00286433" w:rsidRPr="00C67286" w:rsidRDefault="003602DC" w:rsidP="005D6176">
            <w:pPr>
              <w:pStyle w:val="TableEntry"/>
            </w:pPr>
            <w:r w:rsidRPr="00C67286">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68162B5A" w14:textId="77777777" w:rsidR="00286433" w:rsidRPr="00C67286" w:rsidRDefault="00286433" w:rsidP="0032600B">
            <w:pPr>
              <w:pStyle w:val="TableEntry"/>
            </w:pPr>
            <w:r w:rsidRPr="00C67286">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358A136F" w14:textId="77777777" w:rsidR="00286433" w:rsidRPr="00C67286" w:rsidRDefault="00286433" w:rsidP="00BB76BC">
            <w:pPr>
              <w:pStyle w:val="TableEntry"/>
            </w:pPr>
            <w:r w:rsidRPr="00C67286">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D1846D8" w14:textId="77777777" w:rsidR="00286433" w:rsidRPr="00C67286" w:rsidRDefault="00286433" w:rsidP="00BB76BC">
            <w:pPr>
              <w:pStyle w:val="TableEntry"/>
            </w:pPr>
            <w:r w:rsidRPr="00C67286">
              <w:t>PCC TF-3</w:t>
            </w:r>
          </w:p>
        </w:tc>
        <w:tc>
          <w:tcPr>
            <w:tcW w:w="692" w:type="pct"/>
            <w:tcBorders>
              <w:top w:val="single" w:sz="4" w:space="0" w:color="auto"/>
              <w:left w:val="single" w:sz="4" w:space="0" w:color="auto"/>
              <w:bottom w:val="single" w:sz="4" w:space="0" w:color="auto"/>
              <w:right w:val="single" w:sz="4" w:space="0" w:color="auto"/>
            </w:tcBorders>
            <w:vAlign w:val="center"/>
          </w:tcPr>
          <w:p w14:paraId="776284D0" w14:textId="77777777" w:rsidR="00286433" w:rsidRPr="00C67286" w:rsidRDefault="003602DC" w:rsidP="00BB76BC">
            <w:pPr>
              <w:pStyle w:val="TableEntry"/>
            </w:pPr>
            <w:r w:rsidRPr="00C67286">
              <w:t>CARD TF-3 6.3.3.x.S.2</w:t>
            </w:r>
            <w:r w:rsidR="000121FB" w:rsidRPr="00C67286">
              <w:t>&gt;</w:t>
            </w:r>
          </w:p>
        </w:tc>
      </w:tr>
    </w:tbl>
    <w:p w14:paraId="7A0F8ED9" w14:textId="77777777" w:rsidR="005D6104" w:rsidRPr="00C67286" w:rsidRDefault="005D6104" w:rsidP="005D6104">
      <w:pPr>
        <w:pStyle w:val="BodyText"/>
      </w:pPr>
    </w:p>
    <w:p w14:paraId="41E80861" w14:textId="77777777" w:rsidR="00A23689" w:rsidRPr="00C67286" w:rsidRDefault="00A23689" w:rsidP="00A23689">
      <w:pPr>
        <w:pStyle w:val="Heading5"/>
        <w:numPr>
          <w:ilvl w:val="0"/>
          <w:numId w:val="0"/>
        </w:numPr>
        <w:rPr>
          <w:noProof w:val="0"/>
        </w:rPr>
      </w:pPr>
      <w:bookmarkStart w:id="1111" w:name="_Toc345074718"/>
      <w:r w:rsidRPr="00C67286">
        <w:rPr>
          <w:noProof w:val="0"/>
        </w:rPr>
        <w:t>6.3.</w:t>
      </w:r>
      <w:r w:rsidR="00B9303B" w:rsidRPr="00C67286">
        <w:rPr>
          <w:noProof w:val="0"/>
        </w:rPr>
        <w:t>3.10</w:t>
      </w:r>
      <w:r w:rsidRPr="00C67286">
        <w:rPr>
          <w:noProof w:val="0"/>
        </w:rPr>
        <w:t>.S.1 &lt;Data Element or Section Name&gt; &lt;Condition, Specification Document, or Vocabulary Constraint&gt;</w:t>
      </w:r>
      <w:bookmarkEnd w:id="1111"/>
      <w:r w:rsidRPr="00C67286">
        <w:rPr>
          <w:noProof w:val="0"/>
        </w:rPr>
        <w:t xml:space="preserve"> </w:t>
      </w:r>
    </w:p>
    <w:p w14:paraId="7D963A4A" w14:textId="77777777" w:rsidR="00A23689" w:rsidRPr="00C67286" w:rsidRDefault="00A23689" w:rsidP="00597DB2">
      <w:pPr>
        <w:pStyle w:val="AuthorInstructions"/>
        <w:rPr>
          <w:rFonts w:eastAsia="Calibri"/>
        </w:rPr>
      </w:pPr>
      <w:r w:rsidRPr="00C67286">
        <w:rPr>
          <w:rFonts w:eastAsia="Calibri"/>
        </w:rPr>
        <w:t>&lt;</w:t>
      </w:r>
      <w:r w:rsidR="003602DC" w:rsidRPr="00C67286">
        <w:rPr>
          <w:rFonts w:eastAsia="Calibri"/>
        </w:rPr>
        <w:t>D</w:t>
      </w:r>
      <w:r w:rsidRPr="00C67286">
        <w:rPr>
          <w:rFonts w:eastAsia="Calibri"/>
        </w:rPr>
        <w:t xml:space="preserve">escribe </w:t>
      </w:r>
      <w:r w:rsidR="001055CB" w:rsidRPr="00C67286">
        <w:rPr>
          <w:rFonts w:eastAsia="Calibri"/>
        </w:rPr>
        <w:t>constraints;</w:t>
      </w:r>
      <w:r w:rsidRPr="00C67286">
        <w:rPr>
          <w:rFonts w:eastAsia="Calibri"/>
        </w:rPr>
        <w:t xml:space="preserve"> refer to other Specification Document, condition, or other info</w:t>
      </w:r>
      <w:r w:rsidR="00887E40" w:rsidRPr="00C67286">
        <w:rPr>
          <w:rFonts w:eastAsia="Calibri"/>
        </w:rPr>
        <w:t xml:space="preserve">. </w:t>
      </w:r>
      <w:r w:rsidRPr="00C67286">
        <w:rPr>
          <w:rFonts w:eastAsia="Calibri"/>
        </w:rPr>
        <w:t>This specification may include more information on conditions or cardinality, additions elements, data mappings, or data types, or other information.&gt;</w:t>
      </w:r>
    </w:p>
    <w:p w14:paraId="07472CE9" w14:textId="77777777" w:rsidR="00A23689" w:rsidRPr="00C67286" w:rsidRDefault="00A23689" w:rsidP="00597DB2">
      <w:pPr>
        <w:pStyle w:val="AuthorInstructions"/>
        <w:rPr>
          <w:rFonts w:eastAsia="Calibri"/>
        </w:rPr>
      </w:pPr>
      <w:r w:rsidRPr="00C67286">
        <w:rPr>
          <w:rFonts w:eastAsia="Calibri"/>
        </w:rPr>
        <w:t>&lt;</w:t>
      </w:r>
      <w:r w:rsidR="003602DC" w:rsidRPr="00C67286">
        <w:rPr>
          <w:rFonts w:eastAsia="Calibri"/>
        </w:rPr>
        <w:t>D</w:t>
      </w:r>
      <w:r w:rsidRPr="00C67286">
        <w:rPr>
          <w:rFonts w:eastAsia="Calibri"/>
        </w:rPr>
        <w:t>elete the example below prior to publishing for Public Comment.&gt;</w:t>
      </w:r>
    </w:p>
    <w:p w14:paraId="50929C38" w14:textId="77777777" w:rsidR="005D6104" w:rsidRPr="00C67286" w:rsidRDefault="000121FB" w:rsidP="00AD069D">
      <w:pPr>
        <w:pStyle w:val="BodyText"/>
      </w:pPr>
      <w:r w:rsidRPr="00C67286">
        <w:t>&lt;</w:t>
      </w:r>
      <w:r w:rsidR="00A23689" w:rsidRPr="00C67286">
        <w:t xml:space="preserve">e.g., </w:t>
      </w:r>
      <w:r w:rsidR="005D6104" w:rsidRPr="00C67286">
        <w:t xml:space="preserve">The Medical History </w:t>
      </w:r>
      <w:r w:rsidR="003602DC" w:rsidRPr="00C67286">
        <w:t>Section SHALL</w:t>
      </w:r>
      <w:r w:rsidR="005D6104" w:rsidRPr="00C67286">
        <w:t xml:space="preserve"> contain at least one Problem Concern Entry or at least one Simple Observation.</w:t>
      </w:r>
    </w:p>
    <w:p w14:paraId="237FE551" w14:textId="77777777" w:rsidR="005D6104" w:rsidRPr="00C67286" w:rsidRDefault="005D6104" w:rsidP="00BB76BC">
      <w:pPr>
        <w:pStyle w:val="BodyText"/>
        <w:rPr>
          <w:color w:val="0070C0"/>
        </w:rPr>
      </w:pPr>
      <w:r w:rsidRPr="00C67286">
        <w:t>Note:</w:t>
      </w:r>
      <w:r w:rsidRPr="00C67286">
        <w:tab/>
        <w:t>Problems MAY be recorded directly in the Medical History Section, or in one or more subsections such as Active Problems, History of Present Illness, or History of Past Illness</w:t>
      </w:r>
      <w:r w:rsidR="00887E40" w:rsidRPr="00C67286">
        <w:t>.</w:t>
      </w:r>
      <w:r w:rsidR="000121FB" w:rsidRPr="00C67286">
        <w:t>&gt;</w:t>
      </w:r>
      <w:r w:rsidR="00887E40" w:rsidRPr="00C67286">
        <w:rPr>
          <w:color w:val="0070C0"/>
        </w:rPr>
        <w:t xml:space="preserve"> </w:t>
      </w:r>
    </w:p>
    <w:p w14:paraId="7C8D0726" w14:textId="77777777" w:rsidR="005D6104" w:rsidRPr="00C67286" w:rsidRDefault="005D6104" w:rsidP="00A23689">
      <w:pPr>
        <w:pStyle w:val="Heading5"/>
        <w:numPr>
          <w:ilvl w:val="0"/>
          <w:numId w:val="0"/>
        </w:numPr>
        <w:rPr>
          <w:noProof w:val="0"/>
        </w:rPr>
      </w:pPr>
      <w:bookmarkStart w:id="1112" w:name="_6.2.2.1.1__Problem"/>
      <w:bookmarkStart w:id="1113" w:name="_Toc296340357"/>
      <w:bookmarkStart w:id="1114" w:name="_Toc345074719"/>
      <w:bookmarkEnd w:id="1112"/>
      <w:r w:rsidRPr="00C67286">
        <w:rPr>
          <w:noProof w:val="0"/>
        </w:rPr>
        <w:t>6.</w:t>
      </w:r>
      <w:r w:rsidR="00665D8F" w:rsidRPr="00C67286">
        <w:rPr>
          <w:noProof w:val="0"/>
        </w:rPr>
        <w:t>3</w:t>
      </w:r>
      <w:r w:rsidRPr="00C67286">
        <w:rPr>
          <w:noProof w:val="0"/>
        </w:rPr>
        <w:t>.</w:t>
      </w:r>
      <w:r w:rsidR="00665D8F" w:rsidRPr="00C67286">
        <w:rPr>
          <w:noProof w:val="0"/>
        </w:rPr>
        <w:t>3.</w:t>
      </w:r>
      <w:r w:rsidR="00B9303B" w:rsidRPr="00C67286">
        <w:rPr>
          <w:noProof w:val="0"/>
        </w:rPr>
        <w:t>10</w:t>
      </w:r>
      <w:r w:rsidR="00A23689" w:rsidRPr="00C67286">
        <w:rPr>
          <w:noProof w:val="0"/>
        </w:rPr>
        <w:t>.S.2</w:t>
      </w:r>
      <w:r w:rsidRPr="00C67286">
        <w:rPr>
          <w:noProof w:val="0"/>
        </w:rPr>
        <w:t xml:space="preserve"> </w:t>
      </w:r>
      <w:bookmarkEnd w:id="1113"/>
      <w:r w:rsidR="00A23689" w:rsidRPr="00C67286">
        <w:rPr>
          <w:noProof w:val="0"/>
        </w:rPr>
        <w:t>&lt;Data Element or Section Name&gt; &lt;Condition, Specification Document, or Vocabulary Constraint&gt;</w:t>
      </w:r>
      <w:bookmarkEnd w:id="1114"/>
    </w:p>
    <w:p w14:paraId="49583BE2" w14:textId="77777777" w:rsidR="00A23689" w:rsidRPr="00C67286" w:rsidRDefault="00A23689" w:rsidP="00597DB2">
      <w:pPr>
        <w:pStyle w:val="AuthorInstructions"/>
        <w:rPr>
          <w:rFonts w:eastAsia="Calibri"/>
        </w:rPr>
      </w:pPr>
      <w:r w:rsidRPr="00C67286">
        <w:rPr>
          <w:rFonts w:eastAsia="Calibri"/>
        </w:rPr>
        <w:t>&lt;</w:t>
      </w:r>
      <w:r w:rsidR="003602DC" w:rsidRPr="00C67286">
        <w:rPr>
          <w:rFonts w:eastAsia="Calibri"/>
        </w:rPr>
        <w:t>D</w:t>
      </w:r>
      <w:r w:rsidRPr="00C67286">
        <w:rPr>
          <w:rFonts w:eastAsia="Calibri"/>
        </w:rPr>
        <w:t>escribe constraints, refer to other Specification Document, condition, or other info</w:t>
      </w:r>
      <w:r w:rsidR="00887E40" w:rsidRPr="00C67286">
        <w:rPr>
          <w:rFonts w:eastAsia="Calibri"/>
        </w:rPr>
        <w:t xml:space="preserve">. </w:t>
      </w:r>
      <w:r w:rsidRPr="00C67286">
        <w:rPr>
          <w:rFonts w:eastAsia="Calibri"/>
        </w:rPr>
        <w:t>This specification may include more information on conditions or cardinality, additions elements, data mappings, or data types, or other information.&gt;</w:t>
      </w:r>
    </w:p>
    <w:p w14:paraId="58FE2956" w14:textId="77777777" w:rsidR="00A23689" w:rsidRPr="00C67286" w:rsidRDefault="00A23689" w:rsidP="00597DB2">
      <w:pPr>
        <w:pStyle w:val="AuthorInstructions"/>
        <w:rPr>
          <w:rFonts w:eastAsia="Calibri"/>
        </w:rPr>
      </w:pPr>
      <w:r w:rsidRPr="00C67286">
        <w:rPr>
          <w:rFonts w:eastAsia="Calibri"/>
        </w:rPr>
        <w:t>&lt;</w:t>
      </w:r>
      <w:r w:rsidR="003602DC" w:rsidRPr="00C67286">
        <w:rPr>
          <w:rFonts w:eastAsia="Calibri"/>
        </w:rPr>
        <w:t>D</w:t>
      </w:r>
      <w:r w:rsidRPr="00C67286">
        <w:rPr>
          <w:rFonts w:eastAsia="Calibri"/>
        </w:rPr>
        <w:t>elete the example below prior to publishing for Public Comment.&gt;</w:t>
      </w:r>
    </w:p>
    <w:p w14:paraId="2984B916" w14:textId="77777777" w:rsidR="005D6104" w:rsidRPr="00C67286" w:rsidRDefault="000121FB" w:rsidP="005D6104">
      <w:pPr>
        <w:pStyle w:val="BodyText"/>
      </w:pPr>
      <w:r w:rsidRPr="00C67286">
        <w:t>&lt;</w:t>
      </w:r>
      <w:r w:rsidR="00A23689" w:rsidRPr="00C67286">
        <w:t xml:space="preserve">e.g., </w:t>
      </w:r>
      <w:r w:rsidR="005D6104" w:rsidRPr="00C67286">
        <w:t xml:space="preserve">A Content Creator SHALL be able to include a Problem Concern Entry for each of the conditions identified in Value Set </w:t>
      </w:r>
      <w:hyperlink w:anchor="_1.3.6.1.4.1.19376.1.4.1.5.4__Cardia" w:history="1">
        <w:r w:rsidR="005D6104" w:rsidRPr="00C67286">
          <w:rPr>
            <w:rStyle w:val="Hyperlink"/>
            <w:color w:val="auto"/>
          </w:rPr>
          <w:t>1.3.6.1.4.1.19376.1.4.1.5.4 Cardiac Problems/Concerns</w:t>
        </w:r>
      </w:hyperlink>
      <w:r w:rsidR="005D6104" w:rsidRPr="00C67286">
        <w:rPr>
          <w:rFonts w:eastAsia="Calibri"/>
        </w:rPr>
        <w:t>, encoding the value in act/entryRelationship/observation/code</w:t>
      </w:r>
      <w:r w:rsidR="005D6104" w:rsidRPr="00C67286">
        <w:t>.</w:t>
      </w:r>
      <w:r w:rsidR="005D6104" w:rsidRPr="00C67286">
        <w:tab/>
      </w:r>
    </w:p>
    <w:p w14:paraId="63BD4999" w14:textId="77777777" w:rsidR="005D6104" w:rsidRPr="00C67286" w:rsidRDefault="005D6104" w:rsidP="005D6104">
      <w:pPr>
        <w:pStyle w:val="BodyText"/>
      </w:pPr>
      <w:r w:rsidRPr="00C67286">
        <w:t>A Problem Concern Entry for {73211009, SNOMED CT, diabetes} SHALL use the specialized Diabetes Problem Entry (OID = 1.3.6.1.4.1.19376.1.4.1.4.1).</w:t>
      </w:r>
    </w:p>
    <w:p w14:paraId="6FBD4CCB" w14:textId="77777777" w:rsidR="005D6104" w:rsidRPr="00C67286" w:rsidRDefault="005D6104" w:rsidP="005D6104">
      <w:pPr>
        <w:pStyle w:val="BodyText"/>
        <w:rPr>
          <w:color w:val="0070C0"/>
        </w:rPr>
      </w:pPr>
      <w:r w:rsidRPr="00C67286">
        <w:t>A Problem Concern Entry for {194828000, SNOMED CT, angina} SHALL use the specialized Angina Problem Entry (OID = 1.3.6.1.4.1.19376.1.4.1.4.2)</w:t>
      </w:r>
      <w:r w:rsidR="00887E40" w:rsidRPr="00C67286">
        <w:t>.</w:t>
      </w:r>
      <w:r w:rsidR="000121FB" w:rsidRPr="00C67286">
        <w:t>&gt;</w:t>
      </w:r>
      <w:r w:rsidR="00887E40" w:rsidRPr="00C67286">
        <w:t xml:space="preserve"> </w:t>
      </w:r>
    </w:p>
    <w:p w14:paraId="4C37FC42" w14:textId="77777777" w:rsidR="00A23689" w:rsidRPr="00C67286" w:rsidRDefault="00A23689" w:rsidP="00A23689">
      <w:pPr>
        <w:pStyle w:val="Heading5"/>
        <w:numPr>
          <w:ilvl w:val="0"/>
          <w:numId w:val="0"/>
        </w:numPr>
        <w:rPr>
          <w:noProof w:val="0"/>
        </w:rPr>
      </w:pPr>
      <w:bookmarkStart w:id="1115" w:name="_Toc345074720"/>
      <w:r w:rsidRPr="00C67286">
        <w:rPr>
          <w:noProof w:val="0"/>
        </w:rPr>
        <w:t>6.3.</w:t>
      </w:r>
      <w:r w:rsidR="00B9303B" w:rsidRPr="00C67286">
        <w:rPr>
          <w:noProof w:val="0"/>
        </w:rPr>
        <w:t>3.10</w:t>
      </w:r>
      <w:r w:rsidRPr="00C67286">
        <w:rPr>
          <w:noProof w:val="0"/>
        </w:rPr>
        <w:t>.S.3 &lt;Data Element or Section Name&gt; &lt;Condition, Specification Document, or Vocabulary Constraint&gt;</w:t>
      </w:r>
      <w:bookmarkEnd w:id="1115"/>
    </w:p>
    <w:p w14:paraId="1AD55B34" w14:textId="77777777" w:rsidR="00AE4AED" w:rsidRPr="00C67286" w:rsidRDefault="00AE4AED" w:rsidP="00AE4AED">
      <w:pPr>
        <w:pStyle w:val="BodyText"/>
        <w:rPr>
          <w:lang w:eastAsia="x-none"/>
        </w:rPr>
      </w:pPr>
    </w:p>
    <w:p w14:paraId="06188A99" w14:textId="77777777" w:rsidR="00A23689" w:rsidRPr="00C67286" w:rsidRDefault="00D35F24" w:rsidP="00597DB2">
      <w:pPr>
        <w:pStyle w:val="AuthorInstructions"/>
      </w:pPr>
      <w:r w:rsidRPr="00C67286">
        <w:t>###End Tabular Format – Section</w:t>
      </w:r>
    </w:p>
    <w:p w14:paraId="7689C59A" w14:textId="77777777" w:rsidR="00D35F24" w:rsidRPr="00C67286" w:rsidRDefault="00D35F24" w:rsidP="00597DB2">
      <w:pPr>
        <w:pStyle w:val="AuthorInstructions"/>
      </w:pPr>
    </w:p>
    <w:p w14:paraId="1E6EA3BA" w14:textId="77777777" w:rsidR="00D35F24" w:rsidRPr="00C67286" w:rsidRDefault="00983131" w:rsidP="00597DB2">
      <w:pPr>
        <w:pStyle w:val="AuthorInstructions"/>
      </w:pPr>
      <w:r w:rsidRPr="00C67286">
        <w:t>###Begin Discrete Conformance</w:t>
      </w:r>
      <w:r w:rsidR="00D35F24" w:rsidRPr="00C67286">
        <w:t xml:space="preserve"> Format – Section</w:t>
      </w:r>
    </w:p>
    <w:p w14:paraId="158BD6F0" w14:textId="77777777" w:rsidR="000121FB" w:rsidRPr="00C67286" w:rsidRDefault="00114040" w:rsidP="00597DB2">
      <w:pPr>
        <w:pStyle w:val="AuthorInstructions"/>
      </w:pPr>
      <w:r w:rsidRPr="00C67286">
        <w:t>&lt;An example is provided to demonstrate the desired consistent use and format</w:t>
      </w:r>
      <w:r w:rsidR="00887E40" w:rsidRPr="00C67286">
        <w:t xml:space="preserve">. </w:t>
      </w:r>
      <w:r w:rsidRPr="00C67286">
        <w:t>Delete this example prior to publication for Public Comment</w:t>
      </w:r>
      <w:r w:rsidR="00887E40" w:rsidRPr="00C67286">
        <w:t xml:space="preserve">. </w:t>
      </w:r>
      <w:r w:rsidR="00D609FE" w:rsidRPr="00C67286">
        <w:t>The statements must be numbered, begin with SHALL/SHOULD/MAY identify the cardinality using [n..n], the name of the element, and a subitem which described the value or source of the information.&gt;</w:t>
      </w:r>
    </w:p>
    <w:p w14:paraId="30C169CA" w14:textId="77777777" w:rsidR="00746A3D" w:rsidRPr="00C67286" w:rsidRDefault="00746A3D" w:rsidP="00875076">
      <w:pPr>
        <w:pStyle w:val="BodyText"/>
        <w:rPr>
          <w:lang w:eastAsia="x-none"/>
        </w:rPr>
      </w:pPr>
    </w:p>
    <w:p w14:paraId="0704317E" w14:textId="77777777" w:rsidR="00875076" w:rsidRPr="00C67286" w:rsidRDefault="000121FB" w:rsidP="00875076">
      <w:pPr>
        <w:pStyle w:val="BodyText"/>
        <w:rPr>
          <w:lang w:eastAsia="x-none"/>
        </w:rPr>
      </w:pPr>
      <w:r w:rsidRPr="00C67286">
        <w:rPr>
          <w:lang w:eastAsia="x-none"/>
        </w:rPr>
        <w:t>&lt;</w:t>
      </w:r>
      <w:r w:rsidR="00940FC7" w:rsidRPr="00C67286">
        <w:rPr>
          <w:lang w:eastAsia="x-none"/>
        </w:rPr>
        <w:t>e.g.,</w:t>
      </w:r>
    </w:p>
    <w:p w14:paraId="46EB70B6" w14:textId="77777777" w:rsidR="00875076" w:rsidRPr="00C67286" w:rsidRDefault="00875076" w:rsidP="00875076">
      <w:pPr>
        <w:pStyle w:val="Heading4"/>
        <w:numPr>
          <w:ilvl w:val="0"/>
          <w:numId w:val="0"/>
        </w:numPr>
        <w:rPr>
          <w:noProof w:val="0"/>
        </w:rPr>
      </w:pPr>
      <w:bookmarkStart w:id="1116" w:name="S_Medical_General_History"/>
      <w:bookmarkStart w:id="1117" w:name="_Toc322675125"/>
      <w:bookmarkStart w:id="1118" w:name="_Toc345074721"/>
      <w:r w:rsidRPr="00C67286">
        <w:rPr>
          <w:noProof w:val="0"/>
        </w:rPr>
        <w:t>6.3.3.10.S Medical History - Cardiac Section 11329-0</w:t>
      </w:r>
      <w:bookmarkEnd w:id="1116"/>
      <w:bookmarkEnd w:id="1117"/>
      <w:bookmarkEnd w:id="1118"/>
    </w:p>
    <w:p w14:paraId="514FC9F6" w14:textId="77777777" w:rsidR="00875076" w:rsidRPr="00C67286" w:rsidRDefault="00875076" w:rsidP="00875076">
      <w:pPr>
        <w:pStyle w:val="BracketData"/>
        <w:rPr>
          <w:rFonts w:ascii="Bookman Old Style" w:hAnsi="Bookman Old Style"/>
        </w:rPr>
      </w:pPr>
      <w:r w:rsidRPr="00C67286">
        <w:rPr>
          <w:rFonts w:ascii="Bookman Old Style" w:hAnsi="Bookman Old Style"/>
        </w:rPr>
        <w:t>[</w:t>
      </w:r>
      <w:r w:rsidRPr="00C67286">
        <w:t>section</w:t>
      </w:r>
      <w:r w:rsidRPr="00C67286">
        <w:rPr>
          <w:rFonts w:ascii="Bookman Old Style" w:hAnsi="Bookman Old Style"/>
        </w:rPr>
        <w:t xml:space="preserve">: </w:t>
      </w:r>
      <w:r w:rsidRPr="00C67286">
        <w:rPr>
          <w:rStyle w:val="XMLname"/>
        </w:rPr>
        <w:t>templateId</w:t>
      </w:r>
      <w:r w:rsidRPr="00C67286">
        <w:rPr>
          <w:rFonts w:ascii="Bookman Old Style" w:hAnsi="Bookman Old Style"/>
        </w:rPr>
        <w:t xml:space="preserve"> </w:t>
      </w:r>
      <w:r w:rsidRPr="00C67286">
        <w:t>1.3.6.1.4.1.19376.1.4.1.2.17(open)</w:t>
      </w:r>
      <w:r w:rsidRPr="00C67286">
        <w:rPr>
          <w:rFonts w:ascii="Bookman Old Style" w:hAnsi="Bookman Old Style"/>
        </w:rPr>
        <w:t xml:space="preserve">] </w:t>
      </w:r>
    </w:p>
    <w:p w14:paraId="7D03C605" w14:textId="77777777" w:rsidR="00875076" w:rsidRPr="00C67286" w:rsidRDefault="00875076" w:rsidP="00875076">
      <w:pPr>
        <w:pStyle w:val="BracketData"/>
        <w:rPr>
          <w:rFonts w:ascii="Bookman Old Style" w:hAnsi="Bookman Old Style"/>
        </w:rPr>
      </w:pPr>
      <w:r w:rsidRPr="00C67286">
        <w:rPr>
          <w:rFonts w:ascii="Bookman Old Style" w:hAnsi="Bookman Old Style"/>
        </w:rPr>
        <w:t>[</w:t>
      </w:r>
      <w:r w:rsidRPr="00C67286">
        <w:t>section</w:t>
      </w:r>
      <w:r w:rsidRPr="00C67286">
        <w:rPr>
          <w:rFonts w:ascii="Bookman Old Style" w:hAnsi="Bookman Old Style"/>
        </w:rPr>
        <w:t xml:space="preserve">: </w:t>
      </w:r>
      <w:r w:rsidRPr="00C67286">
        <w:rPr>
          <w:rStyle w:val="XMLname"/>
        </w:rPr>
        <w:t>templateId</w:t>
      </w:r>
      <w:r w:rsidRPr="00C67286">
        <w:rPr>
          <w:rFonts w:ascii="Bookman Old Style" w:hAnsi="Bookman Old Style"/>
        </w:rPr>
        <w:t xml:space="preserve"> </w:t>
      </w:r>
      <w:r w:rsidRPr="00C67286">
        <w:t>2.16.840.1.113883.10.20.22.2.39(open)</w:t>
      </w:r>
      <w:r w:rsidRPr="00C67286">
        <w:rPr>
          <w:rFonts w:ascii="Bookman Old Style" w:hAnsi="Bookman Old Style"/>
        </w:rPr>
        <w:t>]</w:t>
      </w:r>
    </w:p>
    <w:p w14:paraId="14D09DFD" w14:textId="77777777" w:rsidR="00875076" w:rsidRPr="00C67286" w:rsidRDefault="00875076" w:rsidP="00875076">
      <w:pPr>
        <w:pStyle w:val="BodyText0"/>
        <w:rPr>
          <w:noProof w:val="0"/>
        </w:rPr>
      </w:pPr>
      <w:r w:rsidRPr="00C67286">
        <w:rPr>
          <w:noProof w:val="0"/>
        </w:rPr>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C67286">
        <w:rPr>
          <w:noProof w:val="0"/>
        </w:rPr>
        <w:t xml:space="preserve">. </w:t>
      </w:r>
      <w:r w:rsidRPr="00C67286">
        <w:rPr>
          <w:noProof w:val="0"/>
        </w:rPr>
        <w:t>Entries for History of Past Illness and History of Present Illness have been consolidated into this section</w:t>
      </w:r>
      <w:r w:rsidR="00887E40" w:rsidRPr="00C67286">
        <w:rPr>
          <w:noProof w:val="0"/>
        </w:rPr>
        <w:t xml:space="preserve">. </w:t>
      </w:r>
      <w:r w:rsidRPr="00C67286">
        <w:rPr>
          <w:noProof w:val="0"/>
        </w:rPr>
        <w:t xml:space="preserve">Social and Family History are discussed in their own </w:t>
      </w:r>
      <w:r w:rsidR="003651D9" w:rsidRPr="00C67286">
        <w:rPr>
          <w:noProof w:val="0"/>
        </w:rPr>
        <w:t>sections. For</w:t>
      </w:r>
      <w:r w:rsidRPr="00C67286">
        <w:rPr>
          <w:noProof w:val="0"/>
        </w:rPr>
        <w:t xml:space="preserve"> this Cath Report Content profile, this section may also contain history about specific relevant problems as problem observations</w:t>
      </w:r>
      <w:r w:rsidR="00887E40" w:rsidRPr="00C67286">
        <w:rPr>
          <w:noProof w:val="0"/>
        </w:rPr>
        <w:t xml:space="preserve">. </w:t>
      </w:r>
    </w:p>
    <w:p w14:paraId="2249A33E" w14:textId="77777777" w:rsidR="00875076" w:rsidRPr="00C67286" w:rsidRDefault="00875076" w:rsidP="00875076">
      <w:pPr>
        <w:pStyle w:val="BodyText0"/>
        <w:rPr>
          <w:noProof w:val="0"/>
        </w:rPr>
      </w:pPr>
      <w:r w:rsidRPr="00C67286">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7E083B11" w14:textId="77777777" w:rsidR="00875076" w:rsidRPr="00C67286" w:rsidRDefault="00875076" w:rsidP="00875076">
      <w:pPr>
        <w:pStyle w:val="BodyText0"/>
        <w:rPr>
          <w:noProof w:val="0"/>
        </w:rPr>
      </w:pPr>
    </w:p>
    <w:p w14:paraId="1CCEE833" w14:textId="77777777" w:rsidR="00875076" w:rsidRPr="00C67286" w:rsidRDefault="00875076" w:rsidP="00875076">
      <w:pPr>
        <w:numPr>
          <w:ilvl w:val="0"/>
          <w:numId w:val="43"/>
        </w:numPr>
        <w:spacing w:before="0" w:after="40" w:line="260" w:lineRule="exact"/>
      </w:pPr>
      <w:r w:rsidRPr="00C67286">
        <w:rPr>
          <w:rStyle w:val="keyword"/>
        </w:rPr>
        <w:t>SHALL</w:t>
      </w:r>
      <w:r w:rsidRPr="00C67286">
        <w:t xml:space="preserve"> contain exactly two [2..2] </w:t>
      </w:r>
      <w:r w:rsidRPr="00C67286">
        <w:rPr>
          <w:rStyle w:val="XMLnameBold"/>
        </w:rPr>
        <w:t>templateId</w:t>
      </w:r>
      <w:r w:rsidRPr="00C67286">
        <w:t xml:space="preserve"> (CONF:8160) such that it</w:t>
      </w:r>
    </w:p>
    <w:p w14:paraId="48AEAB18" w14:textId="77777777" w:rsidR="00875076" w:rsidRPr="00C67286" w:rsidRDefault="00875076" w:rsidP="00875076">
      <w:pPr>
        <w:numPr>
          <w:ilvl w:val="1"/>
          <w:numId w:val="43"/>
        </w:numPr>
        <w:spacing w:before="0" w:after="40" w:line="260" w:lineRule="exact"/>
      </w:pPr>
      <w:r w:rsidRPr="00C67286">
        <w:rPr>
          <w:rStyle w:val="keyword"/>
        </w:rPr>
        <w:t>SHALL</w:t>
      </w:r>
      <w:r w:rsidRPr="00C67286">
        <w:t xml:space="preserve"> contain exactly one [1..1] </w:t>
      </w:r>
      <w:r w:rsidRPr="00C67286">
        <w:rPr>
          <w:rStyle w:val="XMLnameBold"/>
        </w:rPr>
        <w:t>@root</w:t>
      </w:r>
      <w:r w:rsidRPr="00C67286">
        <w:t>=</w:t>
      </w:r>
      <w:r w:rsidRPr="00C67286">
        <w:rPr>
          <w:rStyle w:val="XMLname"/>
        </w:rPr>
        <w:t>"</w:t>
      </w:r>
      <w:r w:rsidRPr="00C67286">
        <w:rPr>
          <w:rFonts w:ascii="Courier New" w:hAnsi="Courier New" w:cs="TimesNewRomanPSMT"/>
          <w:sz w:val="20"/>
        </w:rPr>
        <w:t>1.3.6.1.4.1.19376.1.4.1.2.17</w:t>
      </w:r>
      <w:r w:rsidRPr="00C67286">
        <w:rPr>
          <w:rStyle w:val="XMLname"/>
        </w:rPr>
        <w:t>"</w:t>
      </w:r>
      <w:r w:rsidRPr="00C67286">
        <w:t xml:space="preserve"> (CONF:10403-CRC).</w:t>
      </w:r>
    </w:p>
    <w:p w14:paraId="6FE684E4" w14:textId="77777777" w:rsidR="00875076" w:rsidRPr="00C67286" w:rsidRDefault="00875076" w:rsidP="00875076">
      <w:pPr>
        <w:numPr>
          <w:ilvl w:val="1"/>
          <w:numId w:val="43"/>
        </w:numPr>
        <w:spacing w:before="0" w:after="40" w:line="260" w:lineRule="exact"/>
      </w:pPr>
      <w:r w:rsidRPr="00C67286">
        <w:rPr>
          <w:rStyle w:val="keyword"/>
        </w:rPr>
        <w:t>SHALL</w:t>
      </w:r>
      <w:r w:rsidRPr="00C67286">
        <w:t xml:space="preserve"> contain exactly one [1..1] </w:t>
      </w:r>
      <w:r w:rsidRPr="00C67286">
        <w:rPr>
          <w:rStyle w:val="XMLnameBold"/>
        </w:rPr>
        <w:t>@root</w:t>
      </w:r>
      <w:r w:rsidRPr="00C67286">
        <w:t>=</w:t>
      </w:r>
      <w:r w:rsidRPr="00C67286">
        <w:rPr>
          <w:rStyle w:val="XMLname"/>
        </w:rPr>
        <w:t>"2.16.840.1.113883.10.20.22.2.39"</w:t>
      </w:r>
      <w:r w:rsidRPr="00C67286">
        <w:t xml:space="preserve"> (CONF:10403).</w:t>
      </w:r>
    </w:p>
    <w:p w14:paraId="79852279" w14:textId="77777777" w:rsidR="00875076" w:rsidRPr="00C67286" w:rsidRDefault="00875076" w:rsidP="00875076">
      <w:pPr>
        <w:numPr>
          <w:ilvl w:val="0"/>
          <w:numId w:val="43"/>
        </w:numPr>
        <w:spacing w:before="0" w:after="40" w:line="260" w:lineRule="exact"/>
      </w:pPr>
      <w:r w:rsidRPr="00C67286">
        <w:rPr>
          <w:rStyle w:val="keyword"/>
        </w:rPr>
        <w:t>SHALL</w:t>
      </w:r>
      <w:r w:rsidRPr="00C67286">
        <w:t xml:space="preserve"> contain exactly one [1..1] </w:t>
      </w:r>
      <w:r w:rsidRPr="00C67286">
        <w:rPr>
          <w:rStyle w:val="XMLnameBold"/>
        </w:rPr>
        <w:t>code/@code</w:t>
      </w:r>
      <w:r w:rsidRPr="00C67286">
        <w:t>=</w:t>
      </w:r>
      <w:r w:rsidRPr="00C67286">
        <w:rPr>
          <w:rStyle w:val="XMLname"/>
        </w:rPr>
        <w:t>"11329-0"</w:t>
      </w:r>
      <w:r w:rsidRPr="00C67286">
        <w:t xml:space="preserve"> Medical (General) History (CodeSystem: </w:t>
      </w:r>
      <w:r w:rsidRPr="00C67286">
        <w:rPr>
          <w:rStyle w:val="XMLname"/>
        </w:rPr>
        <w:t>LOINC 2.16.840.1.113883.6.1</w:t>
      </w:r>
      <w:r w:rsidRPr="00C67286">
        <w:t>) (CONF:8161).</w:t>
      </w:r>
    </w:p>
    <w:p w14:paraId="038881B5" w14:textId="77777777" w:rsidR="00875076" w:rsidRPr="00C67286" w:rsidRDefault="00875076" w:rsidP="00875076">
      <w:pPr>
        <w:numPr>
          <w:ilvl w:val="0"/>
          <w:numId w:val="43"/>
        </w:numPr>
        <w:spacing w:before="0" w:after="40" w:line="260" w:lineRule="exact"/>
      </w:pPr>
      <w:r w:rsidRPr="00C67286">
        <w:rPr>
          <w:rStyle w:val="keyword"/>
        </w:rPr>
        <w:t>SHALL</w:t>
      </w:r>
      <w:r w:rsidRPr="00C67286">
        <w:t xml:space="preserve"> contain exactly one [1..1] </w:t>
      </w:r>
      <w:r w:rsidRPr="00C67286">
        <w:rPr>
          <w:rStyle w:val="XMLnameBold"/>
        </w:rPr>
        <w:t>title</w:t>
      </w:r>
      <w:r w:rsidRPr="00C67286">
        <w:t xml:space="preserve"> (CONF:8162).</w:t>
      </w:r>
    </w:p>
    <w:p w14:paraId="26E4B913" w14:textId="77777777" w:rsidR="00875076" w:rsidRPr="00C67286" w:rsidRDefault="00875076" w:rsidP="00875076">
      <w:pPr>
        <w:numPr>
          <w:ilvl w:val="0"/>
          <w:numId w:val="43"/>
        </w:numPr>
        <w:spacing w:before="0" w:after="40" w:line="260" w:lineRule="exact"/>
      </w:pPr>
      <w:r w:rsidRPr="00C67286">
        <w:rPr>
          <w:rStyle w:val="keyword"/>
        </w:rPr>
        <w:t>SHALL</w:t>
      </w:r>
      <w:r w:rsidRPr="00C67286">
        <w:t xml:space="preserve"> contain exactly one [1..1] </w:t>
      </w:r>
      <w:r w:rsidRPr="00C67286">
        <w:rPr>
          <w:rStyle w:val="XMLnameBold"/>
        </w:rPr>
        <w:t>text</w:t>
      </w:r>
      <w:r w:rsidRPr="00C67286">
        <w:t xml:space="preserve"> (CONF:8163).</w:t>
      </w:r>
    </w:p>
    <w:p w14:paraId="2F9CC9D9" w14:textId="77777777" w:rsidR="00875076" w:rsidRPr="00C67286" w:rsidRDefault="00875076" w:rsidP="00875076">
      <w:pPr>
        <w:numPr>
          <w:ilvl w:val="0"/>
          <w:numId w:val="43"/>
        </w:numPr>
        <w:spacing w:before="0" w:after="40" w:line="260" w:lineRule="exact"/>
      </w:pPr>
      <w:r w:rsidRPr="00C67286">
        <w:rPr>
          <w:rStyle w:val="keyword"/>
        </w:rPr>
        <w:t>MAY</w:t>
      </w:r>
      <w:r w:rsidRPr="00C67286">
        <w:t xml:space="preserve"> contain zero or more [0..*] </w:t>
      </w:r>
      <w:r w:rsidRPr="00C67286">
        <w:rPr>
          <w:rStyle w:val="XMLnameBold"/>
        </w:rPr>
        <w:t>entry</w:t>
      </w:r>
      <w:r w:rsidRPr="00C67286">
        <w:t xml:space="preserve"> (CONF:CRC-xxx) such that it</w:t>
      </w:r>
    </w:p>
    <w:p w14:paraId="2CF8494C" w14:textId="77777777" w:rsidR="00875076" w:rsidRPr="00C67286" w:rsidRDefault="00875076" w:rsidP="00875076">
      <w:pPr>
        <w:numPr>
          <w:ilvl w:val="1"/>
          <w:numId w:val="43"/>
        </w:numPr>
        <w:spacing w:before="0" w:after="40" w:line="260" w:lineRule="exact"/>
      </w:pPr>
      <w:r w:rsidRPr="00C67286">
        <w:rPr>
          <w:rStyle w:val="keyword"/>
        </w:rPr>
        <w:t>SHALL</w:t>
      </w:r>
      <w:r w:rsidRPr="00C67286">
        <w:t xml:space="preserve"> contain exactly one [1..1] </w:t>
      </w:r>
      <w:r w:rsidRPr="00C67286">
        <w:rPr>
          <w:rStyle w:val="XMLnameBold"/>
          <w:bCs w:val="0"/>
          <w:u w:val="single"/>
        </w:rPr>
        <w:t>Problem Observation - Cardiac</w:t>
      </w:r>
      <w:r w:rsidR="005F3FB5" w:rsidRPr="00C67286">
        <w:t xml:space="preserve"> </w:t>
      </w:r>
      <w:r w:rsidRPr="00C67286">
        <w:rPr>
          <w:rStyle w:val="XMLname"/>
        </w:rPr>
        <w:t>(</w:t>
      </w:r>
      <w:r w:rsidRPr="00C67286">
        <w:rPr>
          <w:rFonts w:ascii="Courier New" w:hAnsi="Courier New" w:cs="TimesNewRomanPSMT"/>
          <w:sz w:val="20"/>
        </w:rPr>
        <w:t>1.3.6.1.4.1.19376.1.4.1.4.9</w:t>
      </w:r>
      <w:r w:rsidRPr="00C67286">
        <w:rPr>
          <w:rStyle w:val="XMLname"/>
        </w:rPr>
        <w:t>)</w:t>
      </w:r>
      <w:r w:rsidRPr="00C67286">
        <w:t xml:space="preserve"> (CONF:CRC-xxx).</w:t>
      </w:r>
    </w:p>
    <w:p w14:paraId="4C20BCAE" w14:textId="77777777" w:rsidR="00875076" w:rsidRPr="00C67286" w:rsidRDefault="00875076" w:rsidP="00875076">
      <w:pPr>
        <w:numPr>
          <w:ilvl w:val="0"/>
          <w:numId w:val="43"/>
        </w:numPr>
        <w:spacing w:before="0" w:after="40" w:line="260" w:lineRule="exact"/>
        <w:rPr>
          <w:szCs w:val="13"/>
        </w:rPr>
      </w:pPr>
      <w:r w:rsidRPr="00C67286">
        <w:rPr>
          <w:b/>
          <w:bCs/>
          <w:sz w:val="16"/>
          <w:szCs w:val="16"/>
        </w:rPr>
        <w:t>MAY</w:t>
      </w:r>
      <w:r w:rsidRPr="00C67286">
        <w:rPr>
          <w:sz w:val="16"/>
        </w:rPr>
        <w:t> </w:t>
      </w:r>
      <w:r w:rsidRPr="00C67286">
        <w:rPr>
          <w:szCs w:val="13"/>
        </w:rPr>
        <w:t>contain zero or more [0..*]</w:t>
      </w:r>
      <w:r w:rsidRPr="00C67286">
        <w:t> </w:t>
      </w:r>
      <w:r w:rsidRPr="00C67286">
        <w:rPr>
          <w:rFonts w:ascii="Courier New" w:hAnsi="Courier New" w:cs="Courier New"/>
          <w:b/>
          <w:bCs/>
        </w:rPr>
        <w:t>entry</w:t>
      </w:r>
      <w:r w:rsidRPr="00C67286">
        <w:t> </w:t>
      </w:r>
      <w:r w:rsidRPr="00C67286">
        <w:rPr>
          <w:szCs w:val="13"/>
        </w:rPr>
        <w:t>(CONF:CRC-xxx) such that it</w:t>
      </w:r>
    </w:p>
    <w:p w14:paraId="1EF33169" w14:textId="77777777" w:rsidR="00875076" w:rsidRPr="00C67286" w:rsidRDefault="00875076" w:rsidP="00875076">
      <w:pPr>
        <w:numPr>
          <w:ilvl w:val="1"/>
          <w:numId w:val="43"/>
        </w:numPr>
        <w:spacing w:before="0" w:after="40" w:line="260" w:lineRule="exact"/>
        <w:rPr>
          <w:szCs w:val="13"/>
        </w:rPr>
      </w:pPr>
      <w:r w:rsidRPr="00C67286">
        <w:rPr>
          <w:b/>
          <w:bCs/>
          <w:sz w:val="16"/>
          <w:szCs w:val="16"/>
        </w:rPr>
        <w:lastRenderedPageBreak/>
        <w:t>SHALL</w:t>
      </w:r>
      <w:r w:rsidRPr="00C67286">
        <w:rPr>
          <w:sz w:val="16"/>
        </w:rPr>
        <w:t> </w:t>
      </w:r>
      <w:r w:rsidRPr="00C67286">
        <w:rPr>
          <w:szCs w:val="13"/>
        </w:rPr>
        <w:t>contain exactly one [1..1]</w:t>
      </w:r>
      <w:r w:rsidRPr="00C67286">
        <w:t> </w:t>
      </w:r>
      <w:r w:rsidRPr="00C67286">
        <w:rPr>
          <w:rFonts w:ascii="Courier New" w:hAnsi="Courier New" w:cs="Courier New"/>
          <w:b/>
          <w:bCs/>
          <w:sz w:val="20"/>
          <w:u w:val="single"/>
        </w:rPr>
        <w:t>Procedure Activity</w:t>
      </w:r>
      <w:r w:rsidRPr="00C67286">
        <w:rPr>
          <w:rFonts w:ascii="Courier New" w:hAnsi="Courier New" w:cs="Courier New"/>
          <w:b/>
          <w:bCs/>
          <w:sz w:val="20"/>
        </w:rPr>
        <w:t xml:space="preserve"> Observation</w:t>
      </w:r>
      <w:r w:rsidRPr="00C67286">
        <w:t> </w:t>
      </w:r>
      <w:r w:rsidRPr="00C67286">
        <w:rPr>
          <w:rFonts w:ascii="Courier New" w:hAnsi="Courier New" w:cs="Courier New"/>
        </w:rPr>
        <w:t>(</w:t>
      </w:r>
      <w:r w:rsidRPr="00C67286">
        <w:rPr>
          <w:rFonts w:ascii="Courier New" w:hAnsi="Courier New" w:cs="Courier New"/>
          <w:sz w:val="20"/>
        </w:rPr>
        <w:t>2.16.840.1.113883.10.20.22.4.13</w:t>
      </w:r>
      <w:r w:rsidRPr="00C67286">
        <w:rPr>
          <w:rFonts w:ascii="Courier New" w:hAnsi="Courier New" w:cs="Courier New"/>
        </w:rPr>
        <w:t>)</w:t>
      </w:r>
      <w:r w:rsidRPr="00C67286">
        <w:t> </w:t>
      </w:r>
      <w:r w:rsidRPr="00C67286">
        <w:rPr>
          <w:szCs w:val="13"/>
        </w:rPr>
        <w:t>(CONF:CRC-xxx).</w:t>
      </w:r>
    </w:p>
    <w:p w14:paraId="72BB4695" w14:textId="77777777" w:rsidR="00875076" w:rsidRPr="00C67286" w:rsidRDefault="00875076" w:rsidP="00875076">
      <w:pPr>
        <w:numPr>
          <w:ilvl w:val="0"/>
          <w:numId w:val="43"/>
        </w:numPr>
        <w:spacing w:before="0" w:after="40" w:line="260" w:lineRule="exact"/>
      </w:pPr>
      <w:r w:rsidRPr="00C67286">
        <w:rPr>
          <w:rStyle w:val="keyword"/>
        </w:rPr>
        <w:t>MAY</w:t>
      </w:r>
      <w:r w:rsidRPr="00C67286">
        <w:t xml:space="preserve"> contain zero or more [0..*] </w:t>
      </w:r>
      <w:r w:rsidRPr="00C67286">
        <w:rPr>
          <w:rStyle w:val="XMLnameBold"/>
        </w:rPr>
        <w:t>entry</w:t>
      </w:r>
      <w:r w:rsidRPr="00C67286">
        <w:t xml:space="preserve"> (CONF:CRC-xxx) such that it</w:t>
      </w:r>
    </w:p>
    <w:p w14:paraId="158FC03C" w14:textId="77777777" w:rsidR="00875076" w:rsidRPr="00C67286" w:rsidRDefault="00875076" w:rsidP="00875076">
      <w:pPr>
        <w:numPr>
          <w:ilvl w:val="1"/>
          <w:numId w:val="43"/>
        </w:numPr>
        <w:spacing w:before="0" w:after="40" w:line="260" w:lineRule="exact"/>
      </w:pPr>
      <w:r w:rsidRPr="00C67286">
        <w:rPr>
          <w:rStyle w:val="keyword"/>
        </w:rPr>
        <w:t>SHALL</w:t>
      </w:r>
      <w:r w:rsidRPr="00C67286">
        <w:t xml:space="preserve"> contain exactly one [1..1] </w:t>
      </w:r>
      <w:r w:rsidRPr="00C67286">
        <w:rPr>
          <w:rStyle w:val="HyperlinkCourierBold"/>
          <w:color w:val="auto"/>
        </w:rPr>
        <w:t>Procedure Activity Procedure</w:t>
      </w:r>
      <w:r w:rsidRPr="00C67286">
        <w:rPr>
          <w:rStyle w:val="XMLname"/>
        </w:rPr>
        <w:t xml:space="preserve"> (2.16.840.1.113883.10.20.22.4.14)</w:t>
      </w:r>
      <w:r w:rsidRPr="00C67286">
        <w:t xml:space="preserve"> (CONF:CRC-xxx).</w:t>
      </w:r>
    </w:p>
    <w:p w14:paraId="46CE8C3F" w14:textId="77777777" w:rsidR="00875076" w:rsidRPr="00C67286" w:rsidRDefault="00875076" w:rsidP="00875076">
      <w:pPr>
        <w:pStyle w:val="BodyText"/>
        <w:rPr>
          <w:color w:val="0070C0"/>
          <w:lang w:eastAsia="x-none"/>
        </w:rPr>
      </w:pPr>
    </w:p>
    <w:p w14:paraId="7CE72D8A" w14:textId="77777777" w:rsidR="00875076" w:rsidRPr="008170FC" w:rsidRDefault="00875076" w:rsidP="00875076">
      <w:pPr>
        <w:pStyle w:val="Example"/>
        <w:rPr>
          <w:lang w:val="nl-NL"/>
        </w:rPr>
      </w:pPr>
      <w:r w:rsidRPr="008170FC">
        <w:rPr>
          <w:lang w:val="nl-NL"/>
        </w:rPr>
        <w:t xml:space="preserve">&lt;section&gt; </w:t>
      </w:r>
    </w:p>
    <w:p w14:paraId="4BCB1379" w14:textId="77777777" w:rsidR="00875076" w:rsidRPr="008170FC" w:rsidRDefault="00875076" w:rsidP="00875076">
      <w:pPr>
        <w:pStyle w:val="Example"/>
        <w:rPr>
          <w:lang w:val="nl-NL"/>
        </w:rPr>
      </w:pPr>
      <w:r w:rsidRPr="008170FC">
        <w:rPr>
          <w:lang w:val="nl-NL"/>
        </w:rPr>
        <w:t xml:space="preserve">  &lt;templateId root="1.3.6.1.4.1.19376.1.4.1.2.17"/&gt; </w:t>
      </w:r>
    </w:p>
    <w:p w14:paraId="48B6EB0A" w14:textId="77777777" w:rsidR="00875076" w:rsidRPr="008170FC" w:rsidRDefault="00875076" w:rsidP="00875076">
      <w:pPr>
        <w:pStyle w:val="Example"/>
        <w:rPr>
          <w:lang w:val="nl-NL"/>
        </w:rPr>
      </w:pPr>
      <w:r w:rsidRPr="008170FC">
        <w:rPr>
          <w:lang w:val="nl-NL"/>
        </w:rPr>
        <w:t xml:space="preserve">  &lt;templateId root="2.16.840.1.113883.10.20.22.2.39"/&gt; </w:t>
      </w:r>
    </w:p>
    <w:p w14:paraId="2C63AF8F" w14:textId="77777777" w:rsidR="00875076" w:rsidRPr="008170FC" w:rsidRDefault="00875076" w:rsidP="00875076">
      <w:pPr>
        <w:pStyle w:val="Example"/>
        <w:rPr>
          <w:lang w:val="nl-NL"/>
        </w:rPr>
      </w:pPr>
      <w:r w:rsidRPr="008170FC">
        <w:rPr>
          <w:lang w:val="nl-NL"/>
        </w:rPr>
        <w:t xml:space="preserve">  &lt;code code="11329-0" codeSystem="2.16.840.1.113883.6.1" </w:t>
      </w:r>
    </w:p>
    <w:p w14:paraId="0752BB06" w14:textId="77777777" w:rsidR="00875076" w:rsidRPr="008170FC" w:rsidRDefault="00875076" w:rsidP="00875076">
      <w:pPr>
        <w:pStyle w:val="Example"/>
        <w:rPr>
          <w:lang w:val="nl-NL"/>
        </w:rPr>
      </w:pPr>
      <w:r w:rsidRPr="008170FC">
        <w:rPr>
          <w:lang w:val="nl-NL"/>
        </w:rPr>
        <w:t xml:space="preserve">        codeSystemName="LOINC" </w:t>
      </w:r>
    </w:p>
    <w:p w14:paraId="0BDD7FE4" w14:textId="77777777" w:rsidR="00875076" w:rsidRPr="00C67286" w:rsidRDefault="00875076" w:rsidP="00875076">
      <w:pPr>
        <w:pStyle w:val="Example"/>
        <w:rPr>
          <w:lang w:val="en-US"/>
        </w:rPr>
      </w:pPr>
      <w:r w:rsidRPr="008170FC">
        <w:rPr>
          <w:lang w:val="nl-NL"/>
        </w:rPr>
        <w:t xml:space="preserve">        </w:t>
      </w:r>
      <w:r w:rsidRPr="00C67286">
        <w:rPr>
          <w:lang w:val="en-US"/>
        </w:rPr>
        <w:t xml:space="preserve">displayName="MEDICAL (GENERAL) HISTORY"/&gt; </w:t>
      </w:r>
    </w:p>
    <w:p w14:paraId="4B8015D5" w14:textId="77777777" w:rsidR="00875076" w:rsidRPr="00C67286" w:rsidRDefault="00875076" w:rsidP="00875076">
      <w:pPr>
        <w:pStyle w:val="Example"/>
        <w:rPr>
          <w:lang w:val="en-US"/>
        </w:rPr>
      </w:pPr>
      <w:r w:rsidRPr="00C67286">
        <w:rPr>
          <w:lang w:val="en-US"/>
        </w:rPr>
        <w:t xml:space="preserve">  &lt;title&gt;MEDICAL (GENERAL) HISTORY&lt;/title&gt; </w:t>
      </w:r>
    </w:p>
    <w:p w14:paraId="0BD27B93" w14:textId="77777777" w:rsidR="00875076" w:rsidRPr="00C67286" w:rsidRDefault="00875076" w:rsidP="00875076">
      <w:pPr>
        <w:pStyle w:val="Example"/>
        <w:rPr>
          <w:lang w:val="en-US"/>
        </w:rPr>
      </w:pPr>
      <w:r w:rsidRPr="00C67286">
        <w:rPr>
          <w:lang w:val="en-US"/>
        </w:rPr>
        <w:t xml:space="preserve">  &lt;text&gt; </w:t>
      </w:r>
    </w:p>
    <w:p w14:paraId="24DB7F29" w14:textId="77777777" w:rsidR="00875076" w:rsidRPr="00C67286" w:rsidRDefault="00875076" w:rsidP="00875076">
      <w:pPr>
        <w:pStyle w:val="Example"/>
        <w:rPr>
          <w:lang w:val="en-US"/>
        </w:rPr>
      </w:pPr>
      <w:r w:rsidRPr="00C67286">
        <w:rPr>
          <w:lang w:val="en-US"/>
        </w:rPr>
        <w:t xml:space="preserve">    &lt;list listType="ordered"&gt; </w:t>
      </w:r>
    </w:p>
    <w:p w14:paraId="13AA09AF" w14:textId="77777777" w:rsidR="00875076" w:rsidRPr="00C67286" w:rsidRDefault="00875076" w:rsidP="00875076">
      <w:pPr>
        <w:pStyle w:val="Example"/>
        <w:rPr>
          <w:lang w:val="en-US"/>
        </w:rPr>
      </w:pPr>
      <w:r w:rsidRPr="00C67286">
        <w:rPr>
          <w:lang w:val="en-US"/>
        </w:rPr>
        <w:t xml:space="preserve">      </w:t>
      </w:r>
    </w:p>
    <w:p w14:paraId="7D42447B" w14:textId="77777777" w:rsidR="00875076" w:rsidRPr="00C67286" w:rsidRDefault="00875076" w:rsidP="00875076">
      <w:pPr>
        <w:pStyle w:val="Example"/>
        <w:rPr>
          <w:lang w:val="en-US"/>
        </w:rPr>
      </w:pPr>
      <w:r w:rsidRPr="00C67286">
        <w:rPr>
          <w:lang w:val="en-US"/>
        </w:rPr>
        <w:t xml:space="preserve">      &lt;item&gt;Patient has had a recent issue with chest pain that does </w:t>
      </w:r>
      <w:r w:rsidRPr="00C67286">
        <w:rPr>
          <w:lang w:val="en-US"/>
        </w:rPr>
        <w:tab/>
        <w:t xml:space="preserve">            </w:t>
      </w:r>
      <w:r w:rsidRPr="00C67286">
        <w:rPr>
          <w:lang w:val="en-US"/>
        </w:rPr>
        <w:tab/>
        <w:t xml:space="preserve">     not seem to be related to any particular cause.&lt;/item&gt;</w:t>
      </w:r>
    </w:p>
    <w:p w14:paraId="724A0E94" w14:textId="77777777" w:rsidR="00875076" w:rsidRPr="00C67286" w:rsidRDefault="00875076" w:rsidP="00875076">
      <w:pPr>
        <w:pStyle w:val="Example"/>
        <w:rPr>
          <w:lang w:val="en-US"/>
        </w:rPr>
      </w:pPr>
      <w:r w:rsidRPr="00C67286">
        <w:rPr>
          <w:lang w:val="en-US"/>
        </w:rPr>
        <w:t xml:space="preserve">      &lt;item&gt;Previous concerns of heart disease were actually     </w:t>
      </w:r>
      <w:r w:rsidRPr="00C67286">
        <w:rPr>
          <w:lang w:val="en-US"/>
        </w:rPr>
        <w:tab/>
      </w:r>
      <w:r w:rsidRPr="00C67286">
        <w:rPr>
          <w:lang w:val="en-US"/>
        </w:rPr>
        <w:tab/>
        <w:t xml:space="preserve">     related to other causes.&lt;/item&gt;  </w:t>
      </w:r>
    </w:p>
    <w:p w14:paraId="1E1E3330" w14:textId="77777777" w:rsidR="00875076" w:rsidRPr="00C67286" w:rsidRDefault="00875076" w:rsidP="00875076">
      <w:pPr>
        <w:pStyle w:val="Example"/>
        <w:rPr>
          <w:lang w:val="en-US"/>
        </w:rPr>
      </w:pPr>
      <w:r w:rsidRPr="00C67286">
        <w:rPr>
          <w:lang w:val="en-US"/>
        </w:rPr>
        <w:t xml:space="preserve">      &lt;item&gt;Patient had recent weight gain due to sedentary lifestyle and </w:t>
      </w:r>
    </w:p>
    <w:p w14:paraId="079E6FD0" w14:textId="77777777" w:rsidR="00875076" w:rsidRPr="00C67286" w:rsidRDefault="00875076" w:rsidP="00875076">
      <w:pPr>
        <w:pStyle w:val="Example"/>
        <w:rPr>
          <w:lang w:val="en-US"/>
        </w:rPr>
      </w:pPr>
      <w:r w:rsidRPr="00C67286">
        <w:rPr>
          <w:lang w:val="en-US"/>
        </w:rPr>
        <w:t xml:space="preserve">            new job.&lt;/item&gt; </w:t>
      </w:r>
    </w:p>
    <w:p w14:paraId="64343AF4" w14:textId="77777777" w:rsidR="00875076" w:rsidRPr="00C67286" w:rsidRDefault="00875076" w:rsidP="00875076">
      <w:pPr>
        <w:pStyle w:val="Example"/>
        <w:rPr>
          <w:lang w:val="en-US"/>
        </w:rPr>
      </w:pPr>
      <w:r w:rsidRPr="00C67286">
        <w:rPr>
          <w:lang w:val="en-US"/>
        </w:rPr>
        <w:t xml:space="preserve">    &lt;/list&gt; </w:t>
      </w:r>
    </w:p>
    <w:p w14:paraId="42C68BEA" w14:textId="77777777" w:rsidR="00875076" w:rsidRPr="00C67286" w:rsidRDefault="00875076" w:rsidP="00875076">
      <w:pPr>
        <w:pStyle w:val="Example"/>
        <w:rPr>
          <w:lang w:val="en-US"/>
        </w:rPr>
      </w:pPr>
      <w:r w:rsidRPr="00C67286">
        <w:rPr>
          <w:lang w:val="en-US"/>
        </w:rPr>
        <w:t xml:space="preserve">  &lt;/text&gt; </w:t>
      </w:r>
    </w:p>
    <w:p w14:paraId="55F271B7" w14:textId="77777777" w:rsidR="00875076" w:rsidRPr="00C67286" w:rsidRDefault="00875076" w:rsidP="00875076">
      <w:pPr>
        <w:pStyle w:val="Example"/>
        <w:rPr>
          <w:lang w:val="en-US"/>
        </w:rPr>
      </w:pPr>
      <w:r w:rsidRPr="00C67286">
        <w:rPr>
          <w:lang w:val="en-US"/>
        </w:rPr>
        <w:t xml:space="preserve">  &lt;entry&gt;</w:t>
      </w:r>
    </w:p>
    <w:p w14:paraId="51014DED" w14:textId="77777777" w:rsidR="00875076" w:rsidRPr="00C67286" w:rsidRDefault="00875076" w:rsidP="00875076">
      <w:pPr>
        <w:pStyle w:val="Example"/>
        <w:rPr>
          <w:lang w:val="en-US"/>
        </w:rPr>
      </w:pPr>
      <w:r w:rsidRPr="00C67286">
        <w:rPr>
          <w:lang w:val="en-US"/>
        </w:rPr>
        <w:t xml:space="preserve">    &lt;observation classCode=”OBS” moodCode=”EVN”&gt; </w:t>
      </w:r>
    </w:p>
    <w:p w14:paraId="3A174BC6" w14:textId="77777777" w:rsidR="00875076" w:rsidRPr="008170FC" w:rsidRDefault="00875076" w:rsidP="00875076">
      <w:pPr>
        <w:pStyle w:val="Example"/>
        <w:rPr>
          <w:lang w:val="nl-NL"/>
        </w:rPr>
      </w:pPr>
      <w:r w:rsidRPr="00C67286">
        <w:rPr>
          <w:lang w:val="en-US"/>
        </w:rPr>
        <w:t xml:space="preserve">      </w:t>
      </w:r>
      <w:r w:rsidRPr="008170FC">
        <w:rPr>
          <w:lang w:val="nl-NL"/>
        </w:rPr>
        <w:t>&lt;templateId root=”1.3.6.1.4.1.19376.1.4.1.9”/&gt;</w:t>
      </w:r>
    </w:p>
    <w:p w14:paraId="2AC2BA21" w14:textId="77777777" w:rsidR="00875076" w:rsidRPr="008170FC" w:rsidRDefault="00875076" w:rsidP="00875076">
      <w:pPr>
        <w:pStyle w:val="Example"/>
        <w:rPr>
          <w:lang w:val="nl-NL"/>
        </w:rPr>
      </w:pPr>
      <w:r w:rsidRPr="008170FC">
        <w:rPr>
          <w:lang w:val="nl-NL"/>
        </w:rPr>
        <w:t xml:space="preserve">      &lt;id root=”xyz”/&gt;</w:t>
      </w:r>
    </w:p>
    <w:p w14:paraId="0B6B5D9B" w14:textId="77777777" w:rsidR="00875076" w:rsidRPr="00C67286" w:rsidRDefault="00875076" w:rsidP="00875076">
      <w:pPr>
        <w:pStyle w:val="Example"/>
        <w:rPr>
          <w:lang w:val="en-US"/>
        </w:rPr>
      </w:pPr>
      <w:r w:rsidRPr="008170FC">
        <w:rPr>
          <w:lang w:val="nl-NL"/>
        </w:rPr>
        <w:t xml:space="preserve">      </w:t>
      </w:r>
      <w:r w:rsidRPr="00C67286">
        <w:rPr>
          <w:lang w:val="en-US"/>
        </w:rPr>
        <w:t>…</w:t>
      </w:r>
    </w:p>
    <w:p w14:paraId="30F2C014" w14:textId="77777777" w:rsidR="00875076" w:rsidRPr="00C67286" w:rsidRDefault="00875076" w:rsidP="00875076">
      <w:pPr>
        <w:pStyle w:val="Example"/>
        <w:rPr>
          <w:lang w:val="en-US"/>
        </w:rPr>
      </w:pPr>
      <w:r w:rsidRPr="00C67286">
        <w:rPr>
          <w:lang w:val="en-US"/>
        </w:rPr>
        <w:t xml:space="preserve">    &lt;/observation&gt;</w:t>
      </w:r>
    </w:p>
    <w:p w14:paraId="6BBF7EA7" w14:textId="77777777" w:rsidR="00875076" w:rsidRPr="00C67286" w:rsidRDefault="00875076" w:rsidP="00875076">
      <w:pPr>
        <w:pStyle w:val="Example"/>
        <w:rPr>
          <w:lang w:val="en-US"/>
        </w:rPr>
      </w:pPr>
      <w:r w:rsidRPr="00C67286">
        <w:rPr>
          <w:lang w:val="en-US"/>
        </w:rPr>
        <w:t xml:space="preserve">  &lt;/entry&gt;</w:t>
      </w:r>
    </w:p>
    <w:p w14:paraId="2C6AC022" w14:textId="77777777" w:rsidR="00875076" w:rsidRPr="00C67286" w:rsidRDefault="00875076" w:rsidP="00875076">
      <w:pPr>
        <w:pStyle w:val="Example"/>
        <w:rPr>
          <w:lang w:val="en-US"/>
        </w:rPr>
      </w:pPr>
      <w:r w:rsidRPr="00C67286">
        <w:rPr>
          <w:lang w:val="en-US"/>
        </w:rPr>
        <w:t xml:space="preserve">  &lt;/entry&gt;</w:t>
      </w:r>
    </w:p>
    <w:p w14:paraId="1659AEBF" w14:textId="77777777" w:rsidR="00875076" w:rsidRPr="00C67286" w:rsidRDefault="00875076" w:rsidP="00875076">
      <w:pPr>
        <w:pStyle w:val="Example"/>
        <w:rPr>
          <w:lang w:val="en-US"/>
        </w:rPr>
      </w:pPr>
      <w:r w:rsidRPr="00C67286">
        <w:rPr>
          <w:lang w:val="en-US"/>
        </w:rPr>
        <w:t xml:space="preserve">    &lt;observation classCode="PROC" moodCode="EVN"&gt;</w:t>
      </w:r>
    </w:p>
    <w:p w14:paraId="0991996D" w14:textId="77777777" w:rsidR="00875076" w:rsidRPr="00C67286" w:rsidRDefault="00875076" w:rsidP="00875076">
      <w:pPr>
        <w:pStyle w:val="Example"/>
        <w:rPr>
          <w:lang w:val="en-US"/>
        </w:rPr>
      </w:pPr>
      <w:r w:rsidRPr="00C67286">
        <w:rPr>
          <w:lang w:val="en-US"/>
        </w:rPr>
        <w:t xml:space="preserve">      &lt;templateId root="2.16.840.1.113883.10.20.22.4.14"/&gt;</w:t>
      </w:r>
    </w:p>
    <w:p w14:paraId="31B79B61" w14:textId="77777777" w:rsidR="00875076" w:rsidRPr="00C67286" w:rsidRDefault="00875076" w:rsidP="00875076">
      <w:pPr>
        <w:pStyle w:val="Example"/>
        <w:rPr>
          <w:lang w:val="en-US"/>
        </w:rPr>
      </w:pPr>
      <w:r w:rsidRPr="00C67286">
        <w:rPr>
          <w:lang w:val="en-US"/>
        </w:rPr>
        <w:t xml:space="preserve">      &lt;!-- Procedure Activity Procedure template --&gt;</w:t>
      </w:r>
    </w:p>
    <w:p w14:paraId="6BD0953A" w14:textId="77777777" w:rsidR="00875076" w:rsidRPr="00C67286" w:rsidRDefault="00875076" w:rsidP="00875076">
      <w:pPr>
        <w:pStyle w:val="Example"/>
        <w:rPr>
          <w:lang w:val="en-US"/>
        </w:rPr>
      </w:pPr>
      <w:r w:rsidRPr="00C67286">
        <w:rPr>
          <w:lang w:val="en-US"/>
        </w:rPr>
        <w:t xml:space="preserve">      ...</w:t>
      </w:r>
    </w:p>
    <w:p w14:paraId="3BF9CCBA" w14:textId="77777777" w:rsidR="00875076" w:rsidRPr="00C67286" w:rsidRDefault="00875076" w:rsidP="00875076">
      <w:pPr>
        <w:pStyle w:val="Example"/>
        <w:rPr>
          <w:lang w:val="en-US"/>
        </w:rPr>
      </w:pPr>
      <w:r w:rsidRPr="00C67286">
        <w:rPr>
          <w:lang w:val="en-US"/>
        </w:rPr>
        <w:t xml:space="preserve">    &lt;/observation&gt;</w:t>
      </w:r>
    </w:p>
    <w:p w14:paraId="792FE2BE" w14:textId="77777777" w:rsidR="00875076" w:rsidRPr="00C67286" w:rsidRDefault="00875076" w:rsidP="00875076">
      <w:pPr>
        <w:pStyle w:val="Example"/>
        <w:rPr>
          <w:lang w:val="en-US"/>
        </w:rPr>
      </w:pPr>
      <w:r w:rsidRPr="00C67286">
        <w:rPr>
          <w:lang w:val="en-US"/>
        </w:rPr>
        <w:t xml:space="preserve">  &lt;/entry&gt;</w:t>
      </w:r>
    </w:p>
    <w:p w14:paraId="3D1A97CC" w14:textId="77777777" w:rsidR="00875076" w:rsidRPr="00C67286" w:rsidRDefault="00875076" w:rsidP="00875076">
      <w:pPr>
        <w:pStyle w:val="Example"/>
        <w:rPr>
          <w:lang w:val="en-US"/>
        </w:rPr>
      </w:pPr>
      <w:r w:rsidRPr="00C67286">
        <w:rPr>
          <w:lang w:val="en-US"/>
        </w:rPr>
        <w:t xml:space="preserve">  &lt;/entry&gt;</w:t>
      </w:r>
    </w:p>
    <w:p w14:paraId="403E41DB" w14:textId="77777777" w:rsidR="00875076" w:rsidRPr="00C67286" w:rsidRDefault="00875076" w:rsidP="00875076">
      <w:pPr>
        <w:pStyle w:val="Example"/>
        <w:rPr>
          <w:lang w:val="en-US"/>
        </w:rPr>
      </w:pPr>
      <w:r w:rsidRPr="00C67286">
        <w:rPr>
          <w:lang w:val="en-US"/>
        </w:rPr>
        <w:t xml:space="preserve">    &lt;observation classCode="OBS" moodCode="EVN"&gt;</w:t>
      </w:r>
    </w:p>
    <w:p w14:paraId="2F7132BF" w14:textId="77777777" w:rsidR="00875076" w:rsidRPr="00C67286" w:rsidRDefault="00875076" w:rsidP="00875076">
      <w:pPr>
        <w:pStyle w:val="Example"/>
        <w:rPr>
          <w:lang w:val="en-US"/>
        </w:rPr>
      </w:pPr>
      <w:r w:rsidRPr="00C67286">
        <w:rPr>
          <w:lang w:val="en-US"/>
        </w:rPr>
        <w:t xml:space="preserve">      &lt;templateId root="2.16.840.1.113883.10.20.22.4.13"/&gt;</w:t>
      </w:r>
    </w:p>
    <w:p w14:paraId="24B4881B" w14:textId="77777777" w:rsidR="00875076" w:rsidRPr="00C67286" w:rsidRDefault="00875076" w:rsidP="00875076">
      <w:pPr>
        <w:pStyle w:val="Example"/>
        <w:rPr>
          <w:lang w:val="en-US"/>
        </w:rPr>
      </w:pPr>
      <w:r w:rsidRPr="00C67286">
        <w:rPr>
          <w:lang w:val="en-US"/>
        </w:rPr>
        <w:t xml:space="preserve">      &lt;!-- Procedure Activity Observation template --&gt;</w:t>
      </w:r>
    </w:p>
    <w:p w14:paraId="3CD6288F" w14:textId="77777777" w:rsidR="00875076" w:rsidRPr="00C67286" w:rsidRDefault="00875076" w:rsidP="00875076">
      <w:pPr>
        <w:pStyle w:val="Example"/>
        <w:rPr>
          <w:lang w:val="en-US"/>
        </w:rPr>
      </w:pPr>
      <w:r w:rsidRPr="00C67286">
        <w:rPr>
          <w:lang w:val="en-US"/>
        </w:rPr>
        <w:t xml:space="preserve">      ...</w:t>
      </w:r>
    </w:p>
    <w:p w14:paraId="7EDECAFD" w14:textId="77777777" w:rsidR="00875076" w:rsidRPr="00C67286" w:rsidRDefault="00875076" w:rsidP="00875076">
      <w:pPr>
        <w:pStyle w:val="Example"/>
        <w:rPr>
          <w:lang w:val="en-US"/>
        </w:rPr>
      </w:pPr>
      <w:r w:rsidRPr="00C67286">
        <w:rPr>
          <w:lang w:val="en-US"/>
        </w:rPr>
        <w:t xml:space="preserve">    &lt;/observation&gt;</w:t>
      </w:r>
    </w:p>
    <w:p w14:paraId="441E5255" w14:textId="77777777" w:rsidR="00875076" w:rsidRPr="00C67286" w:rsidRDefault="00875076" w:rsidP="00875076">
      <w:pPr>
        <w:pStyle w:val="Example"/>
        <w:rPr>
          <w:lang w:val="en-US"/>
        </w:rPr>
      </w:pPr>
      <w:r w:rsidRPr="00C67286">
        <w:rPr>
          <w:lang w:val="en-US"/>
        </w:rPr>
        <w:t xml:space="preserve">  &lt;/entry&gt;</w:t>
      </w:r>
    </w:p>
    <w:p w14:paraId="5A495B9F" w14:textId="77777777" w:rsidR="00875076" w:rsidRPr="00C67286" w:rsidRDefault="00875076" w:rsidP="00875076">
      <w:pPr>
        <w:pStyle w:val="Example"/>
        <w:rPr>
          <w:lang w:val="en-US"/>
        </w:rPr>
      </w:pPr>
      <w:r w:rsidRPr="00C67286">
        <w:rPr>
          <w:lang w:val="en-US"/>
        </w:rPr>
        <w:t>&lt;/section&gt;</w:t>
      </w:r>
    </w:p>
    <w:p w14:paraId="4B4CCD4F" w14:textId="77777777" w:rsidR="00875076" w:rsidRPr="00C67286" w:rsidRDefault="00875076" w:rsidP="00875076">
      <w:pPr>
        <w:pStyle w:val="FigureTitle"/>
        <w:rPr>
          <w:rFonts w:eastAsia="?l?r ??’c"/>
          <w:lang w:eastAsia="zh-CN"/>
        </w:rPr>
      </w:pPr>
      <w:r w:rsidRPr="00C67286">
        <w:rPr>
          <w:rFonts w:eastAsia="?l?r ??’c"/>
          <w:lang w:eastAsia="zh-CN"/>
        </w:rPr>
        <w:t xml:space="preserve">Figure </w:t>
      </w:r>
      <w:r w:rsidR="000121FB" w:rsidRPr="00C67286">
        <w:rPr>
          <w:rFonts w:eastAsia="?l?r ??’c"/>
          <w:lang w:eastAsia="zh-CN"/>
        </w:rPr>
        <w:t>Example</w:t>
      </w:r>
      <w:r w:rsidRPr="00C67286">
        <w:rPr>
          <w:rFonts w:eastAsia="?l?r ??’c"/>
          <w:lang w:eastAsia="zh-CN"/>
        </w:rPr>
        <w:t xml:space="preserve">: </w:t>
      </w:r>
      <w:r w:rsidR="000121FB" w:rsidRPr="00C67286">
        <w:rPr>
          <w:rFonts w:eastAsia="?l?r ??’c"/>
          <w:lang w:eastAsia="zh-CN"/>
        </w:rPr>
        <w:t>Example</w:t>
      </w:r>
      <w:r w:rsidRPr="00C67286">
        <w:rPr>
          <w:rFonts w:eastAsia="?l?r ??’c"/>
          <w:lang w:eastAsia="zh-CN"/>
        </w:rPr>
        <w:t xml:space="preserve"> Section example</w:t>
      </w:r>
      <w:r w:rsidR="000121FB" w:rsidRPr="00C67286">
        <w:rPr>
          <w:rFonts w:eastAsia="?l?r ??’c"/>
          <w:lang w:eastAsia="zh-CN"/>
        </w:rPr>
        <w:t>&gt;</w:t>
      </w:r>
    </w:p>
    <w:p w14:paraId="5C6D34C7" w14:textId="77777777" w:rsidR="00875076" w:rsidRPr="00C67286" w:rsidRDefault="00875076" w:rsidP="00875076">
      <w:pPr>
        <w:pStyle w:val="BodyText"/>
        <w:rPr>
          <w:lang w:eastAsia="x-none"/>
        </w:rPr>
      </w:pPr>
    </w:p>
    <w:p w14:paraId="648E9167" w14:textId="77777777" w:rsidR="00A23689" w:rsidRPr="00C67286" w:rsidRDefault="00983131" w:rsidP="00597DB2">
      <w:pPr>
        <w:pStyle w:val="AuthorInstructions"/>
      </w:pPr>
      <w:r w:rsidRPr="00C67286">
        <w:t>###End Discrete Conformance</w:t>
      </w:r>
      <w:r w:rsidR="00D35F24" w:rsidRPr="00C67286">
        <w:t xml:space="preserve"> Format - Section</w:t>
      </w:r>
    </w:p>
    <w:p w14:paraId="4C6D17D3" w14:textId="77777777" w:rsidR="00B9303B" w:rsidRPr="00C67286" w:rsidRDefault="00B9303B" w:rsidP="00B9303B">
      <w:pPr>
        <w:pStyle w:val="Heading2"/>
        <w:numPr>
          <w:ilvl w:val="0"/>
          <w:numId w:val="0"/>
        </w:numPr>
        <w:rPr>
          <w:noProof w:val="0"/>
        </w:rPr>
      </w:pPr>
      <w:bookmarkStart w:id="1119" w:name="_6.2.3.1_Encompassing_Encounter"/>
      <w:bookmarkStart w:id="1120" w:name="_6.2.3.1.1_Responsible_Party"/>
      <w:bookmarkStart w:id="1121" w:name="_6.2.3.1.2_Health_Care"/>
      <w:bookmarkStart w:id="1122" w:name="_Toc345074722"/>
      <w:bookmarkEnd w:id="1119"/>
      <w:bookmarkEnd w:id="1120"/>
      <w:bookmarkEnd w:id="1121"/>
      <w:r w:rsidRPr="00C67286">
        <w:rPr>
          <w:noProof w:val="0"/>
        </w:rPr>
        <w:lastRenderedPageBreak/>
        <w:t>6.3.4</w:t>
      </w:r>
      <w:r w:rsidR="00291725" w:rsidRPr="00C67286">
        <w:rPr>
          <w:noProof w:val="0"/>
        </w:rPr>
        <w:t xml:space="preserve"> </w:t>
      </w:r>
      <w:r w:rsidRPr="00C67286">
        <w:rPr>
          <w:noProof w:val="0"/>
        </w:rPr>
        <w:t>CDA Entry Content Modules</w:t>
      </w:r>
      <w:bookmarkEnd w:id="1122"/>
    </w:p>
    <w:p w14:paraId="1037D9B7" w14:textId="77777777" w:rsidR="00AE4AED" w:rsidRPr="00C67286" w:rsidRDefault="00AE4AED" w:rsidP="00AE4AED">
      <w:pPr>
        <w:pStyle w:val="BodyText"/>
      </w:pPr>
    </w:p>
    <w:p w14:paraId="49A7EFB6" w14:textId="77777777" w:rsidR="00AE4AED" w:rsidRPr="00C67286" w:rsidRDefault="00AE4AED" w:rsidP="00AE4AED">
      <w:pPr>
        <w:pStyle w:val="EditorInstructions"/>
      </w:pPr>
      <w:r w:rsidRPr="00C67286">
        <w:t>Add to section 6.3.4</w:t>
      </w:r>
      <w:r w:rsidR="0023732B" w:rsidRPr="00C67286">
        <w:t>.E</w:t>
      </w:r>
      <w:r w:rsidR="005F3FB5" w:rsidRPr="00C67286">
        <w:t xml:space="preserve"> </w:t>
      </w:r>
      <w:r w:rsidR="00665D8F" w:rsidRPr="00C67286">
        <w:t>Entry</w:t>
      </w:r>
      <w:r w:rsidRPr="00C67286">
        <w:t xml:space="preserve"> Content Modules</w:t>
      </w:r>
    </w:p>
    <w:p w14:paraId="4AA3F5BA" w14:textId="77777777" w:rsidR="00AE4AED" w:rsidRPr="00C67286" w:rsidRDefault="00AE4AED" w:rsidP="00AE4AED">
      <w:pPr>
        <w:pStyle w:val="Heading4"/>
        <w:numPr>
          <w:ilvl w:val="0"/>
          <w:numId w:val="0"/>
        </w:numPr>
        <w:ind w:left="864" w:hanging="864"/>
        <w:rPr>
          <w:noProof w:val="0"/>
        </w:rPr>
      </w:pPr>
      <w:bookmarkStart w:id="1123" w:name="_Toc345074723"/>
      <w:r w:rsidRPr="00C67286">
        <w:rPr>
          <w:noProof w:val="0"/>
        </w:rPr>
        <w:t>6.3.4</w:t>
      </w:r>
      <w:r w:rsidR="00BA437B" w:rsidRPr="00C67286">
        <w:rPr>
          <w:noProof w:val="0"/>
        </w:rPr>
        <w:t>.</w:t>
      </w:r>
      <w:r w:rsidR="00774B6B" w:rsidRPr="00C67286">
        <w:rPr>
          <w:noProof w:val="0"/>
        </w:rPr>
        <w:t>E</w:t>
      </w:r>
      <w:r w:rsidR="00291725" w:rsidRPr="00C67286">
        <w:rPr>
          <w:noProof w:val="0"/>
        </w:rPr>
        <w:t xml:space="preserve"> </w:t>
      </w:r>
      <w:r w:rsidRPr="00C67286">
        <w:rPr>
          <w:noProof w:val="0"/>
        </w:rPr>
        <w:t>&lt;Entry Content</w:t>
      </w:r>
      <w:r w:rsidR="0023732B" w:rsidRPr="00C67286">
        <w:rPr>
          <w:noProof w:val="0"/>
        </w:rPr>
        <w:t xml:space="preserve"> Module Name</w:t>
      </w:r>
      <w:r w:rsidRPr="00C67286">
        <w:rPr>
          <w:noProof w:val="0"/>
        </w:rPr>
        <w:t>&gt; Entry</w:t>
      </w:r>
      <w:r w:rsidR="00665D8F" w:rsidRPr="00C67286">
        <w:rPr>
          <w:noProof w:val="0"/>
        </w:rPr>
        <w:t xml:space="preserve"> </w:t>
      </w:r>
      <w:r w:rsidR="0023732B" w:rsidRPr="00C67286">
        <w:rPr>
          <w:noProof w:val="0"/>
        </w:rPr>
        <w:t xml:space="preserve">Content </w:t>
      </w:r>
      <w:r w:rsidR="00665D8F" w:rsidRPr="00C67286">
        <w:rPr>
          <w:noProof w:val="0"/>
        </w:rPr>
        <w:t>Module</w:t>
      </w:r>
      <w:bookmarkEnd w:id="1123"/>
      <w:r w:rsidRPr="00C67286">
        <w:rPr>
          <w:noProof w:val="0"/>
        </w:rPr>
        <w:t xml:space="preserve"> </w:t>
      </w:r>
    </w:p>
    <w:p w14:paraId="0F16CDE5" w14:textId="77777777" w:rsidR="00BC6EDE" w:rsidRPr="00C67286" w:rsidRDefault="00630F33" w:rsidP="00597DB2">
      <w:pPr>
        <w:pStyle w:val="AuthorInstructions"/>
      </w:pPr>
      <w:r w:rsidRPr="00C67286">
        <w:t>&lt;Replicate the Entry Content Module as many times as needed for this supplement.&gt;</w:t>
      </w:r>
    </w:p>
    <w:p w14:paraId="78E57E30" w14:textId="77777777" w:rsidR="00BC6EDE" w:rsidRPr="00C67286" w:rsidRDefault="00BC6EDE" w:rsidP="00597DB2">
      <w:pPr>
        <w:pStyle w:val="AuthorInstructions"/>
        <w:rPr>
          <w:szCs w:val="24"/>
        </w:rPr>
      </w:pPr>
      <w:r w:rsidRPr="00C67286">
        <w:rPr>
          <w:szCs w:val="24"/>
        </w:rPr>
        <w:t>&lt;</w:t>
      </w:r>
      <w:r w:rsidR="00E5672F" w:rsidRPr="00C67286">
        <w:rPr>
          <w:szCs w:val="24"/>
        </w:rPr>
        <w:t>If this</w:t>
      </w:r>
      <w:r w:rsidRPr="00C67286">
        <w:rPr>
          <w:szCs w:val="24"/>
        </w:rPr>
        <w:t xml:space="preserve"> entry has subsidiary/child</w:t>
      </w:r>
      <w:r w:rsidR="00E5672F" w:rsidRPr="00C67286">
        <w:rPr>
          <w:szCs w:val="24"/>
        </w:rPr>
        <w:t xml:space="preserve"> </w:t>
      </w:r>
      <w:r w:rsidRPr="00C67286">
        <w:rPr>
          <w:szCs w:val="24"/>
        </w:rPr>
        <w:t>entries</w:t>
      </w:r>
      <w:r w:rsidR="00E5672F" w:rsidRPr="00C67286">
        <w:rPr>
          <w:szCs w:val="24"/>
        </w:rPr>
        <w:t>, these entries are referenced</w:t>
      </w:r>
      <w:r w:rsidRPr="00C67286">
        <w:rPr>
          <w:szCs w:val="24"/>
        </w:rPr>
        <w:t xml:space="preserve"> </w:t>
      </w:r>
      <w:r w:rsidR="00E5672F" w:rsidRPr="00C67286">
        <w:rPr>
          <w:szCs w:val="24"/>
        </w:rPr>
        <w:t>in the table below</w:t>
      </w:r>
      <w:r w:rsidR="00887E40" w:rsidRPr="00C67286">
        <w:rPr>
          <w:szCs w:val="24"/>
        </w:rPr>
        <w:t xml:space="preserve">. </w:t>
      </w:r>
      <w:r w:rsidRPr="00C67286">
        <w:rPr>
          <w:szCs w:val="24"/>
        </w:rPr>
        <w:t>Create one row for each subsidiary/child entry.&gt;</w:t>
      </w:r>
    </w:p>
    <w:p w14:paraId="1726F9E4" w14:textId="77777777" w:rsidR="00712AE6" w:rsidRPr="00C67286" w:rsidRDefault="00712AE6" w:rsidP="00597DB2">
      <w:pPr>
        <w:pStyle w:val="AuthorInstructions"/>
        <w:rPr>
          <w:szCs w:val="24"/>
        </w:rPr>
      </w:pPr>
    </w:p>
    <w:p w14:paraId="4D4D5C72" w14:textId="77777777" w:rsidR="00983131" w:rsidRPr="00C67286" w:rsidRDefault="00983131" w:rsidP="00597DB2">
      <w:pPr>
        <w:pStyle w:val="AuthorInstructions"/>
        <w:rPr>
          <w:szCs w:val="24"/>
        </w:rPr>
      </w:pPr>
      <w:r w:rsidRPr="00C67286">
        <w:rPr>
          <w:szCs w:val="24"/>
        </w:rPr>
        <w:t>### Begin Tabular Format - Entry</w:t>
      </w:r>
    </w:p>
    <w:p w14:paraId="2BE0593B" w14:textId="77777777" w:rsidR="00983131" w:rsidRPr="00C67286" w:rsidRDefault="00983131" w:rsidP="00BC6EDE">
      <w:pPr>
        <w:pStyle w:val="BodyText"/>
        <w:rPr>
          <w:szCs w:val="24"/>
          <w:lang w:eastAsia="x-none"/>
        </w:rPr>
      </w:pPr>
    </w:p>
    <w:p w14:paraId="58CC01C7" w14:textId="77777777" w:rsidR="003602DC" w:rsidRPr="00C67286" w:rsidRDefault="004046B6" w:rsidP="00597DB2">
      <w:pPr>
        <w:pStyle w:val="TableTitle"/>
      </w:pPr>
      <w:r w:rsidRPr="00C67286">
        <w:t>Table 6.3.4.E-1 &lt;Entry Module Name&gt;</w:t>
      </w:r>
      <w:r w:rsidR="003602DC" w:rsidRPr="00C67286">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C67286" w14:paraId="24DF3ECE" w14:textId="77777777" w:rsidTr="00597DB2">
        <w:tc>
          <w:tcPr>
            <w:tcW w:w="1400" w:type="pct"/>
            <w:gridSpan w:val="4"/>
            <w:shd w:val="clear" w:color="auto" w:fill="E6E6E6"/>
            <w:vAlign w:val="center"/>
          </w:tcPr>
          <w:p w14:paraId="256D04DD" w14:textId="77777777" w:rsidR="009612F6" w:rsidRPr="00C67286" w:rsidRDefault="009612F6" w:rsidP="00597DB2">
            <w:pPr>
              <w:pStyle w:val="TableTitle"/>
            </w:pPr>
            <w:r w:rsidRPr="00C67286">
              <w:t>Template Name</w:t>
            </w:r>
          </w:p>
        </w:tc>
        <w:tc>
          <w:tcPr>
            <w:tcW w:w="3600" w:type="pct"/>
            <w:gridSpan w:val="7"/>
            <w:vAlign w:val="center"/>
          </w:tcPr>
          <w:p w14:paraId="62605665" w14:textId="77777777" w:rsidR="009612F6" w:rsidRPr="00C67286" w:rsidRDefault="009612F6" w:rsidP="00BB76BC">
            <w:pPr>
              <w:pStyle w:val="TableEntry"/>
            </w:pPr>
            <w:r w:rsidRPr="00C67286">
              <w:t>&lt;Template name&gt;</w:t>
            </w:r>
          </w:p>
        </w:tc>
      </w:tr>
      <w:tr w:rsidR="009612F6" w:rsidRPr="00C67286" w14:paraId="4E597BD0" w14:textId="77777777" w:rsidTr="00597DB2">
        <w:tc>
          <w:tcPr>
            <w:tcW w:w="1400" w:type="pct"/>
            <w:gridSpan w:val="4"/>
            <w:shd w:val="clear" w:color="auto" w:fill="E6E6E6"/>
            <w:vAlign w:val="center"/>
          </w:tcPr>
          <w:p w14:paraId="23791DB5" w14:textId="77777777" w:rsidR="009612F6" w:rsidRPr="00C67286" w:rsidRDefault="009612F6" w:rsidP="008358E5">
            <w:pPr>
              <w:pStyle w:val="TableEntryHeader"/>
            </w:pPr>
            <w:r w:rsidRPr="00C67286">
              <w:t xml:space="preserve">Template ID </w:t>
            </w:r>
          </w:p>
        </w:tc>
        <w:tc>
          <w:tcPr>
            <w:tcW w:w="3600" w:type="pct"/>
            <w:gridSpan w:val="7"/>
            <w:vAlign w:val="center"/>
          </w:tcPr>
          <w:p w14:paraId="78757D6B" w14:textId="77777777" w:rsidR="009612F6" w:rsidRPr="00C67286" w:rsidRDefault="00B87220" w:rsidP="00BB76BC">
            <w:pPr>
              <w:pStyle w:val="TableEntry"/>
            </w:pPr>
            <w:r w:rsidRPr="00C67286">
              <w:t>&lt;oid&gt;</w:t>
            </w:r>
          </w:p>
        </w:tc>
      </w:tr>
      <w:tr w:rsidR="009612F6" w:rsidRPr="00C67286" w14:paraId="0919C363" w14:textId="77777777" w:rsidTr="00597DB2">
        <w:tc>
          <w:tcPr>
            <w:tcW w:w="1400" w:type="pct"/>
            <w:gridSpan w:val="4"/>
            <w:shd w:val="clear" w:color="auto" w:fill="E6E6E6"/>
            <w:vAlign w:val="center"/>
          </w:tcPr>
          <w:p w14:paraId="59EFC3D6" w14:textId="77777777" w:rsidR="009612F6" w:rsidRPr="00C67286" w:rsidRDefault="009612F6" w:rsidP="008358E5">
            <w:pPr>
              <w:pStyle w:val="TableEntryHeader"/>
            </w:pPr>
            <w:r w:rsidRPr="00C67286">
              <w:t xml:space="preserve">Parent Template </w:t>
            </w:r>
          </w:p>
        </w:tc>
        <w:tc>
          <w:tcPr>
            <w:tcW w:w="3600" w:type="pct"/>
            <w:gridSpan w:val="7"/>
            <w:vAlign w:val="center"/>
          </w:tcPr>
          <w:p w14:paraId="5E38CA72" w14:textId="77777777" w:rsidR="00B87220" w:rsidRPr="00C67286" w:rsidRDefault="00B87220" w:rsidP="00BB76BC">
            <w:pPr>
              <w:pStyle w:val="TableEntry"/>
            </w:pPr>
            <w:r w:rsidRPr="00C67286">
              <w:t>&lt;Parent Template Name</w:t>
            </w:r>
            <w:r w:rsidR="005F3FB5" w:rsidRPr="00C67286">
              <w:t xml:space="preserve"> </w:t>
            </w:r>
            <w:r w:rsidRPr="00C67286">
              <w:t>oid/uid [Domain - Reference]&gt;</w:t>
            </w:r>
          </w:p>
          <w:p w14:paraId="43BB7239" w14:textId="77777777" w:rsidR="009612F6" w:rsidRPr="00C67286" w:rsidRDefault="009612F6" w:rsidP="00BB76BC">
            <w:pPr>
              <w:pStyle w:val="TableEntry"/>
            </w:pPr>
          </w:p>
        </w:tc>
      </w:tr>
      <w:tr w:rsidR="009612F6" w:rsidRPr="00C67286" w14:paraId="0F04F620" w14:textId="77777777" w:rsidTr="00597DB2">
        <w:tc>
          <w:tcPr>
            <w:tcW w:w="1400" w:type="pct"/>
            <w:gridSpan w:val="4"/>
            <w:shd w:val="clear" w:color="auto" w:fill="E6E6E6"/>
            <w:vAlign w:val="center"/>
          </w:tcPr>
          <w:p w14:paraId="3C6955CD" w14:textId="77777777" w:rsidR="009612F6" w:rsidRPr="00C67286" w:rsidRDefault="009612F6" w:rsidP="008358E5">
            <w:pPr>
              <w:pStyle w:val="TableEntryHeader"/>
            </w:pPr>
            <w:r w:rsidRPr="00C67286">
              <w:t xml:space="preserve">General Description </w:t>
            </w:r>
          </w:p>
        </w:tc>
        <w:tc>
          <w:tcPr>
            <w:tcW w:w="3600" w:type="pct"/>
            <w:gridSpan w:val="7"/>
            <w:vAlign w:val="center"/>
          </w:tcPr>
          <w:p w14:paraId="300D7317" w14:textId="77777777" w:rsidR="009612F6" w:rsidRPr="00C67286" w:rsidRDefault="00B87220" w:rsidP="00BB76BC">
            <w:pPr>
              <w:pStyle w:val="TableEntry"/>
            </w:pPr>
            <w:r w:rsidRPr="00C67286">
              <w:t>&lt;brief textual description, one paragraph&gt;</w:t>
            </w:r>
          </w:p>
        </w:tc>
      </w:tr>
      <w:tr w:rsidR="009612F6" w:rsidRPr="00C67286" w14:paraId="02260A99" w14:textId="77777777" w:rsidTr="00597DB2">
        <w:tc>
          <w:tcPr>
            <w:tcW w:w="725" w:type="pct"/>
            <w:gridSpan w:val="2"/>
            <w:shd w:val="clear" w:color="auto" w:fill="E6E6E6"/>
            <w:vAlign w:val="center"/>
          </w:tcPr>
          <w:p w14:paraId="4C62E904" w14:textId="77777777" w:rsidR="009612F6" w:rsidRPr="00C67286" w:rsidRDefault="009612F6" w:rsidP="008358E5">
            <w:pPr>
              <w:pStyle w:val="TableEntryHeader"/>
            </w:pPr>
            <w:r w:rsidRPr="00C67286">
              <w:t>Class/Mood</w:t>
            </w:r>
          </w:p>
        </w:tc>
        <w:tc>
          <w:tcPr>
            <w:tcW w:w="1726" w:type="pct"/>
            <w:gridSpan w:val="4"/>
            <w:shd w:val="clear" w:color="auto" w:fill="E6E6E6"/>
            <w:vAlign w:val="center"/>
          </w:tcPr>
          <w:p w14:paraId="09920B8F" w14:textId="77777777" w:rsidR="009612F6" w:rsidRPr="00C67286" w:rsidRDefault="009612F6" w:rsidP="00B92EA1">
            <w:pPr>
              <w:pStyle w:val="TableEntryHeader"/>
            </w:pPr>
            <w:r w:rsidRPr="00C67286">
              <w:t xml:space="preserve">Code </w:t>
            </w:r>
          </w:p>
        </w:tc>
        <w:tc>
          <w:tcPr>
            <w:tcW w:w="527" w:type="pct"/>
            <w:shd w:val="clear" w:color="auto" w:fill="E6E6E6"/>
            <w:vAlign w:val="center"/>
          </w:tcPr>
          <w:p w14:paraId="42D21CE7" w14:textId="77777777" w:rsidR="009612F6" w:rsidRPr="00C67286" w:rsidRDefault="009612F6" w:rsidP="0071309E">
            <w:pPr>
              <w:pStyle w:val="TableEntryHeader"/>
            </w:pPr>
            <w:r w:rsidRPr="00C67286">
              <w:t>Data Type</w:t>
            </w:r>
          </w:p>
        </w:tc>
        <w:tc>
          <w:tcPr>
            <w:tcW w:w="2022" w:type="pct"/>
            <w:gridSpan w:val="4"/>
            <w:shd w:val="clear" w:color="auto" w:fill="E6E6E6"/>
            <w:vAlign w:val="center"/>
          </w:tcPr>
          <w:p w14:paraId="11ABAD5A" w14:textId="77777777" w:rsidR="009612F6" w:rsidRPr="00C67286" w:rsidRDefault="009612F6" w:rsidP="004070FB">
            <w:pPr>
              <w:pStyle w:val="TableEntryHeader"/>
            </w:pPr>
            <w:r w:rsidRPr="00C67286">
              <w:t xml:space="preserve">Value </w:t>
            </w:r>
          </w:p>
        </w:tc>
      </w:tr>
      <w:tr w:rsidR="009612F6" w:rsidRPr="00C67286" w14:paraId="16B3E0A6" w14:textId="77777777" w:rsidTr="00597DB2">
        <w:tc>
          <w:tcPr>
            <w:tcW w:w="725" w:type="pct"/>
            <w:gridSpan w:val="2"/>
            <w:vAlign w:val="center"/>
          </w:tcPr>
          <w:p w14:paraId="08714C34" w14:textId="77777777" w:rsidR="009612F6" w:rsidRPr="00C67286" w:rsidRDefault="00B87220" w:rsidP="00BB76BC">
            <w:pPr>
              <w:pStyle w:val="TableEntry"/>
            </w:pPr>
            <w:r w:rsidRPr="00C67286">
              <w:t>&lt;use one of defined Class/Mood see General Intro App E&gt;</w:t>
            </w:r>
          </w:p>
        </w:tc>
        <w:tc>
          <w:tcPr>
            <w:tcW w:w="1726" w:type="pct"/>
            <w:gridSpan w:val="4"/>
            <w:vAlign w:val="center"/>
          </w:tcPr>
          <w:p w14:paraId="7D851858" w14:textId="77777777" w:rsidR="00346BB8" w:rsidRPr="00C67286" w:rsidRDefault="00746A3D" w:rsidP="00BB76BC">
            <w:pPr>
              <w:pStyle w:val="TableEntry"/>
            </w:pPr>
            <w:r w:rsidRPr="00C67286">
              <w:t>&lt;</w:t>
            </w:r>
            <w:r w:rsidR="00B87220" w:rsidRPr="00C67286">
              <w:t>Code, code system, code meaning</w:t>
            </w:r>
            <w:r w:rsidR="00346BB8" w:rsidRPr="00C67286">
              <w:t xml:space="preserve"> e.g., 18118-0, LOINC, “LV Wall Motion Segmental Findings”</w:t>
            </w:r>
            <w:r w:rsidRPr="00C67286">
              <w:t>&gt;</w:t>
            </w:r>
          </w:p>
          <w:p w14:paraId="7603D44D" w14:textId="77777777" w:rsidR="00B87220" w:rsidRPr="00C67286" w:rsidRDefault="00B87220" w:rsidP="00BB76BC">
            <w:pPr>
              <w:pStyle w:val="TableEntry"/>
            </w:pPr>
          </w:p>
        </w:tc>
        <w:tc>
          <w:tcPr>
            <w:tcW w:w="527" w:type="pct"/>
            <w:vAlign w:val="center"/>
          </w:tcPr>
          <w:p w14:paraId="0BF49812" w14:textId="77777777" w:rsidR="009612F6" w:rsidRPr="00C67286" w:rsidRDefault="00BC6EDE" w:rsidP="00BB76BC">
            <w:pPr>
              <w:pStyle w:val="TableEntry"/>
            </w:pPr>
            <w:r w:rsidRPr="00C67286">
              <w:t>&lt;Applies only if the Class/ Mood is OBS/EVN. Enumerated in HL7 V3 Data Types R1.&gt;</w:t>
            </w:r>
          </w:p>
        </w:tc>
        <w:tc>
          <w:tcPr>
            <w:tcW w:w="2022" w:type="pct"/>
            <w:gridSpan w:val="4"/>
            <w:vAlign w:val="center"/>
          </w:tcPr>
          <w:p w14:paraId="417A9506" w14:textId="77777777" w:rsidR="009612F6" w:rsidRPr="00C67286" w:rsidRDefault="00BC6EDE" w:rsidP="00BB76BC">
            <w:pPr>
              <w:pStyle w:val="TableEntry"/>
            </w:pPr>
            <w:r w:rsidRPr="00C67286">
              <w:t>&lt;If the Class/Mood is OBS/EVN, then this Value field is the constraint on Observation Value</w:t>
            </w:r>
            <w:r w:rsidR="00887E40" w:rsidRPr="00C67286">
              <w:t xml:space="preserve">. </w:t>
            </w:r>
            <w:r w:rsidRPr="00C67286">
              <w:t>Otherwise, this field should be “N/A”.&gt;</w:t>
            </w:r>
          </w:p>
        </w:tc>
      </w:tr>
      <w:tr w:rsidR="009612F6" w:rsidRPr="00C67286" w14:paraId="6DE0B7FB" w14:textId="77777777" w:rsidTr="00597DB2">
        <w:trPr>
          <w:gridAfter w:val="1"/>
          <w:wAfter w:w="9" w:type="pct"/>
        </w:trPr>
        <w:tc>
          <w:tcPr>
            <w:tcW w:w="438" w:type="pct"/>
            <w:shd w:val="clear" w:color="auto" w:fill="E6E6E6"/>
            <w:vAlign w:val="center"/>
          </w:tcPr>
          <w:p w14:paraId="0DBDEF23" w14:textId="77777777" w:rsidR="009612F6" w:rsidRPr="00C67286" w:rsidRDefault="009612F6" w:rsidP="008358E5">
            <w:pPr>
              <w:pStyle w:val="TableEntryHeader"/>
            </w:pPr>
            <w:r w:rsidRPr="00C67286">
              <w:t xml:space="preserve">Opt </w:t>
            </w:r>
            <w:r w:rsidR="004818E8" w:rsidRPr="00C67286">
              <w:t>and Card</w:t>
            </w:r>
          </w:p>
        </w:tc>
        <w:tc>
          <w:tcPr>
            <w:tcW w:w="720" w:type="pct"/>
            <w:gridSpan w:val="2"/>
            <w:shd w:val="clear" w:color="auto" w:fill="E6E6E6"/>
            <w:vAlign w:val="center"/>
          </w:tcPr>
          <w:p w14:paraId="4A8BD959" w14:textId="77777777" w:rsidR="009612F6" w:rsidRPr="00C67286" w:rsidRDefault="009612F6" w:rsidP="00B92EA1">
            <w:pPr>
              <w:pStyle w:val="TableEntryHeader"/>
            </w:pPr>
            <w:r w:rsidRPr="00C67286">
              <w:t>entryRelationship</w:t>
            </w:r>
          </w:p>
        </w:tc>
        <w:tc>
          <w:tcPr>
            <w:tcW w:w="1102" w:type="pct"/>
            <w:gridSpan w:val="2"/>
            <w:shd w:val="clear" w:color="auto" w:fill="E6E6E6"/>
            <w:vAlign w:val="center"/>
          </w:tcPr>
          <w:p w14:paraId="721DF7AE" w14:textId="77777777" w:rsidR="009612F6" w:rsidRPr="00C67286" w:rsidRDefault="009612F6" w:rsidP="0071309E">
            <w:pPr>
              <w:pStyle w:val="TableEntryHeader"/>
            </w:pPr>
            <w:r w:rsidRPr="00C67286">
              <w:t xml:space="preserve">Description </w:t>
            </w:r>
          </w:p>
        </w:tc>
        <w:tc>
          <w:tcPr>
            <w:tcW w:w="1247" w:type="pct"/>
            <w:gridSpan w:val="3"/>
            <w:shd w:val="clear" w:color="auto" w:fill="E6E6E6"/>
            <w:vAlign w:val="center"/>
          </w:tcPr>
          <w:p w14:paraId="02B3D1F0" w14:textId="77777777" w:rsidR="009612F6" w:rsidRPr="00C67286" w:rsidRDefault="009612F6" w:rsidP="004070FB">
            <w:pPr>
              <w:pStyle w:val="TableEntryHeader"/>
            </w:pPr>
            <w:r w:rsidRPr="00C67286">
              <w:t>Template ID</w:t>
            </w:r>
          </w:p>
        </w:tc>
        <w:tc>
          <w:tcPr>
            <w:tcW w:w="670" w:type="pct"/>
            <w:shd w:val="clear" w:color="auto" w:fill="E6E6E6"/>
            <w:vAlign w:val="center"/>
          </w:tcPr>
          <w:p w14:paraId="4789A440" w14:textId="77777777" w:rsidR="009612F6" w:rsidRPr="00C67286" w:rsidRDefault="009612F6" w:rsidP="0070762D">
            <w:pPr>
              <w:pStyle w:val="TableEntryHeader"/>
            </w:pPr>
            <w:r w:rsidRPr="00C67286">
              <w:t>Spec</w:t>
            </w:r>
            <w:r w:rsidR="00286433" w:rsidRPr="00C67286">
              <w:t>ification</w:t>
            </w:r>
            <w:r w:rsidRPr="00C67286">
              <w:t xml:space="preserve"> Document</w:t>
            </w:r>
          </w:p>
        </w:tc>
        <w:tc>
          <w:tcPr>
            <w:tcW w:w="814" w:type="pct"/>
            <w:shd w:val="clear" w:color="auto" w:fill="E4E4E4"/>
            <w:vAlign w:val="center"/>
          </w:tcPr>
          <w:p w14:paraId="066F10B6" w14:textId="77777777" w:rsidR="009612F6" w:rsidRPr="00C67286" w:rsidRDefault="00E5672F" w:rsidP="0070762D">
            <w:pPr>
              <w:pStyle w:val="TableEntryHeader"/>
            </w:pPr>
            <w:r w:rsidRPr="00C67286">
              <w:t>Vocab</w:t>
            </w:r>
            <w:r w:rsidR="00286433" w:rsidRPr="00C67286">
              <w:t>ulary</w:t>
            </w:r>
            <w:r w:rsidRPr="00C67286">
              <w:t xml:space="preserve"> </w:t>
            </w:r>
            <w:r w:rsidR="00286433" w:rsidRPr="00C67286">
              <w:t>Con</w:t>
            </w:r>
            <w:r w:rsidR="009612F6" w:rsidRPr="00C67286">
              <w:t>straint</w:t>
            </w:r>
          </w:p>
        </w:tc>
      </w:tr>
      <w:tr w:rsidR="009612F6" w:rsidRPr="00C67286" w14:paraId="409924DA" w14:textId="77777777" w:rsidTr="00597DB2">
        <w:trPr>
          <w:gridAfter w:val="1"/>
          <w:wAfter w:w="9" w:type="pct"/>
        </w:trPr>
        <w:tc>
          <w:tcPr>
            <w:tcW w:w="438" w:type="pct"/>
            <w:shd w:val="clear" w:color="auto" w:fill="auto"/>
            <w:vAlign w:val="center"/>
          </w:tcPr>
          <w:p w14:paraId="60FF1C48" w14:textId="77777777" w:rsidR="009612F6" w:rsidRPr="00C67286" w:rsidRDefault="000121FB" w:rsidP="00EF1E77">
            <w:pPr>
              <w:pStyle w:val="TableEntry"/>
            </w:pPr>
            <w:r w:rsidRPr="00C67286">
              <w:t xml:space="preserve">&lt;e.g., </w:t>
            </w:r>
            <w:r w:rsidR="00B87220" w:rsidRPr="00C67286">
              <w:t>x</w:t>
            </w:r>
            <w:r w:rsidR="009612F6" w:rsidRPr="00C67286">
              <w:t xml:space="preserve"> [</w:t>
            </w:r>
            <w:r w:rsidR="00B87220" w:rsidRPr="00C67286">
              <w:t>?</w:t>
            </w:r>
            <w:r w:rsidR="009612F6" w:rsidRPr="00C67286">
              <w:t>..</w:t>
            </w:r>
            <w:r w:rsidR="00B87220" w:rsidRPr="00C67286">
              <w:t>?</w:t>
            </w:r>
            <w:r w:rsidR="009612F6" w:rsidRPr="00C67286">
              <w:t>]</w:t>
            </w:r>
            <w:r w:rsidR="00746A3D" w:rsidRPr="00C67286">
              <w:t>&gt;</w:t>
            </w:r>
          </w:p>
        </w:tc>
        <w:tc>
          <w:tcPr>
            <w:tcW w:w="720" w:type="pct"/>
            <w:gridSpan w:val="2"/>
            <w:shd w:val="clear" w:color="auto" w:fill="auto"/>
            <w:vAlign w:val="center"/>
          </w:tcPr>
          <w:p w14:paraId="35ECD8FD" w14:textId="77777777" w:rsidR="009612F6" w:rsidRPr="00C67286" w:rsidRDefault="009612F6" w:rsidP="005D6176">
            <w:pPr>
              <w:pStyle w:val="TableEntry"/>
            </w:pPr>
          </w:p>
        </w:tc>
        <w:tc>
          <w:tcPr>
            <w:tcW w:w="1102" w:type="pct"/>
            <w:gridSpan w:val="2"/>
            <w:vAlign w:val="center"/>
          </w:tcPr>
          <w:p w14:paraId="5A4D2BCA" w14:textId="77777777" w:rsidR="009612F6" w:rsidRPr="00C67286" w:rsidRDefault="00E5672F" w:rsidP="0032600B">
            <w:pPr>
              <w:pStyle w:val="TableEntry"/>
            </w:pPr>
            <w:r w:rsidRPr="00C67286">
              <w:t>Simple Observation</w:t>
            </w:r>
          </w:p>
        </w:tc>
        <w:tc>
          <w:tcPr>
            <w:tcW w:w="1247" w:type="pct"/>
            <w:gridSpan w:val="3"/>
            <w:vAlign w:val="center"/>
          </w:tcPr>
          <w:p w14:paraId="5D95C1F7" w14:textId="77777777" w:rsidR="009612F6" w:rsidRPr="00C67286" w:rsidRDefault="00B87220" w:rsidP="00BB76BC">
            <w:pPr>
              <w:pStyle w:val="TableEntry"/>
            </w:pPr>
            <w:r w:rsidRPr="00C67286">
              <w:t>oid</w:t>
            </w:r>
            <w:r w:rsidR="009612F6" w:rsidRPr="00C67286">
              <w:t xml:space="preserve"> </w:t>
            </w:r>
          </w:p>
        </w:tc>
        <w:tc>
          <w:tcPr>
            <w:tcW w:w="670" w:type="pct"/>
            <w:vAlign w:val="center"/>
          </w:tcPr>
          <w:p w14:paraId="553F1BE9" w14:textId="77777777" w:rsidR="009612F6" w:rsidRPr="00C67286" w:rsidRDefault="00B87220" w:rsidP="00BB76BC">
            <w:pPr>
              <w:pStyle w:val="TableEntry"/>
            </w:pPr>
            <w:r w:rsidRPr="00C67286">
              <w:t>refe</w:t>
            </w:r>
            <w:r w:rsidR="00286433" w:rsidRPr="00C67286">
              <w:t>rence to document e.g., PCC-TF-3</w:t>
            </w:r>
          </w:p>
        </w:tc>
        <w:tc>
          <w:tcPr>
            <w:tcW w:w="814" w:type="pct"/>
            <w:vAlign w:val="center"/>
          </w:tcPr>
          <w:p w14:paraId="711EAB29" w14:textId="77777777" w:rsidR="009612F6" w:rsidRPr="00C67286" w:rsidRDefault="00B87220" w:rsidP="00BB76BC">
            <w:pPr>
              <w:pStyle w:val="TableEntry"/>
            </w:pPr>
            <w:r w:rsidRPr="00C67286">
              <w:t>&lt;reference/link to definition of constraint, often in next para</w:t>
            </w:r>
            <w:r w:rsidR="00286433" w:rsidRPr="00C67286">
              <w:t>graph/</w:t>
            </w:r>
            <w:r w:rsidR="00712AE6" w:rsidRPr="00C67286">
              <w:t xml:space="preserve"> </w:t>
            </w:r>
            <w:r w:rsidR="00286433" w:rsidRPr="00C67286">
              <w:t>subsection e.g., CARD TF-3</w:t>
            </w:r>
            <w:r w:rsidRPr="00C67286">
              <w:t xml:space="preserve"> 6.3.3.4.9.10&gt;</w:t>
            </w:r>
          </w:p>
        </w:tc>
      </w:tr>
      <w:tr w:rsidR="009612F6" w:rsidRPr="00C67286" w14:paraId="31A74DFC" w14:textId="77777777" w:rsidTr="00597DB2">
        <w:trPr>
          <w:gridAfter w:val="1"/>
          <w:wAfter w:w="9" w:type="pct"/>
        </w:trPr>
        <w:tc>
          <w:tcPr>
            <w:tcW w:w="438" w:type="pct"/>
            <w:shd w:val="clear" w:color="auto" w:fill="auto"/>
            <w:vAlign w:val="center"/>
          </w:tcPr>
          <w:p w14:paraId="4E279AD5" w14:textId="77777777" w:rsidR="009612F6" w:rsidRPr="00C67286" w:rsidRDefault="000121FB" w:rsidP="00EF1E77">
            <w:pPr>
              <w:pStyle w:val="TableEntry"/>
            </w:pPr>
            <w:r w:rsidRPr="00C67286">
              <w:lastRenderedPageBreak/>
              <w:t>&lt;</w:t>
            </w:r>
            <w:r w:rsidR="00630F33" w:rsidRPr="00C67286">
              <w:t xml:space="preserve">e.g., </w:t>
            </w:r>
            <w:r w:rsidR="009612F6" w:rsidRPr="00C67286">
              <w:t>C [1..*]</w:t>
            </w:r>
          </w:p>
        </w:tc>
        <w:tc>
          <w:tcPr>
            <w:tcW w:w="720" w:type="pct"/>
            <w:gridSpan w:val="2"/>
            <w:shd w:val="clear" w:color="auto" w:fill="auto"/>
            <w:vAlign w:val="center"/>
          </w:tcPr>
          <w:p w14:paraId="606BBCD6" w14:textId="77777777" w:rsidR="009612F6" w:rsidRPr="00C67286" w:rsidRDefault="009612F6" w:rsidP="005D6176">
            <w:pPr>
              <w:pStyle w:val="TableEntry"/>
            </w:pPr>
            <w:r w:rsidRPr="00C67286">
              <w:t>COMP</w:t>
            </w:r>
          </w:p>
        </w:tc>
        <w:tc>
          <w:tcPr>
            <w:tcW w:w="1102" w:type="pct"/>
            <w:gridSpan w:val="2"/>
            <w:vAlign w:val="center"/>
          </w:tcPr>
          <w:p w14:paraId="20384752" w14:textId="77777777" w:rsidR="009612F6" w:rsidRPr="00C67286" w:rsidRDefault="009612F6" w:rsidP="0032600B">
            <w:pPr>
              <w:pStyle w:val="TableEntry"/>
            </w:pPr>
            <w:r w:rsidRPr="00C67286">
              <w:t>Simp</w:t>
            </w:r>
            <w:r w:rsidR="00E5672F" w:rsidRPr="00C67286">
              <w:t xml:space="preserve">le Observation </w:t>
            </w:r>
          </w:p>
        </w:tc>
        <w:tc>
          <w:tcPr>
            <w:tcW w:w="1247" w:type="pct"/>
            <w:gridSpan w:val="3"/>
            <w:vAlign w:val="center"/>
          </w:tcPr>
          <w:p w14:paraId="2A14C5A5" w14:textId="77777777" w:rsidR="009612F6" w:rsidRPr="00C67286" w:rsidRDefault="009612F6" w:rsidP="00BB76BC">
            <w:pPr>
              <w:pStyle w:val="TableEntry"/>
            </w:pPr>
            <w:r w:rsidRPr="00C67286">
              <w:t xml:space="preserve">1.3.6.1.4.1.19376.1.5.3.1.4.13 </w:t>
            </w:r>
          </w:p>
        </w:tc>
        <w:tc>
          <w:tcPr>
            <w:tcW w:w="670" w:type="pct"/>
            <w:vAlign w:val="center"/>
          </w:tcPr>
          <w:p w14:paraId="79EF0EE6" w14:textId="77777777" w:rsidR="009612F6" w:rsidRPr="00C67286" w:rsidRDefault="009612F6" w:rsidP="00BB76BC">
            <w:pPr>
              <w:pStyle w:val="TableEntry"/>
            </w:pPr>
            <w:r w:rsidRPr="00C67286">
              <w:t>PCC TF-2</w:t>
            </w:r>
          </w:p>
        </w:tc>
        <w:tc>
          <w:tcPr>
            <w:tcW w:w="814" w:type="pct"/>
            <w:vAlign w:val="center"/>
          </w:tcPr>
          <w:p w14:paraId="631B8417" w14:textId="77777777" w:rsidR="009612F6" w:rsidRPr="00C67286" w:rsidRDefault="003602DC" w:rsidP="00BB76BC">
            <w:pPr>
              <w:pStyle w:val="TableEntry"/>
            </w:pPr>
            <w:r w:rsidRPr="00C67286">
              <w:t>CARD TF-3 6.3.4.E.1</w:t>
            </w:r>
            <w:r w:rsidR="00E5672F" w:rsidRPr="00C67286">
              <w:t xml:space="preserve"> (Wall morphology)</w:t>
            </w:r>
            <w:r w:rsidR="000121FB" w:rsidRPr="00C67286">
              <w:t>&gt;</w:t>
            </w:r>
          </w:p>
        </w:tc>
      </w:tr>
      <w:tr w:rsidR="009612F6" w:rsidRPr="00C67286" w14:paraId="21A95102" w14:textId="77777777" w:rsidTr="00597DB2">
        <w:trPr>
          <w:gridAfter w:val="1"/>
          <w:wAfter w:w="9" w:type="pct"/>
        </w:trPr>
        <w:tc>
          <w:tcPr>
            <w:tcW w:w="438" w:type="pct"/>
            <w:shd w:val="clear" w:color="auto" w:fill="auto"/>
            <w:vAlign w:val="center"/>
          </w:tcPr>
          <w:p w14:paraId="7A677809" w14:textId="77777777" w:rsidR="009612F6" w:rsidRPr="00C67286" w:rsidRDefault="000121FB" w:rsidP="00EF1E77">
            <w:pPr>
              <w:pStyle w:val="TableEntry"/>
            </w:pPr>
            <w:r w:rsidRPr="00C67286">
              <w:t>&lt;</w:t>
            </w:r>
            <w:r w:rsidR="00630F33" w:rsidRPr="00C67286">
              <w:t xml:space="preserve">e.g., </w:t>
            </w:r>
            <w:r w:rsidR="009612F6" w:rsidRPr="00C67286">
              <w:t>O [0..1]</w:t>
            </w:r>
          </w:p>
        </w:tc>
        <w:tc>
          <w:tcPr>
            <w:tcW w:w="720" w:type="pct"/>
            <w:gridSpan w:val="2"/>
            <w:shd w:val="clear" w:color="auto" w:fill="auto"/>
            <w:vAlign w:val="center"/>
          </w:tcPr>
          <w:p w14:paraId="6E74FA03" w14:textId="77777777" w:rsidR="009612F6" w:rsidRPr="00C67286" w:rsidRDefault="009612F6" w:rsidP="005D6176">
            <w:pPr>
              <w:pStyle w:val="TableEntry"/>
            </w:pPr>
            <w:r w:rsidRPr="00C67286">
              <w:t>COMP</w:t>
            </w:r>
          </w:p>
        </w:tc>
        <w:tc>
          <w:tcPr>
            <w:tcW w:w="1102" w:type="pct"/>
            <w:gridSpan w:val="2"/>
            <w:vAlign w:val="center"/>
          </w:tcPr>
          <w:p w14:paraId="18A831F7" w14:textId="77777777" w:rsidR="009612F6" w:rsidRPr="00C67286" w:rsidRDefault="009612F6" w:rsidP="0032600B">
            <w:pPr>
              <w:pStyle w:val="TableEntry"/>
            </w:pPr>
            <w:r w:rsidRPr="00C67286">
              <w:t xml:space="preserve">Simple </w:t>
            </w:r>
            <w:r w:rsidR="00E5672F" w:rsidRPr="00C67286">
              <w:t>Observation</w:t>
            </w:r>
          </w:p>
        </w:tc>
        <w:tc>
          <w:tcPr>
            <w:tcW w:w="1247" w:type="pct"/>
            <w:gridSpan w:val="3"/>
            <w:vAlign w:val="center"/>
          </w:tcPr>
          <w:p w14:paraId="0791815D" w14:textId="77777777" w:rsidR="009612F6" w:rsidRPr="00C67286" w:rsidRDefault="009612F6" w:rsidP="00BB76BC">
            <w:pPr>
              <w:pStyle w:val="TableEntry"/>
            </w:pPr>
            <w:r w:rsidRPr="00C67286">
              <w:t xml:space="preserve">1.3.6.1.4.1.19376.1.5.3.1.4.13 </w:t>
            </w:r>
          </w:p>
        </w:tc>
        <w:tc>
          <w:tcPr>
            <w:tcW w:w="670" w:type="pct"/>
            <w:vAlign w:val="center"/>
          </w:tcPr>
          <w:p w14:paraId="741C7BD6" w14:textId="77777777" w:rsidR="009612F6" w:rsidRPr="00C67286" w:rsidRDefault="009612F6" w:rsidP="00BB76BC">
            <w:pPr>
              <w:pStyle w:val="TableEntry"/>
            </w:pPr>
            <w:r w:rsidRPr="00C67286">
              <w:t>PCC TF-2</w:t>
            </w:r>
          </w:p>
        </w:tc>
        <w:tc>
          <w:tcPr>
            <w:tcW w:w="814" w:type="pct"/>
            <w:vAlign w:val="center"/>
          </w:tcPr>
          <w:p w14:paraId="03C7C3A5" w14:textId="77777777" w:rsidR="002040DD" w:rsidRPr="00C67286" w:rsidRDefault="003602DC" w:rsidP="00BB76BC">
            <w:pPr>
              <w:pStyle w:val="TableEntry"/>
            </w:pPr>
            <w:r w:rsidRPr="00C67286">
              <w:t>CARD TF-3 6.3.4.E.2</w:t>
            </w:r>
            <w:r w:rsidR="00630F33" w:rsidRPr="00C67286">
              <w:t xml:space="preserve"> </w:t>
            </w:r>
            <w:r w:rsidR="002040DD" w:rsidRPr="00C67286">
              <w:t>(Viability)</w:t>
            </w:r>
            <w:r w:rsidR="000121FB" w:rsidRPr="00C67286">
              <w:t>&gt;</w:t>
            </w:r>
          </w:p>
        </w:tc>
      </w:tr>
      <w:tr w:rsidR="009612F6" w:rsidRPr="00C67286" w14:paraId="7A5A21C8" w14:textId="77777777" w:rsidTr="00597DB2">
        <w:trPr>
          <w:gridAfter w:val="1"/>
          <w:wAfter w:w="9" w:type="pct"/>
        </w:trPr>
        <w:tc>
          <w:tcPr>
            <w:tcW w:w="438" w:type="pct"/>
            <w:shd w:val="clear" w:color="auto" w:fill="auto"/>
            <w:vAlign w:val="center"/>
          </w:tcPr>
          <w:p w14:paraId="779578D0" w14:textId="77777777" w:rsidR="009612F6" w:rsidRPr="00C67286" w:rsidRDefault="000121FB" w:rsidP="00EF1E77">
            <w:pPr>
              <w:pStyle w:val="TableEntry"/>
            </w:pPr>
            <w:r w:rsidRPr="00C67286">
              <w:t>&lt;</w:t>
            </w:r>
            <w:r w:rsidR="00630F33" w:rsidRPr="00C67286">
              <w:t xml:space="preserve">e.g., </w:t>
            </w:r>
            <w:r w:rsidR="009612F6" w:rsidRPr="00C67286">
              <w:t>O [0..1]</w:t>
            </w:r>
          </w:p>
        </w:tc>
        <w:tc>
          <w:tcPr>
            <w:tcW w:w="720" w:type="pct"/>
            <w:gridSpan w:val="2"/>
            <w:shd w:val="clear" w:color="auto" w:fill="auto"/>
            <w:vAlign w:val="center"/>
          </w:tcPr>
          <w:p w14:paraId="3C48C184" w14:textId="77777777" w:rsidR="009612F6" w:rsidRPr="00C67286" w:rsidRDefault="009612F6" w:rsidP="005D6176">
            <w:pPr>
              <w:pStyle w:val="TableEntry"/>
            </w:pPr>
            <w:r w:rsidRPr="00C67286">
              <w:t>COMP</w:t>
            </w:r>
          </w:p>
        </w:tc>
        <w:tc>
          <w:tcPr>
            <w:tcW w:w="1102" w:type="pct"/>
            <w:gridSpan w:val="2"/>
            <w:vAlign w:val="center"/>
          </w:tcPr>
          <w:p w14:paraId="4E34CBD4" w14:textId="77777777" w:rsidR="009612F6" w:rsidRPr="00C67286" w:rsidRDefault="009612F6" w:rsidP="0032600B">
            <w:pPr>
              <w:pStyle w:val="TableEntry"/>
            </w:pPr>
            <w:r w:rsidRPr="00C67286">
              <w:t>observationMedia Entry</w:t>
            </w:r>
          </w:p>
        </w:tc>
        <w:tc>
          <w:tcPr>
            <w:tcW w:w="1247" w:type="pct"/>
            <w:gridSpan w:val="3"/>
            <w:vAlign w:val="center"/>
          </w:tcPr>
          <w:p w14:paraId="5A7C6CEA" w14:textId="77777777" w:rsidR="009612F6" w:rsidRPr="00C67286" w:rsidRDefault="009612F6" w:rsidP="00BB76BC">
            <w:pPr>
              <w:pStyle w:val="TableEntry"/>
            </w:pPr>
            <w:r w:rsidRPr="00C67286">
              <w:t>1.3.6.1.4.1.19376.1.4.1.4.7</w:t>
            </w:r>
          </w:p>
        </w:tc>
        <w:tc>
          <w:tcPr>
            <w:tcW w:w="670" w:type="pct"/>
            <w:vAlign w:val="center"/>
          </w:tcPr>
          <w:p w14:paraId="726B323C" w14:textId="77777777" w:rsidR="009612F6" w:rsidRPr="00C67286" w:rsidRDefault="003602DC" w:rsidP="00BB76BC">
            <w:pPr>
              <w:pStyle w:val="TableEntry"/>
            </w:pPr>
            <w:r w:rsidRPr="00C67286">
              <w:t>CARD TF-3 6.3.1.6</w:t>
            </w:r>
            <w:r w:rsidR="000121FB" w:rsidRPr="00C67286">
              <w:t>&gt;</w:t>
            </w:r>
          </w:p>
        </w:tc>
        <w:tc>
          <w:tcPr>
            <w:tcW w:w="814" w:type="pct"/>
            <w:vAlign w:val="center"/>
          </w:tcPr>
          <w:p w14:paraId="157310D9" w14:textId="77777777" w:rsidR="009612F6" w:rsidRPr="00C67286" w:rsidRDefault="009612F6" w:rsidP="00BB76BC">
            <w:pPr>
              <w:pStyle w:val="TableEntry"/>
            </w:pPr>
          </w:p>
        </w:tc>
      </w:tr>
    </w:tbl>
    <w:p w14:paraId="6ECEE466" w14:textId="77777777" w:rsidR="009612F6" w:rsidRPr="00C67286" w:rsidRDefault="009612F6" w:rsidP="009612F6">
      <w:pPr>
        <w:pStyle w:val="BodyText"/>
        <w:rPr>
          <w:kern w:val="28"/>
        </w:rPr>
      </w:pPr>
    </w:p>
    <w:p w14:paraId="121D08E1" w14:textId="77777777" w:rsidR="009612F6" w:rsidRPr="00C67286" w:rsidRDefault="009612F6" w:rsidP="00286433">
      <w:pPr>
        <w:pStyle w:val="Heading5"/>
        <w:numPr>
          <w:ilvl w:val="0"/>
          <w:numId w:val="0"/>
        </w:numPr>
        <w:rPr>
          <w:noProof w:val="0"/>
        </w:rPr>
      </w:pPr>
      <w:bookmarkStart w:id="1124" w:name="_6.2.4.4.1__Simple"/>
      <w:bookmarkStart w:id="1125" w:name="_Toc296340404"/>
      <w:bookmarkStart w:id="1126" w:name="_Toc345074724"/>
      <w:bookmarkEnd w:id="1124"/>
      <w:r w:rsidRPr="00C67286">
        <w:rPr>
          <w:noProof w:val="0"/>
        </w:rPr>
        <w:t>6.</w:t>
      </w:r>
      <w:r w:rsidR="00286433" w:rsidRPr="00C67286">
        <w:rPr>
          <w:noProof w:val="0"/>
        </w:rPr>
        <w:t>3.4.E.1</w:t>
      </w:r>
      <w:r w:rsidRPr="00C67286">
        <w:rPr>
          <w:noProof w:val="0"/>
        </w:rPr>
        <w:t xml:space="preserve"> Simple Observation (wall motion) </w:t>
      </w:r>
      <w:r w:rsidR="00286433" w:rsidRPr="00C67286">
        <w:rPr>
          <w:noProof w:val="0"/>
        </w:rPr>
        <w:t xml:space="preserve">Vocabulary </w:t>
      </w:r>
      <w:r w:rsidRPr="00C67286">
        <w:rPr>
          <w:noProof w:val="0"/>
        </w:rPr>
        <w:t>Constraints</w:t>
      </w:r>
      <w:bookmarkEnd w:id="1125"/>
      <w:bookmarkEnd w:id="1126"/>
    </w:p>
    <w:p w14:paraId="7EEA61E5" w14:textId="77777777" w:rsidR="004B7094" w:rsidRPr="00C67286" w:rsidRDefault="004B7094" w:rsidP="00597DB2">
      <w:pPr>
        <w:pStyle w:val="AuthorInstructions"/>
        <w:rPr>
          <w:rFonts w:eastAsia="Calibri"/>
        </w:rPr>
      </w:pPr>
      <w:r w:rsidRPr="00C67286">
        <w:rPr>
          <w:rFonts w:eastAsia="Calibri"/>
        </w:rPr>
        <w:t>&lt;</w:t>
      </w:r>
      <w:r w:rsidR="003602DC" w:rsidRPr="00C67286">
        <w:rPr>
          <w:rFonts w:eastAsia="Calibri"/>
        </w:rPr>
        <w:t>D</w:t>
      </w:r>
      <w:r w:rsidRPr="00C67286">
        <w:rPr>
          <w:rFonts w:eastAsia="Calibri"/>
        </w:rPr>
        <w:t>escribe constraints, refer to other Specification Document, condition, or other info</w:t>
      </w:r>
      <w:r w:rsidR="00887E40" w:rsidRPr="00C67286">
        <w:rPr>
          <w:rFonts w:eastAsia="Calibri"/>
        </w:rPr>
        <w:t xml:space="preserve">. </w:t>
      </w:r>
      <w:r w:rsidRPr="00C67286">
        <w:rPr>
          <w:rFonts w:eastAsia="Calibri"/>
        </w:rPr>
        <w:t>This specification may include more information on conditions or cardinality, additions elements, data mappings, or data types, or other information.&gt;</w:t>
      </w:r>
    </w:p>
    <w:p w14:paraId="00BA9D4F" w14:textId="77777777" w:rsidR="004B7094" w:rsidRPr="00C67286" w:rsidRDefault="004B7094" w:rsidP="00597DB2">
      <w:pPr>
        <w:pStyle w:val="AuthorInstructions"/>
        <w:rPr>
          <w:rFonts w:eastAsia="Calibri"/>
        </w:rPr>
      </w:pPr>
      <w:r w:rsidRPr="00C67286">
        <w:rPr>
          <w:rFonts w:eastAsia="Calibri"/>
        </w:rPr>
        <w:t>&lt;Can be in a tabular format or textual description.&gt;</w:t>
      </w:r>
    </w:p>
    <w:p w14:paraId="123190C8" w14:textId="77777777" w:rsidR="004B7094" w:rsidRPr="00C67286" w:rsidRDefault="004B7094" w:rsidP="00597DB2">
      <w:pPr>
        <w:pStyle w:val="AuthorInstructions"/>
        <w:rPr>
          <w:rFonts w:eastAsia="Calibri"/>
        </w:rPr>
      </w:pPr>
      <w:r w:rsidRPr="00C67286">
        <w:rPr>
          <w:rFonts w:eastAsia="Calibri"/>
        </w:rPr>
        <w:t>&lt;</w:t>
      </w:r>
      <w:r w:rsidR="00154B7B" w:rsidRPr="00C67286">
        <w:rPr>
          <w:rFonts w:eastAsia="Calibri"/>
        </w:rPr>
        <w:t>D</w:t>
      </w:r>
      <w:r w:rsidRPr="00C67286">
        <w:rPr>
          <w:rFonts w:eastAsia="Calibri"/>
        </w:rPr>
        <w:t>elete the example below prior to publishing for Public Comment.&gt;</w:t>
      </w:r>
    </w:p>
    <w:p w14:paraId="128BFB2A" w14:textId="77777777" w:rsidR="004B7094" w:rsidRPr="00C67286" w:rsidRDefault="004B7094" w:rsidP="009612F6">
      <w:pPr>
        <w:pStyle w:val="BodyText"/>
      </w:pPr>
    </w:p>
    <w:p w14:paraId="1F2F2335" w14:textId="77777777" w:rsidR="009612F6" w:rsidRPr="00C67286" w:rsidRDefault="00746A3D" w:rsidP="009612F6">
      <w:pPr>
        <w:pStyle w:val="BodyText"/>
      </w:pPr>
      <w:r w:rsidRPr="00C67286">
        <w:t>&lt;</w:t>
      </w:r>
      <w:r w:rsidR="004B7094" w:rsidRPr="00C67286">
        <w:t xml:space="preserve">e.g., </w:t>
      </w:r>
      <w:r w:rsidR="009612F6" w:rsidRPr="00C67286">
        <w:t>The conditional entries specified in this table SHALL be present based on the exam type as specified in the CDA Header in the documentationOf / serviceEvent / code element.</w:t>
      </w:r>
      <w:r w:rsidRPr="00C67286">
        <w:t>&gt;</w:t>
      </w:r>
    </w:p>
    <w:p w14:paraId="6E667923" w14:textId="77777777" w:rsidR="009612F6" w:rsidRPr="00C67286"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C67286" w14:paraId="17E744CC" w14:textId="77777777" w:rsidTr="00F6298D">
        <w:trPr>
          <w:cantSplit/>
        </w:trPr>
        <w:tc>
          <w:tcPr>
            <w:tcW w:w="968" w:type="dxa"/>
            <w:shd w:val="clear" w:color="auto" w:fill="D9D9D9"/>
          </w:tcPr>
          <w:p w14:paraId="6C4223D8" w14:textId="77777777" w:rsidR="009612F6" w:rsidRPr="00C67286" w:rsidRDefault="009612F6" w:rsidP="00F6298D">
            <w:pPr>
              <w:pStyle w:val="TableEntryHeader"/>
            </w:pPr>
            <w:r w:rsidRPr="00C67286">
              <w:t>Opt</w:t>
            </w:r>
            <w:r w:rsidR="004818E8" w:rsidRPr="00C67286">
              <w:t xml:space="preserve"> and Card</w:t>
            </w:r>
          </w:p>
        </w:tc>
        <w:tc>
          <w:tcPr>
            <w:tcW w:w="1480" w:type="dxa"/>
            <w:shd w:val="clear" w:color="auto" w:fill="D9D9D9"/>
          </w:tcPr>
          <w:p w14:paraId="4065FBE5" w14:textId="77777777" w:rsidR="009612F6" w:rsidRPr="00C67286" w:rsidRDefault="009612F6" w:rsidP="00F6298D">
            <w:pPr>
              <w:pStyle w:val="TableEntryHeader"/>
              <w:rPr>
                <w:sz w:val="18"/>
              </w:rPr>
            </w:pPr>
            <w:r w:rsidRPr="00C67286">
              <w:rPr>
                <w:sz w:val="18"/>
              </w:rPr>
              <w:t>Condition</w:t>
            </w:r>
          </w:p>
        </w:tc>
        <w:tc>
          <w:tcPr>
            <w:tcW w:w="2499" w:type="dxa"/>
            <w:shd w:val="clear" w:color="auto" w:fill="D9D9D9"/>
          </w:tcPr>
          <w:p w14:paraId="237D65B9" w14:textId="77777777" w:rsidR="009612F6" w:rsidRPr="00C67286" w:rsidRDefault="009612F6" w:rsidP="00F6298D">
            <w:pPr>
              <w:pStyle w:val="TableEntryHeader"/>
            </w:pPr>
            <w:r w:rsidRPr="00C67286">
              <w:t>observation/code</w:t>
            </w:r>
          </w:p>
        </w:tc>
        <w:tc>
          <w:tcPr>
            <w:tcW w:w="1016" w:type="dxa"/>
            <w:shd w:val="clear" w:color="auto" w:fill="D9D9D9"/>
          </w:tcPr>
          <w:p w14:paraId="1CB42268" w14:textId="77777777" w:rsidR="009612F6" w:rsidRPr="00C67286" w:rsidRDefault="009612F6" w:rsidP="00F6298D">
            <w:pPr>
              <w:pStyle w:val="TableEntryHeader"/>
            </w:pPr>
            <w:r w:rsidRPr="00C67286">
              <w:t>Data Type</w:t>
            </w:r>
          </w:p>
        </w:tc>
        <w:tc>
          <w:tcPr>
            <w:tcW w:w="1165" w:type="dxa"/>
            <w:shd w:val="clear" w:color="auto" w:fill="D9D9D9"/>
          </w:tcPr>
          <w:p w14:paraId="4598AC19" w14:textId="77777777" w:rsidR="009612F6" w:rsidRPr="00C67286" w:rsidRDefault="009612F6" w:rsidP="00F6298D">
            <w:pPr>
              <w:pStyle w:val="TableEntryHeader"/>
              <w:rPr>
                <w:sz w:val="18"/>
              </w:rPr>
            </w:pPr>
            <w:r w:rsidRPr="00C67286">
              <w:rPr>
                <w:sz w:val="18"/>
              </w:rPr>
              <w:t>Unit of Measure</w:t>
            </w:r>
          </w:p>
        </w:tc>
        <w:tc>
          <w:tcPr>
            <w:tcW w:w="2448" w:type="dxa"/>
            <w:shd w:val="clear" w:color="auto" w:fill="D9D9D9"/>
          </w:tcPr>
          <w:p w14:paraId="0D0F1D64" w14:textId="77777777" w:rsidR="009612F6" w:rsidRPr="00C67286" w:rsidRDefault="009612F6" w:rsidP="00F6298D">
            <w:pPr>
              <w:pStyle w:val="TableEntryHeader"/>
            </w:pPr>
            <w:r w:rsidRPr="00C67286">
              <w:t>Value Set</w:t>
            </w:r>
          </w:p>
        </w:tc>
      </w:tr>
      <w:tr w:rsidR="009612F6" w:rsidRPr="00C67286" w14:paraId="2B0FF954" w14:textId="77777777" w:rsidTr="00F6298D">
        <w:tc>
          <w:tcPr>
            <w:tcW w:w="968" w:type="dxa"/>
          </w:tcPr>
          <w:p w14:paraId="1E46F3D1" w14:textId="77777777" w:rsidR="009612F6" w:rsidRPr="00C67286" w:rsidRDefault="007D724B" w:rsidP="00EF1E77">
            <w:pPr>
              <w:pStyle w:val="TableEntry"/>
            </w:pPr>
            <w:r w:rsidRPr="00C67286">
              <w:t>&lt;</w:t>
            </w:r>
            <w:r w:rsidR="000121FB" w:rsidRPr="00C67286">
              <w:t xml:space="preserve">e.g., </w:t>
            </w:r>
            <w:r w:rsidR="00D439FF" w:rsidRPr="00C67286">
              <w:t>C [1..*</w:t>
            </w:r>
            <w:r w:rsidR="009612F6" w:rsidRPr="00C67286">
              <w:t>]</w:t>
            </w:r>
          </w:p>
        </w:tc>
        <w:tc>
          <w:tcPr>
            <w:tcW w:w="1480" w:type="dxa"/>
            <w:shd w:val="clear" w:color="auto" w:fill="auto"/>
          </w:tcPr>
          <w:p w14:paraId="23046B20" w14:textId="77777777" w:rsidR="00D439FF" w:rsidRPr="00C67286" w:rsidRDefault="00D439FF" w:rsidP="005D6176">
            <w:pPr>
              <w:pStyle w:val="TableEntry"/>
            </w:pPr>
            <w:r w:rsidRPr="00C67286">
              <w:t>&lt;Identifies the predicate and the if the predicate evaluates as true, then indicate whether mandatory, required or optional</w:t>
            </w:r>
          </w:p>
          <w:p w14:paraId="7B8E6810" w14:textId="77777777" w:rsidR="00D439FF" w:rsidRPr="00C67286" w:rsidRDefault="00D439FF" w:rsidP="0032600B">
            <w:pPr>
              <w:pStyle w:val="TableEntry"/>
            </w:pPr>
            <w:r w:rsidRPr="00C67286">
              <w:t>e.g., Required if “exam type” is “LVG” (left ventriculogram)&gt;</w:t>
            </w:r>
          </w:p>
          <w:p w14:paraId="213B2BEB" w14:textId="77777777" w:rsidR="009612F6" w:rsidRPr="00C67286" w:rsidRDefault="009612F6" w:rsidP="00BB76BC">
            <w:pPr>
              <w:pStyle w:val="TableEntry"/>
            </w:pPr>
            <w:r w:rsidRPr="00C67286">
              <w:t>R: LVG</w:t>
            </w:r>
          </w:p>
        </w:tc>
        <w:tc>
          <w:tcPr>
            <w:tcW w:w="2499" w:type="dxa"/>
            <w:shd w:val="clear" w:color="auto" w:fill="auto"/>
          </w:tcPr>
          <w:p w14:paraId="7610A4D1" w14:textId="77777777" w:rsidR="009612F6" w:rsidRPr="00C67286" w:rsidRDefault="009612F6" w:rsidP="00BB76BC">
            <w:pPr>
              <w:pStyle w:val="TableEntry"/>
            </w:pPr>
            <w:r w:rsidRPr="00C67286">
              <w:t>60797005, SNOMED CT, “Cardiac Wall Motion”</w:t>
            </w:r>
          </w:p>
          <w:p w14:paraId="778FECF2" w14:textId="77777777" w:rsidR="002040DD" w:rsidRPr="00C67286" w:rsidRDefault="002040DD" w:rsidP="00BB76BC">
            <w:pPr>
              <w:pStyle w:val="TableEntry"/>
            </w:pPr>
          </w:p>
          <w:p w14:paraId="6781E60A" w14:textId="77777777" w:rsidR="002040DD" w:rsidRPr="00C67286" w:rsidRDefault="002040DD" w:rsidP="00BB76BC">
            <w:pPr>
              <w:pStyle w:val="TableEntry"/>
            </w:pPr>
            <w:r w:rsidRPr="00C67286">
              <w:t>&lt;”+” = May be post-coordinated with priorityCode, methodCode, targetSiteCode . See HL7 V3</w:t>
            </w:r>
            <w:r w:rsidR="00887E40" w:rsidRPr="00C67286">
              <w:t xml:space="preserve">. </w:t>
            </w:r>
            <w:r w:rsidRPr="00C67286">
              <w:t>Include a value directly or include a link to a value set, if applicable.&gt;</w:t>
            </w:r>
          </w:p>
          <w:p w14:paraId="7D62FDA6" w14:textId="77777777" w:rsidR="002040DD" w:rsidRPr="00C67286" w:rsidRDefault="002040DD" w:rsidP="00BB76BC">
            <w:pPr>
              <w:pStyle w:val="TableEntry"/>
            </w:pPr>
            <w:r w:rsidRPr="00C67286">
              <w:t xml:space="preserve"> e.g., </w:t>
            </w:r>
            <w:r w:rsidR="009612F6" w:rsidRPr="00C67286">
              <w:t xml:space="preserve">+ targetSiteCode from </w:t>
            </w:r>
            <w:r w:rsidR="00154B7B" w:rsidRPr="00C67286">
              <w:t>1.2.840.10008.6.1.219 DICOM CID 3718 Myocardial Wall Segments in Projection</w:t>
            </w:r>
          </w:p>
        </w:tc>
        <w:tc>
          <w:tcPr>
            <w:tcW w:w="1016" w:type="dxa"/>
            <w:shd w:val="clear" w:color="auto" w:fill="auto"/>
          </w:tcPr>
          <w:p w14:paraId="59A9B859" w14:textId="77777777" w:rsidR="009612F6" w:rsidRPr="00C67286" w:rsidRDefault="009612F6" w:rsidP="00BB76BC">
            <w:pPr>
              <w:pStyle w:val="TableEntry"/>
            </w:pPr>
            <w:r w:rsidRPr="00C67286">
              <w:t>CD</w:t>
            </w:r>
          </w:p>
        </w:tc>
        <w:tc>
          <w:tcPr>
            <w:tcW w:w="1165" w:type="dxa"/>
            <w:shd w:val="clear" w:color="auto" w:fill="auto"/>
          </w:tcPr>
          <w:p w14:paraId="5F120FAA" w14:textId="77777777" w:rsidR="009612F6" w:rsidRPr="00C67286" w:rsidRDefault="009612F6" w:rsidP="00BB76BC">
            <w:pPr>
              <w:pStyle w:val="TableEntry"/>
            </w:pPr>
            <w:r w:rsidRPr="00C67286">
              <w:t>n/a</w:t>
            </w:r>
            <w:r w:rsidR="00D439FF" w:rsidRPr="00C67286">
              <w:t xml:space="preserve"> unless the Data Type is PQ or IVL&lt;PQ&gt;</w:t>
            </w:r>
          </w:p>
        </w:tc>
        <w:tc>
          <w:tcPr>
            <w:tcW w:w="2448" w:type="dxa"/>
            <w:shd w:val="clear" w:color="auto" w:fill="auto"/>
          </w:tcPr>
          <w:p w14:paraId="52EFC4B9" w14:textId="77777777" w:rsidR="009612F6" w:rsidRPr="00C67286" w:rsidRDefault="002040DD" w:rsidP="00BB76BC">
            <w:pPr>
              <w:pStyle w:val="TableEntry"/>
            </w:pPr>
            <w:r w:rsidRPr="00C67286">
              <w:t xml:space="preserve">&lt;include link to value set, e.g., </w:t>
            </w:r>
            <w:r w:rsidR="00154B7B" w:rsidRPr="00C67286">
              <w:t>1.3.6.1.4.1.19376.1.4.1.5.20 Wall motion</w:t>
            </w:r>
          </w:p>
          <w:p w14:paraId="535AD07C" w14:textId="77777777" w:rsidR="002040DD" w:rsidRPr="00C67286" w:rsidRDefault="002040DD" w:rsidP="00BB76BC">
            <w:pPr>
              <w:pStyle w:val="TableEntry"/>
            </w:pPr>
          </w:p>
          <w:p w14:paraId="5DFD18BC" w14:textId="77777777" w:rsidR="002040DD" w:rsidRPr="00C67286" w:rsidRDefault="002040DD" w:rsidP="00BB76BC">
            <w:pPr>
              <w:pStyle w:val="TableEntry"/>
            </w:pPr>
            <w:r w:rsidRPr="00C67286">
              <w:t>OR, include value directly as e.g.,</w:t>
            </w:r>
            <w:r w:rsidR="00291725" w:rsidRPr="00C67286">
              <w:t xml:space="preserve"> </w:t>
            </w:r>
          </w:p>
          <w:p w14:paraId="51AACF85" w14:textId="77777777" w:rsidR="002040DD" w:rsidRPr="00C67286" w:rsidRDefault="002040DD" w:rsidP="00BB76BC">
            <w:pPr>
              <w:pStyle w:val="TableEntry"/>
            </w:pPr>
            <w:r w:rsidRPr="00C67286">
              <w:t xml:space="preserve">&lt;The </w:t>
            </w:r>
            <w:r w:rsidR="00D439FF" w:rsidRPr="00C67286">
              <w:t xml:space="preserve">Observation </w:t>
            </w:r>
            <w:r w:rsidRPr="00C67286">
              <w:t>Value may al</w:t>
            </w:r>
            <w:r w:rsidR="00D439FF" w:rsidRPr="00C67286">
              <w:t xml:space="preserve">so have a post-coordinated interpretation </w:t>
            </w:r>
            <w:r w:rsidRPr="00C67286">
              <w:t>such as:&gt;</w:t>
            </w:r>
          </w:p>
          <w:p w14:paraId="20E7F863" w14:textId="77777777" w:rsidR="002040DD" w:rsidRPr="00C67286" w:rsidRDefault="002040DD" w:rsidP="00BB76BC">
            <w:pPr>
              <w:pStyle w:val="TableEntry"/>
            </w:pPr>
            <w:r w:rsidRPr="00C67286">
              <w:t xml:space="preserve">+interpretationCode </w:t>
            </w:r>
          </w:p>
          <w:p w14:paraId="7E30A3FC" w14:textId="77777777" w:rsidR="00D439FF" w:rsidRPr="00C67286" w:rsidRDefault="00D439FF" w:rsidP="00BB76BC">
            <w:pPr>
              <w:pStyle w:val="TableEntry"/>
            </w:pPr>
            <w:r w:rsidRPr="00C67286">
              <w:t>+negationInd</w:t>
            </w:r>
            <w:r w:rsidR="007D724B" w:rsidRPr="00C67286">
              <w:t xml:space="preserve"> &gt;</w:t>
            </w:r>
          </w:p>
        </w:tc>
      </w:tr>
      <w:tr w:rsidR="009612F6" w:rsidRPr="00C67286" w14:paraId="220FA757" w14:textId="77777777" w:rsidTr="00F6298D">
        <w:tc>
          <w:tcPr>
            <w:tcW w:w="968" w:type="dxa"/>
          </w:tcPr>
          <w:p w14:paraId="1EDCCBE2" w14:textId="77777777" w:rsidR="009612F6" w:rsidRPr="00C67286" w:rsidRDefault="007D724B" w:rsidP="00EF1E77">
            <w:pPr>
              <w:pStyle w:val="TableEntry"/>
            </w:pPr>
            <w:r w:rsidRPr="00C67286">
              <w:t>&lt;e.g.</w:t>
            </w:r>
            <w:r w:rsidR="00940FC7" w:rsidRPr="00C67286">
              <w:t>,</w:t>
            </w:r>
            <w:r w:rsidR="003651D9" w:rsidRPr="00C67286">
              <w:t xml:space="preserve"> </w:t>
            </w:r>
            <w:r w:rsidR="009612F6" w:rsidRPr="00C67286">
              <w:t>C [1..*]</w:t>
            </w:r>
          </w:p>
        </w:tc>
        <w:tc>
          <w:tcPr>
            <w:tcW w:w="1480" w:type="dxa"/>
            <w:shd w:val="clear" w:color="auto" w:fill="auto"/>
          </w:tcPr>
          <w:p w14:paraId="178651B4" w14:textId="77777777" w:rsidR="009612F6" w:rsidRPr="00C67286" w:rsidRDefault="009612F6" w:rsidP="005D6176">
            <w:pPr>
              <w:pStyle w:val="TableEntry"/>
              <w:rPr>
                <w:rFonts w:eastAsia="Calibri"/>
              </w:rPr>
            </w:pPr>
            <w:r w:rsidRPr="00C67286">
              <w:rPr>
                <w:rFonts w:eastAsia="Calibri"/>
              </w:rPr>
              <w:t>R: SPECT, TTE, TEE, CMR</w:t>
            </w:r>
          </w:p>
          <w:p w14:paraId="16F92D80" w14:textId="77777777" w:rsidR="009612F6" w:rsidRPr="00C67286" w:rsidRDefault="009612F6" w:rsidP="0032600B">
            <w:pPr>
              <w:pStyle w:val="TableEntry"/>
            </w:pPr>
            <w:r w:rsidRPr="00C67286">
              <w:rPr>
                <w:rFonts w:eastAsia="Calibri"/>
              </w:rPr>
              <w:t>O:CCTA</w:t>
            </w:r>
          </w:p>
        </w:tc>
        <w:tc>
          <w:tcPr>
            <w:tcW w:w="2499" w:type="dxa"/>
            <w:shd w:val="clear" w:color="auto" w:fill="auto"/>
          </w:tcPr>
          <w:p w14:paraId="7053496F" w14:textId="77777777" w:rsidR="009612F6" w:rsidRPr="00C67286" w:rsidRDefault="009612F6" w:rsidP="00BB76BC">
            <w:pPr>
              <w:pStyle w:val="TableEntry"/>
            </w:pPr>
            <w:r w:rsidRPr="00C67286">
              <w:t xml:space="preserve">60797005, SNOMED CT, “Cardiac Wall Motion” </w:t>
            </w:r>
          </w:p>
          <w:p w14:paraId="46352188" w14:textId="77777777" w:rsidR="009612F6" w:rsidRPr="00C67286" w:rsidRDefault="009612F6" w:rsidP="00BB76BC">
            <w:pPr>
              <w:pStyle w:val="TableEntry"/>
              <w:rPr>
                <w:highlight w:val="yellow"/>
              </w:rPr>
            </w:pPr>
            <w:r w:rsidRPr="00C67286">
              <w:t xml:space="preserve">+ targetSiteCode from </w:t>
            </w:r>
            <w:r w:rsidR="00154B7B" w:rsidRPr="00C67286">
              <w:t>1.2.840.10008.6.1.218 DICOM CID 3717 Myocardial Wall Segments</w:t>
            </w:r>
          </w:p>
        </w:tc>
        <w:tc>
          <w:tcPr>
            <w:tcW w:w="1016" w:type="dxa"/>
            <w:shd w:val="clear" w:color="auto" w:fill="auto"/>
          </w:tcPr>
          <w:p w14:paraId="7F544222" w14:textId="77777777" w:rsidR="009612F6" w:rsidRPr="00C67286" w:rsidRDefault="009612F6" w:rsidP="00BB76BC">
            <w:pPr>
              <w:pStyle w:val="TableEntry"/>
            </w:pPr>
            <w:r w:rsidRPr="00C67286">
              <w:t>CD</w:t>
            </w:r>
          </w:p>
        </w:tc>
        <w:tc>
          <w:tcPr>
            <w:tcW w:w="1165" w:type="dxa"/>
            <w:shd w:val="clear" w:color="auto" w:fill="auto"/>
          </w:tcPr>
          <w:p w14:paraId="5E7A097C" w14:textId="77777777" w:rsidR="009612F6" w:rsidRPr="00C67286" w:rsidRDefault="009612F6" w:rsidP="00BB76BC">
            <w:pPr>
              <w:pStyle w:val="TableEntry"/>
            </w:pPr>
            <w:r w:rsidRPr="00C67286">
              <w:t>n/a</w:t>
            </w:r>
          </w:p>
        </w:tc>
        <w:tc>
          <w:tcPr>
            <w:tcW w:w="2448" w:type="dxa"/>
            <w:shd w:val="clear" w:color="auto" w:fill="auto"/>
          </w:tcPr>
          <w:p w14:paraId="0ACAD30F" w14:textId="77777777" w:rsidR="009612F6" w:rsidRPr="00C67286" w:rsidRDefault="00154B7B" w:rsidP="00BB76BC">
            <w:pPr>
              <w:pStyle w:val="TableEntry"/>
            </w:pPr>
            <w:r w:rsidRPr="00C67286">
              <w:t>1.3.6.1.4.1.19376.1.4.1.5.20 Wall motion</w:t>
            </w:r>
            <w:r w:rsidR="007D724B" w:rsidRPr="00C67286">
              <w:t xml:space="preserve"> &gt;</w:t>
            </w:r>
          </w:p>
        </w:tc>
      </w:tr>
    </w:tbl>
    <w:p w14:paraId="4D93739F" w14:textId="77777777" w:rsidR="009612F6" w:rsidRPr="00C67286" w:rsidRDefault="009612F6" w:rsidP="00630F33">
      <w:pPr>
        <w:pStyle w:val="BodyText"/>
        <w:rPr>
          <w:lang w:eastAsia="x-none"/>
        </w:rPr>
      </w:pPr>
    </w:p>
    <w:p w14:paraId="2CC76B63" w14:textId="77777777" w:rsidR="004B7094" w:rsidRPr="00C67286" w:rsidRDefault="004B7094" w:rsidP="004B7094">
      <w:pPr>
        <w:pStyle w:val="Heading5"/>
        <w:numPr>
          <w:ilvl w:val="0"/>
          <w:numId w:val="0"/>
        </w:numPr>
        <w:rPr>
          <w:noProof w:val="0"/>
        </w:rPr>
      </w:pPr>
      <w:bookmarkStart w:id="1127" w:name="_Toc296340405"/>
      <w:bookmarkStart w:id="1128" w:name="_Toc345074725"/>
      <w:r w:rsidRPr="00C67286">
        <w:rPr>
          <w:noProof w:val="0"/>
        </w:rPr>
        <w:t>6.3.4.E.2 Simple Observation (wall morphology) Constraints</w:t>
      </w:r>
      <w:bookmarkEnd w:id="1127"/>
      <w:bookmarkEnd w:id="1128"/>
    </w:p>
    <w:p w14:paraId="796F7985" w14:textId="77777777" w:rsidR="004B7094" w:rsidRPr="00C67286" w:rsidRDefault="004B7094" w:rsidP="00597DB2">
      <w:pPr>
        <w:pStyle w:val="AuthorInstructions"/>
        <w:rPr>
          <w:rFonts w:eastAsia="Calibri"/>
        </w:rPr>
      </w:pPr>
      <w:r w:rsidRPr="00C67286">
        <w:rPr>
          <w:rFonts w:eastAsia="Calibri"/>
        </w:rPr>
        <w:t>&lt;</w:t>
      </w:r>
      <w:r w:rsidR="00154B7B" w:rsidRPr="00C67286">
        <w:rPr>
          <w:rFonts w:eastAsia="Calibri"/>
        </w:rPr>
        <w:t xml:space="preserve">Describe </w:t>
      </w:r>
      <w:r w:rsidR="00C10561" w:rsidRPr="00C67286">
        <w:rPr>
          <w:rFonts w:eastAsia="Calibri"/>
        </w:rPr>
        <w:t>constraints;</w:t>
      </w:r>
      <w:r w:rsidRPr="00C67286">
        <w:rPr>
          <w:rFonts w:eastAsia="Calibri"/>
        </w:rPr>
        <w:t xml:space="preserve"> refer to other Specification Document, condition, or other info</w:t>
      </w:r>
      <w:r w:rsidR="00887E40" w:rsidRPr="00C67286">
        <w:rPr>
          <w:rFonts w:eastAsia="Calibri"/>
        </w:rPr>
        <w:t xml:space="preserve">. </w:t>
      </w:r>
      <w:r w:rsidRPr="00C67286">
        <w:rPr>
          <w:rFonts w:eastAsia="Calibri"/>
        </w:rPr>
        <w:t>This specification may include more information on conditions or cardinality, additions elements, data mappings, or data types, or other information.&gt;</w:t>
      </w:r>
    </w:p>
    <w:p w14:paraId="4495EB3D" w14:textId="77777777" w:rsidR="004B7094" w:rsidRPr="00C67286" w:rsidRDefault="004B7094" w:rsidP="00597DB2">
      <w:pPr>
        <w:pStyle w:val="AuthorInstructions"/>
        <w:rPr>
          <w:rFonts w:eastAsia="Calibri"/>
        </w:rPr>
      </w:pPr>
      <w:r w:rsidRPr="00C67286">
        <w:rPr>
          <w:rFonts w:eastAsia="Calibri"/>
        </w:rPr>
        <w:t>&lt;Can be in a tabular format or textual description.&gt;</w:t>
      </w:r>
    </w:p>
    <w:p w14:paraId="466E49D1" w14:textId="77777777" w:rsidR="004B7094" w:rsidRPr="00C67286" w:rsidRDefault="004B7094" w:rsidP="00597DB2">
      <w:pPr>
        <w:pStyle w:val="AuthorInstructions"/>
        <w:rPr>
          <w:rFonts w:eastAsia="Calibri"/>
        </w:rPr>
      </w:pPr>
      <w:r w:rsidRPr="00C67286">
        <w:rPr>
          <w:rFonts w:eastAsia="Calibri"/>
        </w:rPr>
        <w:t>&lt;</w:t>
      </w:r>
      <w:r w:rsidR="00154B7B" w:rsidRPr="00C67286">
        <w:rPr>
          <w:rFonts w:eastAsia="Calibri"/>
        </w:rPr>
        <w:t>Delete</w:t>
      </w:r>
      <w:r w:rsidRPr="00C67286">
        <w:rPr>
          <w:rFonts w:eastAsia="Calibri"/>
        </w:rPr>
        <w:t xml:space="preserve"> the example below prior to publishing for Public Comment.&gt;</w:t>
      </w:r>
    </w:p>
    <w:p w14:paraId="1012BBC8" w14:textId="77777777" w:rsidR="004B7094" w:rsidRPr="00C67286" w:rsidRDefault="004B7094" w:rsidP="004B7094">
      <w:pPr>
        <w:pStyle w:val="BodyText"/>
      </w:pPr>
    </w:p>
    <w:p w14:paraId="39BAADDD" w14:textId="77777777" w:rsidR="004B7094" w:rsidRPr="00C67286" w:rsidRDefault="007D724B" w:rsidP="00EF1E77">
      <w:pPr>
        <w:pStyle w:val="BodyText"/>
      </w:pPr>
      <w:r w:rsidRPr="00C67286">
        <w:t>&lt;</w:t>
      </w:r>
      <w:r w:rsidR="003602DC" w:rsidRPr="00C67286">
        <w:t xml:space="preserve">e.g., </w:t>
      </w:r>
      <w:r w:rsidR="004B7094" w:rsidRPr="00C67286">
        <w:t>The conditional entries specified in this table SHALL be present based on the exam type as specified in the CDA Header in the documentationOf / serviceEvent / code element.</w:t>
      </w:r>
      <w:r w:rsidRPr="00C67286">
        <w:t>&gt;</w:t>
      </w:r>
    </w:p>
    <w:p w14:paraId="49ACD8B1" w14:textId="77777777" w:rsidR="004B7094" w:rsidRPr="00C67286"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C67286" w14:paraId="7868285B" w14:textId="77777777" w:rsidTr="008452AF">
        <w:trPr>
          <w:cantSplit/>
          <w:tblHeader/>
        </w:trPr>
        <w:tc>
          <w:tcPr>
            <w:tcW w:w="968" w:type="dxa"/>
            <w:shd w:val="clear" w:color="auto" w:fill="D9D9D9"/>
          </w:tcPr>
          <w:p w14:paraId="0701DD3D" w14:textId="77777777" w:rsidR="004B7094" w:rsidRPr="00C67286" w:rsidRDefault="004B7094" w:rsidP="00AD069D">
            <w:pPr>
              <w:pStyle w:val="TableEntryHeader"/>
              <w:keepNext/>
              <w:ind w:left="0" w:right="0"/>
            </w:pPr>
            <w:r w:rsidRPr="00C67286">
              <w:t>O</w:t>
            </w:r>
            <w:r w:rsidR="002A4C2E" w:rsidRPr="00C67286">
              <w:t>pt and Card</w:t>
            </w:r>
          </w:p>
        </w:tc>
        <w:tc>
          <w:tcPr>
            <w:tcW w:w="1480" w:type="dxa"/>
            <w:shd w:val="clear" w:color="auto" w:fill="D9D9D9"/>
          </w:tcPr>
          <w:p w14:paraId="6D9125F4" w14:textId="77777777" w:rsidR="004B7094" w:rsidRPr="00C67286" w:rsidRDefault="004B7094" w:rsidP="008452AF">
            <w:pPr>
              <w:pStyle w:val="TableEntryHeader"/>
              <w:keepNext/>
              <w:ind w:left="0" w:right="0"/>
              <w:rPr>
                <w:sz w:val="18"/>
              </w:rPr>
            </w:pPr>
            <w:r w:rsidRPr="00C67286">
              <w:rPr>
                <w:sz w:val="18"/>
              </w:rPr>
              <w:t>Condition</w:t>
            </w:r>
          </w:p>
        </w:tc>
        <w:tc>
          <w:tcPr>
            <w:tcW w:w="2499" w:type="dxa"/>
            <w:shd w:val="clear" w:color="auto" w:fill="D9D9D9"/>
          </w:tcPr>
          <w:p w14:paraId="7469F5B4" w14:textId="77777777" w:rsidR="004B7094" w:rsidRPr="00C67286" w:rsidRDefault="004B7094" w:rsidP="008452AF">
            <w:pPr>
              <w:pStyle w:val="TableEntryHeader"/>
              <w:keepNext/>
              <w:ind w:left="0" w:right="0"/>
            </w:pPr>
            <w:r w:rsidRPr="00C67286">
              <w:t>observation/code</w:t>
            </w:r>
          </w:p>
        </w:tc>
        <w:tc>
          <w:tcPr>
            <w:tcW w:w="1016" w:type="dxa"/>
            <w:shd w:val="clear" w:color="auto" w:fill="D9D9D9"/>
          </w:tcPr>
          <w:p w14:paraId="2003E22B" w14:textId="77777777" w:rsidR="004B7094" w:rsidRPr="00C67286" w:rsidRDefault="004B7094" w:rsidP="008452AF">
            <w:pPr>
              <w:pStyle w:val="TableEntryHeader"/>
              <w:keepNext/>
              <w:ind w:left="0" w:right="0"/>
            </w:pPr>
            <w:r w:rsidRPr="00C67286">
              <w:t>Data Type</w:t>
            </w:r>
          </w:p>
        </w:tc>
        <w:tc>
          <w:tcPr>
            <w:tcW w:w="1165" w:type="dxa"/>
            <w:shd w:val="clear" w:color="auto" w:fill="D9D9D9"/>
          </w:tcPr>
          <w:p w14:paraId="50085520" w14:textId="77777777" w:rsidR="004B7094" w:rsidRPr="00C67286" w:rsidRDefault="004B7094" w:rsidP="008452AF">
            <w:pPr>
              <w:pStyle w:val="TableEntryHeader"/>
              <w:keepNext/>
              <w:ind w:left="0" w:right="0"/>
              <w:rPr>
                <w:sz w:val="18"/>
              </w:rPr>
            </w:pPr>
            <w:r w:rsidRPr="00C67286">
              <w:rPr>
                <w:sz w:val="18"/>
              </w:rPr>
              <w:t>Unit of Measure</w:t>
            </w:r>
          </w:p>
        </w:tc>
        <w:tc>
          <w:tcPr>
            <w:tcW w:w="2448" w:type="dxa"/>
            <w:shd w:val="clear" w:color="auto" w:fill="D9D9D9"/>
          </w:tcPr>
          <w:p w14:paraId="6AB68DBB" w14:textId="77777777" w:rsidR="004B7094" w:rsidRPr="00C67286" w:rsidRDefault="004B7094" w:rsidP="008452AF">
            <w:pPr>
              <w:pStyle w:val="TableEntryHeader"/>
              <w:keepNext/>
              <w:ind w:left="0" w:right="0"/>
            </w:pPr>
            <w:r w:rsidRPr="00C67286">
              <w:t>Value Set</w:t>
            </w:r>
          </w:p>
        </w:tc>
      </w:tr>
      <w:tr w:rsidR="004B7094" w:rsidRPr="00C67286" w14:paraId="54E39F34" w14:textId="77777777" w:rsidTr="008452AF">
        <w:tc>
          <w:tcPr>
            <w:tcW w:w="968" w:type="dxa"/>
          </w:tcPr>
          <w:p w14:paraId="4EE11AB4" w14:textId="77777777" w:rsidR="004B7094" w:rsidRPr="00C67286" w:rsidRDefault="00746A3D" w:rsidP="00BB76BC">
            <w:pPr>
              <w:pStyle w:val="TableEntry"/>
            </w:pPr>
            <w:r w:rsidRPr="00C67286">
              <w:t>&lt;</w:t>
            </w:r>
            <w:r w:rsidR="00940FC7" w:rsidRPr="00C67286">
              <w:t>e.g.,</w:t>
            </w:r>
            <w:r w:rsidR="007D724B" w:rsidRPr="00C67286">
              <w:t xml:space="preserve"> </w:t>
            </w:r>
            <w:r w:rsidR="004B7094" w:rsidRPr="00C67286">
              <w:t>C [1..*]</w:t>
            </w:r>
          </w:p>
        </w:tc>
        <w:tc>
          <w:tcPr>
            <w:tcW w:w="1480" w:type="dxa"/>
            <w:shd w:val="clear" w:color="auto" w:fill="auto"/>
          </w:tcPr>
          <w:p w14:paraId="2CCA37BE" w14:textId="77777777" w:rsidR="004B7094" w:rsidRPr="00C67286" w:rsidRDefault="004B7094" w:rsidP="00BB76BC">
            <w:pPr>
              <w:pStyle w:val="TableEntry"/>
            </w:pPr>
            <w:r w:rsidRPr="00C67286">
              <w:t>R: Cath with LVG</w:t>
            </w:r>
          </w:p>
        </w:tc>
        <w:tc>
          <w:tcPr>
            <w:tcW w:w="2499" w:type="dxa"/>
            <w:shd w:val="clear" w:color="auto" w:fill="auto"/>
          </w:tcPr>
          <w:p w14:paraId="64C95162" w14:textId="77777777" w:rsidR="004B7094" w:rsidRPr="00C67286" w:rsidRDefault="004B7094" w:rsidP="00BB76BC">
            <w:pPr>
              <w:pStyle w:val="TableEntry"/>
            </w:pPr>
            <w:r w:rsidRPr="00C67286">
              <w:t>72724002, SNOMED CT, “Morphology findings”</w:t>
            </w:r>
          </w:p>
          <w:p w14:paraId="1A4402E2" w14:textId="77777777" w:rsidR="004B7094" w:rsidRPr="00C67286" w:rsidRDefault="004B7094" w:rsidP="00BB76BC">
            <w:pPr>
              <w:pStyle w:val="TableEntry"/>
              <w:rPr>
                <w:highlight w:val="yellow"/>
              </w:rPr>
            </w:pPr>
            <w:r w:rsidRPr="00C67286">
              <w:t xml:space="preserve">+ targetSiteCode from </w:t>
            </w:r>
            <w:r w:rsidR="007D724B" w:rsidRPr="00C67286">
              <w:t>1.2.840.10008.6.1.219 DICOM CID 3718 Myocardial Wall Segments in Projection</w:t>
            </w:r>
          </w:p>
        </w:tc>
        <w:tc>
          <w:tcPr>
            <w:tcW w:w="1016" w:type="dxa"/>
            <w:shd w:val="clear" w:color="auto" w:fill="auto"/>
          </w:tcPr>
          <w:p w14:paraId="3E2F4941" w14:textId="77777777" w:rsidR="004B7094" w:rsidRPr="00C67286" w:rsidRDefault="004B7094" w:rsidP="00BB76BC">
            <w:pPr>
              <w:pStyle w:val="TableEntry"/>
            </w:pPr>
            <w:r w:rsidRPr="00C67286">
              <w:t>CD</w:t>
            </w:r>
          </w:p>
        </w:tc>
        <w:tc>
          <w:tcPr>
            <w:tcW w:w="1165" w:type="dxa"/>
            <w:shd w:val="clear" w:color="auto" w:fill="auto"/>
          </w:tcPr>
          <w:p w14:paraId="371A2273" w14:textId="77777777" w:rsidR="004B7094" w:rsidRPr="00C67286" w:rsidRDefault="004B7094" w:rsidP="00BB76BC">
            <w:pPr>
              <w:pStyle w:val="TableEntry"/>
            </w:pPr>
            <w:r w:rsidRPr="00C67286">
              <w:t>n/a</w:t>
            </w:r>
          </w:p>
        </w:tc>
        <w:tc>
          <w:tcPr>
            <w:tcW w:w="2448" w:type="dxa"/>
            <w:shd w:val="clear" w:color="auto" w:fill="auto"/>
          </w:tcPr>
          <w:p w14:paraId="00A85578" w14:textId="77777777" w:rsidR="004B7094" w:rsidRPr="00C67286" w:rsidRDefault="007D724B" w:rsidP="00BB76BC">
            <w:pPr>
              <w:pStyle w:val="TableEntry"/>
            </w:pPr>
            <w:r w:rsidRPr="00C67286">
              <w:t>1.3.6.1.4.1.19376.1.4.1.5.19 Myocardium Assessments</w:t>
            </w:r>
            <w:r w:rsidR="00746A3D" w:rsidRPr="00C67286">
              <w:t>&gt;</w:t>
            </w:r>
          </w:p>
        </w:tc>
      </w:tr>
      <w:tr w:rsidR="004B7094" w:rsidRPr="00C67286" w14:paraId="341BBD79" w14:textId="77777777" w:rsidTr="008452AF">
        <w:tc>
          <w:tcPr>
            <w:tcW w:w="968" w:type="dxa"/>
          </w:tcPr>
          <w:p w14:paraId="3B5F7A17" w14:textId="77777777" w:rsidR="004B7094" w:rsidRPr="00C67286" w:rsidRDefault="00746A3D" w:rsidP="00BB76BC">
            <w:pPr>
              <w:pStyle w:val="TableEntry"/>
            </w:pPr>
            <w:r w:rsidRPr="00C67286">
              <w:t>&lt;</w:t>
            </w:r>
            <w:r w:rsidR="00940FC7" w:rsidRPr="00C67286">
              <w:t>e.g.,</w:t>
            </w:r>
            <w:r w:rsidR="007D724B" w:rsidRPr="00C67286">
              <w:t xml:space="preserve"> </w:t>
            </w:r>
            <w:r w:rsidR="004B7094" w:rsidRPr="00C67286">
              <w:t>C [1..*]</w:t>
            </w:r>
          </w:p>
        </w:tc>
        <w:tc>
          <w:tcPr>
            <w:tcW w:w="1480" w:type="dxa"/>
            <w:shd w:val="clear" w:color="auto" w:fill="auto"/>
          </w:tcPr>
          <w:p w14:paraId="58DB8E62" w14:textId="77777777" w:rsidR="004B7094" w:rsidRPr="008346B5" w:rsidRDefault="004B7094" w:rsidP="00BB76BC">
            <w:pPr>
              <w:pStyle w:val="TableEntry"/>
              <w:rPr>
                <w:rFonts w:eastAsia="Calibri"/>
                <w:lang w:val="pt-PT"/>
              </w:rPr>
            </w:pPr>
            <w:r w:rsidRPr="008346B5">
              <w:rPr>
                <w:rFonts w:eastAsia="Calibri"/>
                <w:lang w:val="pt-PT"/>
              </w:rPr>
              <w:t>R: SPECT, echo, CMR</w:t>
            </w:r>
          </w:p>
          <w:p w14:paraId="79F2311F" w14:textId="77777777" w:rsidR="004B7094" w:rsidRPr="008346B5" w:rsidRDefault="004B7094" w:rsidP="00BB76BC">
            <w:pPr>
              <w:pStyle w:val="TableEntry"/>
              <w:rPr>
                <w:lang w:val="pt-PT"/>
              </w:rPr>
            </w:pPr>
            <w:r w:rsidRPr="008346B5">
              <w:rPr>
                <w:rFonts w:eastAsia="Calibri"/>
                <w:lang w:val="pt-PT"/>
              </w:rPr>
              <w:t>O:CCTA</w:t>
            </w:r>
          </w:p>
        </w:tc>
        <w:tc>
          <w:tcPr>
            <w:tcW w:w="2499" w:type="dxa"/>
            <w:shd w:val="clear" w:color="auto" w:fill="auto"/>
          </w:tcPr>
          <w:p w14:paraId="5B536533" w14:textId="77777777" w:rsidR="004B7094" w:rsidRPr="00C67286" w:rsidRDefault="004B7094" w:rsidP="00BB76BC">
            <w:pPr>
              <w:pStyle w:val="TableEntry"/>
            </w:pPr>
            <w:r w:rsidRPr="00C67286">
              <w:t>72724002, SNOMED CT, “Morphology findings”</w:t>
            </w:r>
          </w:p>
          <w:p w14:paraId="295E47F2" w14:textId="77777777" w:rsidR="004B7094" w:rsidRPr="00C67286" w:rsidRDefault="004B7094" w:rsidP="00BB76BC">
            <w:pPr>
              <w:pStyle w:val="TableEntry"/>
              <w:rPr>
                <w:highlight w:val="yellow"/>
              </w:rPr>
            </w:pPr>
            <w:r w:rsidRPr="00C67286">
              <w:t xml:space="preserve">+ targetSiteCode from </w:t>
            </w:r>
            <w:r w:rsidR="007D724B" w:rsidRPr="00C67286">
              <w:t>1.2.840.10008.6.1.218 DICOM CID 3717 Myocardial Wall Segments</w:t>
            </w:r>
          </w:p>
        </w:tc>
        <w:tc>
          <w:tcPr>
            <w:tcW w:w="1016" w:type="dxa"/>
            <w:shd w:val="clear" w:color="auto" w:fill="auto"/>
          </w:tcPr>
          <w:p w14:paraId="20FAD067" w14:textId="77777777" w:rsidR="004B7094" w:rsidRPr="00C67286" w:rsidRDefault="004B7094" w:rsidP="00BB76BC">
            <w:pPr>
              <w:pStyle w:val="TableEntry"/>
            </w:pPr>
            <w:r w:rsidRPr="00C67286">
              <w:t>CD</w:t>
            </w:r>
          </w:p>
        </w:tc>
        <w:tc>
          <w:tcPr>
            <w:tcW w:w="1165" w:type="dxa"/>
            <w:shd w:val="clear" w:color="auto" w:fill="auto"/>
          </w:tcPr>
          <w:p w14:paraId="5119CFD1" w14:textId="77777777" w:rsidR="004B7094" w:rsidRPr="00C67286" w:rsidRDefault="004B7094" w:rsidP="00BB76BC">
            <w:pPr>
              <w:pStyle w:val="TableEntry"/>
            </w:pPr>
            <w:r w:rsidRPr="00C67286">
              <w:t>n/a</w:t>
            </w:r>
          </w:p>
        </w:tc>
        <w:tc>
          <w:tcPr>
            <w:tcW w:w="2448" w:type="dxa"/>
            <w:shd w:val="clear" w:color="auto" w:fill="auto"/>
          </w:tcPr>
          <w:p w14:paraId="66465AF1" w14:textId="77777777" w:rsidR="004B7094" w:rsidRPr="00C67286" w:rsidRDefault="007D724B" w:rsidP="00BB76BC">
            <w:pPr>
              <w:pStyle w:val="TableEntry"/>
            </w:pPr>
            <w:r w:rsidRPr="00C67286">
              <w:t>1.3.6.1.4.1.19376.1.4.1.5.19 Myocardium Assessments</w:t>
            </w:r>
            <w:r w:rsidR="00746A3D" w:rsidRPr="00C67286">
              <w:t>&gt;</w:t>
            </w:r>
          </w:p>
        </w:tc>
      </w:tr>
    </w:tbl>
    <w:p w14:paraId="27409058" w14:textId="77777777" w:rsidR="004B7094" w:rsidRPr="00C67286" w:rsidRDefault="007D724B" w:rsidP="004B7094">
      <w:pPr>
        <w:pStyle w:val="BodyText"/>
        <w:rPr>
          <w:kern w:val="28"/>
        </w:rPr>
      </w:pPr>
      <w:r w:rsidRPr="00C67286">
        <w:rPr>
          <w:kern w:val="28"/>
        </w:rPr>
        <w:t>&lt;</w:t>
      </w:r>
      <w:r w:rsidR="00940FC7" w:rsidRPr="00C67286">
        <w:rPr>
          <w:kern w:val="28"/>
        </w:rPr>
        <w:t>e.g.,</w:t>
      </w:r>
      <w:r w:rsidRPr="00C67286">
        <w:rPr>
          <w:kern w:val="28"/>
        </w:rPr>
        <w:t xml:space="preserve"> </w:t>
      </w:r>
      <w:r w:rsidR="004B7094" w:rsidRPr="00C67286">
        <w:rPr>
          <w:kern w:val="28"/>
        </w:rPr>
        <w:t xml:space="preserve">The </w:t>
      </w:r>
      <w:r w:rsidR="004B7094" w:rsidRPr="00C67286">
        <w:rPr>
          <w:rFonts w:ascii="Courier New" w:hAnsi="Courier New" w:cs="Courier New"/>
          <w:kern w:val="28"/>
          <w:sz w:val="20"/>
        </w:rPr>
        <w:t>observation/value</w:t>
      </w:r>
      <w:r w:rsidR="004B7094" w:rsidRPr="00C67286">
        <w:rPr>
          <w:kern w:val="28"/>
        </w:rPr>
        <w:t xml:space="preserve"> MAY be a null flavor.</w:t>
      </w:r>
      <w:r w:rsidR="001055CB" w:rsidRPr="00C67286">
        <w:rPr>
          <w:kern w:val="28"/>
        </w:rPr>
        <w:t>&gt;</w:t>
      </w:r>
      <w:r w:rsidR="004B7094" w:rsidRPr="00C67286">
        <w:rPr>
          <w:kern w:val="28"/>
        </w:rPr>
        <w:t xml:space="preserve"> </w:t>
      </w:r>
    </w:p>
    <w:p w14:paraId="72EE3B16" w14:textId="77777777" w:rsidR="004B7094" w:rsidRPr="00C67286" w:rsidRDefault="007D724B" w:rsidP="004B7094">
      <w:pPr>
        <w:pStyle w:val="BodyText"/>
        <w:rPr>
          <w:kern w:val="28"/>
        </w:rPr>
      </w:pPr>
      <w:r w:rsidRPr="00C67286">
        <w:rPr>
          <w:kern w:val="28"/>
        </w:rPr>
        <w:t>&lt;</w:t>
      </w:r>
      <w:r w:rsidR="00940FC7" w:rsidRPr="00C67286">
        <w:rPr>
          <w:kern w:val="28"/>
        </w:rPr>
        <w:t>e.g.,</w:t>
      </w:r>
      <w:r w:rsidR="004B7094" w:rsidRPr="00C67286">
        <w:rPr>
          <w:kern w:val="28"/>
        </w:rPr>
        <w:t xml:space="preserve"> morphological assessment observation MAY have a subsidiary Severity observation (templateID 1.3.6.1.4.1.19376.1.5.3.1.4.1 [PCC TF-2]).</w:t>
      </w:r>
      <w:r w:rsidRPr="00C67286">
        <w:rPr>
          <w:kern w:val="28"/>
        </w:rPr>
        <w:t>&gt;</w:t>
      </w:r>
    </w:p>
    <w:p w14:paraId="385DA0E5" w14:textId="77777777" w:rsidR="009612F6" w:rsidRPr="00C67286" w:rsidRDefault="009612F6" w:rsidP="00630F33">
      <w:pPr>
        <w:pStyle w:val="BodyText"/>
        <w:rPr>
          <w:lang w:eastAsia="x-none"/>
        </w:rPr>
      </w:pPr>
    </w:p>
    <w:p w14:paraId="7AF24C3A" w14:textId="77777777" w:rsidR="00983131" w:rsidRPr="00C67286" w:rsidRDefault="00983131" w:rsidP="00597DB2">
      <w:pPr>
        <w:pStyle w:val="AuthorInstructions"/>
      </w:pPr>
      <w:r w:rsidRPr="00C67286">
        <w:t>### End Tabular Format - Entry</w:t>
      </w:r>
    </w:p>
    <w:p w14:paraId="3C634182" w14:textId="77777777" w:rsidR="009612F6" w:rsidRPr="00C67286" w:rsidRDefault="009612F6" w:rsidP="00597DB2">
      <w:pPr>
        <w:pStyle w:val="AuthorInstructions"/>
      </w:pPr>
    </w:p>
    <w:p w14:paraId="46D4FC8E" w14:textId="77777777" w:rsidR="00983131" w:rsidRPr="00C67286" w:rsidRDefault="00983131" w:rsidP="00597DB2">
      <w:pPr>
        <w:pStyle w:val="AuthorInstructions"/>
      </w:pPr>
      <w:r w:rsidRPr="00C67286">
        <w:t>### Begin Discrete Conformance Format – Entry</w:t>
      </w:r>
    </w:p>
    <w:p w14:paraId="73E9B5BD" w14:textId="77777777" w:rsidR="00114040" w:rsidRPr="00C67286" w:rsidRDefault="00114040" w:rsidP="00597DB2">
      <w:pPr>
        <w:pStyle w:val="AuthorInstructions"/>
      </w:pPr>
      <w:r w:rsidRPr="00C67286">
        <w:t>&lt;An example is provided to demonstrate the desired consistent use and format</w:t>
      </w:r>
      <w:r w:rsidR="00887E40" w:rsidRPr="00C67286">
        <w:t xml:space="preserve">. </w:t>
      </w:r>
      <w:r w:rsidRPr="00C67286">
        <w:t>Delete this example prior to publication for Public Comment.</w:t>
      </w:r>
      <w:r w:rsidR="00D609FE" w:rsidRPr="00C67286">
        <w:t xml:space="preserve"> The statements must be numbered, begin with SHALL/SHOULD/MAY identify the cardinality using [n..n], the name of the element, and a subitem which described the value or source of the information.</w:t>
      </w:r>
      <w:r w:rsidRPr="00C67286">
        <w:t>&gt;</w:t>
      </w:r>
    </w:p>
    <w:p w14:paraId="67EE11EA" w14:textId="77777777" w:rsidR="00875076" w:rsidRPr="00C67286" w:rsidRDefault="00875076" w:rsidP="00875076">
      <w:pPr>
        <w:pStyle w:val="BodyText"/>
        <w:rPr>
          <w:szCs w:val="24"/>
          <w:lang w:eastAsia="x-none"/>
        </w:rPr>
      </w:pPr>
    </w:p>
    <w:p w14:paraId="33321A65" w14:textId="77777777" w:rsidR="00875076" w:rsidRPr="00C67286" w:rsidRDefault="00746A3D" w:rsidP="00875076">
      <w:pPr>
        <w:pStyle w:val="Heading5"/>
        <w:numPr>
          <w:ilvl w:val="0"/>
          <w:numId w:val="0"/>
        </w:numPr>
        <w:ind w:left="810" w:hanging="810"/>
        <w:rPr>
          <w:noProof w:val="0"/>
        </w:rPr>
      </w:pPr>
      <w:bookmarkStart w:id="1129" w:name="_Toc184813871"/>
      <w:bookmarkStart w:id="1130" w:name="_Toc322675194"/>
      <w:bookmarkStart w:id="1131" w:name="_Toc345074726"/>
      <w:bookmarkStart w:id="1132" w:name="E_Problem_Observation_Cardiac_PF"/>
      <w:bookmarkStart w:id="1133" w:name="E_Result_Observation_Cardiac_PF"/>
      <w:r w:rsidRPr="00C67286">
        <w:rPr>
          <w:noProof w:val="0"/>
        </w:rPr>
        <w:lastRenderedPageBreak/>
        <w:t>&lt;</w:t>
      </w:r>
      <w:r w:rsidR="00940FC7" w:rsidRPr="00C67286">
        <w:rPr>
          <w:noProof w:val="0"/>
        </w:rPr>
        <w:t>e.g.,</w:t>
      </w:r>
      <w:r w:rsidR="00875076" w:rsidRPr="00C67286">
        <w:rPr>
          <w:noProof w:val="0"/>
        </w:rPr>
        <w:t>6.</w:t>
      </w:r>
      <w:r w:rsidR="00AD069D" w:rsidRPr="00C67286">
        <w:rPr>
          <w:noProof w:val="0"/>
        </w:rPr>
        <w:t>3.4</w:t>
      </w:r>
      <w:r w:rsidR="00875076" w:rsidRPr="00C67286">
        <w:rPr>
          <w:noProof w:val="0"/>
        </w:rPr>
        <w:t>.E Result</w:t>
      </w:r>
      <w:bookmarkStart w:id="1134" w:name="E_Problem_Observation"/>
      <w:bookmarkEnd w:id="1134"/>
      <w:r w:rsidR="00875076" w:rsidRPr="00C67286">
        <w:rPr>
          <w:noProof w:val="0"/>
        </w:rPr>
        <w:t xml:space="preserve"> Observation</w:t>
      </w:r>
      <w:bookmarkStart w:id="1135" w:name="CS_ProblemObservation"/>
      <w:bookmarkEnd w:id="1129"/>
      <w:bookmarkEnd w:id="1135"/>
      <w:r w:rsidR="00875076" w:rsidRPr="00C67286">
        <w:rPr>
          <w:noProof w:val="0"/>
        </w:rPr>
        <w:t xml:space="preserve"> - Cardiac</w:t>
      </w:r>
      <w:bookmarkEnd w:id="1130"/>
      <w:bookmarkEnd w:id="1131"/>
    </w:p>
    <w:bookmarkEnd w:id="1132"/>
    <w:bookmarkEnd w:id="1133"/>
    <w:p w14:paraId="242B6D1C" w14:textId="77777777" w:rsidR="00875076" w:rsidRPr="00C67286" w:rsidRDefault="00875076" w:rsidP="00875076">
      <w:pPr>
        <w:pStyle w:val="BracketData"/>
      </w:pPr>
      <w:r w:rsidRPr="00C67286">
        <w:t>[observation: templateId 1.3.6.1.4.1.19376.1.4.1.4.16</w:t>
      </w:r>
      <w:r w:rsidRPr="00C67286" w:rsidDel="004B63D0">
        <w:t xml:space="preserve"> </w:t>
      </w:r>
      <w:r w:rsidRPr="00C67286">
        <w:t>(open)]</w:t>
      </w:r>
    </w:p>
    <w:p w14:paraId="31058B89" w14:textId="77777777" w:rsidR="00875076" w:rsidRPr="00C67286" w:rsidRDefault="00875076" w:rsidP="00875076">
      <w:pPr>
        <w:ind w:left="720"/>
      </w:pPr>
      <w:r w:rsidRPr="00C67286">
        <w:t>A result observation is a clinical statement that a clinician has noted during the Cath Lab procedure</w:t>
      </w:r>
      <w:r w:rsidR="00887E40" w:rsidRPr="00C67286">
        <w:t xml:space="preserve">. </w:t>
      </w:r>
      <w:r w:rsidRPr="00C67286">
        <w:t>This entry is used to describe the specific procedure findings that were observed during the specific Cath Lab procedure</w:t>
      </w:r>
      <w:r w:rsidR="00887E40" w:rsidRPr="00C67286">
        <w:t xml:space="preserve">. </w:t>
      </w:r>
    </w:p>
    <w:p w14:paraId="3CC6E1BC" w14:textId="77777777" w:rsidR="00875076" w:rsidRPr="00C67286" w:rsidRDefault="00875076" w:rsidP="00875076">
      <w:pPr>
        <w:ind w:left="720"/>
      </w:pPr>
      <w:r w:rsidRPr="00C67286">
        <w:t xml:space="preserve">The specific result observations are defined in </w:t>
      </w:r>
      <w:r w:rsidRPr="00C67286">
        <w:rPr>
          <w:rFonts w:ascii="Courier New" w:hAnsi="Courier New" w:cs="Courier New"/>
          <w:sz w:val="20"/>
        </w:rPr>
        <w:t>1.3.6.1.4.1.19376.1.4.1.5.38</w:t>
      </w:r>
      <w:r w:rsidRPr="00C67286">
        <w:rPr>
          <w:sz w:val="20"/>
        </w:rPr>
        <w:t xml:space="preserve"> </w:t>
      </w:r>
      <w:r w:rsidRPr="00C67286">
        <w:t>Procedure Findings Constraints/ValueSet</w:t>
      </w:r>
      <w:r w:rsidR="00887E40" w:rsidRPr="00C67286">
        <w:t xml:space="preserve">. </w:t>
      </w:r>
    </w:p>
    <w:p w14:paraId="34CEB068" w14:textId="77777777" w:rsidR="00875076" w:rsidRPr="00C67286" w:rsidRDefault="00875076" w:rsidP="00875076"/>
    <w:p w14:paraId="785247B7" w14:textId="77777777" w:rsidR="00875076" w:rsidRPr="00C67286" w:rsidRDefault="00875076" w:rsidP="00875076">
      <w:pPr>
        <w:numPr>
          <w:ilvl w:val="0"/>
          <w:numId w:val="44"/>
        </w:numPr>
        <w:spacing w:before="0" w:after="40" w:line="260" w:lineRule="exact"/>
      </w:pPr>
      <w:r w:rsidRPr="00C67286">
        <w:rPr>
          <w:rStyle w:val="keyword"/>
        </w:rPr>
        <w:t>SHALL</w:t>
      </w:r>
      <w:r w:rsidRPr="00C67286">
        <w:t xml:space="preserve"> contain exactly one [1..1] </w:t>
      </w:r>
      <w:r w:rsidRPr="00C67286">
        <w:rPr>
          <w:rStyle w:val="XMLnameBold"/>
        </w:rPr>
        <w:t>@classCode</w:t>
      </w:r>
      <w:r w:rsidRPr="00C67286">
        <w:t>=</w:t>
      </w:r>
      <w:r w:rsidRPr="00C67286">
        <w:rPr>
          <w:rStyle w:val="XMLname"/>
        </w:rPr>
        <w:t>"OBS"</w:t>
      </w:r>
      <w:r w:rsidRPr="00C67286">
        <w:t xml:space="preserve"> Observation (CodeSystem: </w:t>
      </w:r>
      <w:r w:rsidRPr="00C67286">
        <w:rPr>
          <w:rStyle w:val="XMLname"/>
        </w:rPr>
        <w:t>HL7ActClass 2.16.840.1.113883.5.6</w:t>
      </w:r>
      <w:r w:rsidRPr="00C67286">
        <w:t>)</w:t>
      </w:r>
      <w:bookmarkStart w:id="1136" w:name="C_7130"/>
      <w:bookmarkEnd w:id="1136"/>
      <w:r w:rsidRPr="00C67286">
        <w:t xml:space="preserve"> (CONF:7130).</w:t>
      </w:r>
    </w:p>
    <w:p w14:paraId="079631B1" w14:textId="77777777" w:rsidR="00875076" w:rsidRPr="00C67286" w:rsidRDefault="00875076" w:rsidP="00875076">
      <w:pPr>
        <w:numPr>
          <w:ilvl w:val="0"/>
          <w:numId w:val="44"/>
        </w:numPr>
        <w:spacing w:before="0" w:after="40" w:line="260" w:lineRule="exact"/>
      </w:pPr>
      <w:r w:rsidRPr="00C67286">
        <w:rPr>
          <w:rStyle w:val="keyword"/>
        </w:rPr>
        <w:t>SHALL</w:t>
      </w:r>
      <w:r w:rsidRPr="00C67286">
        <w:t xml:space="preserve"> contain exactly one [1..1] </w:t>
      </w:r>
      <w:r w:rsidRPr="00C67286">
        <w:rPr>
          <w:rStyle w:val="XMLnameBold"/>
        </w:rPr>
        <w:t>@moodCode</w:t>
      </w:r>
      <w:r w:rsidRPr="00C67286">
        <w:t>=</w:t>
      </w:r>
      <w:r w:rsidRPr="00C67286">
        <w:rPr>
          <w:rStyle w:val="XMLname"/>
        </w:rPr>
        <w:t>"EVN"</w:t>
      </w:r>
      <w:r w:rsidRPr="00C67286">
        <w:t xml:space="preserve"> Event (CodeSystem: </w:t>
      </w:r>
      <w:r w:rsidRPr="00C67286">
        <w:rPr>
          <w:rStyle w:val="XMLname"/>
        </w:rPr>
        <w:t>ActMood 2.16.840.1.113883.5.1001</w:t>
      </w:r>
      <w:r w:rsidRPr="00C67286">
        <w:t>)</w:t>
      </w:r>
      <w:bookmarkStart w:id="1137" w:name="C_7131"/>
      <w:bookmarkEnd w:id="1137"/>
      <w:r w:rsidRPr="00C67286">
        <w:t xml:space="preserve"> (CONF:7131).</w:t>
      </w:r>
    </w:p>
    <w:p w14:paraId="27FD10AB" w14:textId="77777777" w:rsidR="00875076" w:rsidRPr="00C67286" w:rsidRDefault="00875076" w:rsidP="00875076">
      <w:pPr>
        <w:numPr>
          <w:ilvl w:val="0"/>
          <w:numId w:val="44"/>
        </w:numPr>
        <w:spacing w:before="0" w:after="40" w:line="260" w:lineRule="exact"/>
      </w:pPr>
      <w:r w:rsidRPr="00C67286">
        <w:rPr>
          <w:rStyle w:val="keyword"/>
        </w:rPr>
        <w:t>SHALL</w:t>
      </w:r>
      <w:r w:rsidRPr="00C67286">
        <w:t xml:space="preserve"> contain exactly one [1..1] </w:t>
      </w:r>
      <w:r w:rsidRPr="00C67286">
        <w:rPr>
          <w:rStyle w:val="XMLnameBold"/>
        </w:rPr>
        <w:t>templateId</w:t>
      </w:r>
      <w:r w:rsidRPr="00C67286">
        <w:t xml:space="preserve"> (CONF:7136) such that it</w:t>
      </w:r>
    </w:p>
    <w:p w14:paraId="327540E5" w14:textId="77777777" w:rsidR="00875076" w:rsidRPr="00C67286" w:rsidRDefault="00875076" w:rsidP="00875076">
      <w:pPr>
        <w:numPr>
          <w:ilvl w:val="1"/>
          <w:numId w:val="44"/>
        </w:numPr>
        <w:spacing w:before="0" w:after="40" w:line="260" w:lineRule="exact"/>
      </w:pPr>
      <w:r w:rsidRPr="00C67286">
        <w:rPr>
          <w:rStyle w:val="keyword"/>
        </w:rPr>
        <w:t>SHALL</w:t>
      </w:r>
      <w:r w:rsidRPr="00C67286">
        <w:t xml:space="preserve"> contain exactly one [1..1] </w:t>
      </w:r>
      <w:r w:rsidRPr="00C67286">
        <w:rPr>
          <w:rStyle w:val="XMLnameBold"/>
        </w:rPr>
        <w:t>@root</w:t>
      </w:r>
      <w:r w:rsidRPr="00C67286">
        <w:t>=</w:t>
      </w:r>
      <w:r w:rsidRPr="00C67286">
        <w:rPr>
          <w:rStyle w:val="XMLname"/>
        </w:rPr>
        <w:t>"2.16.840.1.113883.10.20.22.4.2"</w:t>
      </w:r>
      <w:r w:rsidRPr="00C67286">
        <w:t xml:space="preserve"> (CONF:9138).</w:t>
      </w:r>
    </w:p>
    <w:p w14:paraId="574763B0" w14:textId="77777777" w:rsidR="00875076" w:rsidRPr="00C67286" w:rsidRDefault="00875076" w:rsidP="00875076">
      <w:pPr>
        <w:numPr>
          <w:ilvl w:val="0"/>
          <w:numId w:val="44"/>
        </w:numPr>
        <w:spacing w:before="0" w:after="40" w:line="260" w:lineRule="exact"/>
      </w:pPr>
      <w:r w:rsidRPr="00C67286">
        <w:rPr>
          <w:rStyle w:val="keyword"/>
        </w:rPr>
        <w:t>SHALL</w:t>
      </w:r>
      <w:r w:rsidRPr="00C67286">
        <w:t xml:space="preserve"> contain at least one [1..*] </w:t>
      </w:r>
      <w:r w:rsidRPr="00C67286">
        <w:rPr>
          <w:rStyle w:val="XMLnameBold"/>
        </w:rPr>
        <w:t>id</w:t>
      </w:r>
      <w:r w:rsidRPr="00C67286">
        <w:t xml:space="preserve"> (CONF:7137).</w:t>
      </w:r>
    </w:p>
    <w:p w14:paraId="68C83040" w14:textId="77777777" w:rsidR="00875076" w:rsidRPr="00C67286" w:rsidRDefault="00875076" w:rsidP="00875076">
      <w:pPr>
        <w:numPr>
          <w:ilvl w:val="1"/>
          <w:numId w:val="44"/>
        </w:numPr>
        <w:shd w:val="clear" w:color="auto" w:fill="FFFFFF"/>
        <w:spacing w:before="0" w:after="40" w:line="260" w:lineRule="exact"/>
      </w:pPr>
      <w:r w:rsidRPr="00C67286">
        <w:t>The first id represents this specific globally unique result observation.</w:t>
      </w:r>
    </w:p>
    <w:p w14:paraId="62EFF4DE" w14:textId="77777777" w:rsidR="00875076" w:rsidRPr="00C67286" w:rsidRDefault="00875076" w:rsidP="00875076">
      <w:pPr>
        <w:numPr>
          <w:ilvl w:val="1"/>
          <w:numId w:val="44"/>
        </w:numPr>
        <w:shd w:val="clear" w:color="auto" w:fill="FFFFFF"/>
        <w:spacing w:before="0" w:after="40" w:line="260" w:lineRule="exact"/>
      </w:pPr>
      <w:r w:rsidRPr="00C67286">
        <w:t>The second id represents the lesion ID which should</w:t>
      </w:r>
      <w:r w:rsidR="005F3FB5" w:rsidRPr="00C67286">
        <w:t xml:space="preserve"> </w:t>
      </w:r>
      <w:r w:rsidRPr="00C67286">
        <w:t>be an assigned numeric code that identifies lesions within a specific targetSiteCode.This lesion ID is used to link lesion specific data in this Result Observation – Cardiac with Procedure Activity Procedure - Cardiac.</w:t>
      </w:r>
    </w:p>
    <w:p w14:paraId="2A91DEE3" w14:textId="77777777" w:rsidR="00875076" w:rsidRPr="00C67286" w:rsidRDefault="00875076" w:rsidP="00875076">
      <w:pPr>
        <w:numPr>
          <w:ilvl w:val="0"/>
          <w:numId w:val="44"/>
        </w:numPr>
        <w:spacing w:before="0" w:after="40" w:line="260" w:lineRule="exact"/>
      </w:pPr>
      <w:r w:rsidRPr="00C67286">
        <w:rPr>
          <w:rStyle w:val="keyword"/>
        </w:rPr>
        <w:t>SHALL</w:t>
      </w:r>
      <w:r w:rsidRPr="00C67286">
        <w:t xml:space="preserve"> contain exactly one [1..1] </w:t>
      </w:r>
      <w:r w:rsidRPr="00C67286">
        <w:rPr>
          <w:rStyle w:val="XMLnameBold"/>
        </w:rPr>
        <w:t>code</w:t>
      </w:r>
      <w:r w:rsidRPr="00C67286">
        <w:t xml:space="preserve"> (CONF:7133).</w:t>
      </w:r>
    </w:p>
    <w:p w14:paraId="39207611" w14:textId="77777777" w:rsidR="00875076" w:rsidRPr="00C67286" w:rsidRDefault="00875076" w:rsidP="00875076">
      <w:pPr>
        <w:numPr>
          <w:ilvl w:val="1"/>
          <w:numId w:val="44"/>
        </w:numPr>
        <w:spacing w:before="0" w:after="40" w:line="260" w:lineRule="exact"/>
      </w:pPr>
      <w:r w:rsidRPr="00C67286">
        <w:rPr>
          <w:rStyle w:val="keyword"/>
        </w:rPr>
        <w:t>SHOULD</w:t>
      </w:r>
      <w:r w:rsidRPr="00C67286">
        <w:t xml:space="preserve"> be from LOINC (CodeSystem: 2.16.840.1.113883.6.1) or SNOMED CT (Value Set: 1.3.6.1.4.1.19376.1.4.1.5.38) (CONF:7166-CRC).</w:t>
      </w:r>
    </w:p>
    <w:p w14:paraId="2D5E4E95" w14:textId="77777777" w:rsidR="00875076" w:rsidRPr="00C67286" w:rsidRDefault="00875076" w:rsidP="00875076">
      <w:pPr>
        <w:numPr>
          <w:ilvl w:val="0"/>
          <w:numId w:val="44"/>
        </w:numPr>
        <w:spacing w:before="0" w:after="40" w:line="260" w:lineRule="exact"/>
      </w:pPr>
      <w:r w:rsidRPr="00C67286">
        <w:rPr>
          <w:rStyle w:val="keyword"/>
        </w:rPr>
        <w:t>SHOULD</w:t>
      </w:r>
      <w:r w:rsidRPr="00C67286">
        <w:t xml:space="preserve"> contain zero or one [0..1] </w:t>
      </w:r>
      <w:r w:rsidRPr="00C67286">
        <w:rPr>
          <w:rStyle w:val="XMLnameBold"/>
        </w:rPr>
        <w:t>text</w:t>
      </w:r>
      <w:r w:rsidRPr="00C67286">
        <w:t xml:space="preserve"> (CONF:7138).</w:t>
      </w:r>
    </w:p>
    <w:p w14:paraId="15F96CE5" w14:textId="77777777" w:rsidR="00875076" w:rsidRPr="00C67286" w:rsidRDefault="00875076" w:rsidP="00875076">
      <w:pPr>
        <w:numPr>
          <w:ilvl w:val="1"/>
          <w:numId w:val="44"/>
        </w:numPr>
        <w:spacing w:before="0" w:after="40" w:line="260" w:lineRule="exact"/>
      </w:pPr>
      <w:r w:rsidRPr="00C67286">
        <w:t xml:space="preserve">The text, if present, </w:t>
      </w:r>
      <w:r w:rsidRPr="00C67286">
        <w:rPr>
          <w:rStyle w:val="keyword"/>
        </w:rPr>
        <w:t>SHOULD</w:t>
      </w:r>
      <w:r w:rsidRPr="00C67286">
        <w:t xml:space="preserve"> contain zero or one [0..1] </w:t>
      </w:r>
      <w:r w:rsidRPr="00C67286">
        <w:rPr>
          <w:rStyle w:val="XMLnameBold"/>
        </w:rPr>
        <w:t>reference/@value</w:t>
      </w:r>
      <w:r w:rsidRPr="00C67286">
        <w:t xml:space="preserve"> (CONF:7139).</w:t>
      </w:r>
    </w:p>
    <w:p w14:paraId="1CD33A9A" w14:textId="77777777" w:rsidR="00875076" w:rsidRPr="00C67286" w:rsidRDefault="00875076" w:rsidP="00875076">
      <w:pPr>
        <w:numPr>
          <w:ilvl w:val="2"/>
          <w:numId w:val="44"/>
        </w:numPr>
        <w:spacing w:before="0" w:after="40" w:line="260" w:lineRule="exact"/>
      </w:pPr>
      <w:r w:rsidRPr="00C67286">
        <w:t xml:space="preserve">This reference/@value </w:t>
      </w:r>
      <w:r w:rsidRPr="00C67286">
        <w:rPr>
          <w:rStyle w:val="keyword"/>
        </w:rPr>
        <w:t>SHALL</w:t>
      </w:r>
      <w:r w:rsidRPr="00C67286">
        <w:t xml:space="preserve"> begin with a '#' and </w:t>
      </w:r>
      <w:r w:rsidRPr="00C67286">
        <w:rPr>
          <w:rStyle w:val="keyword"/>
        </w:rPr>
        <w:t>SHALL</w:t>
      </w:r>
      <w:r w:rsidRPr="00C67286">
        <w:t xml:space="preserve"> point to its corresponding narrative (using the approach defined in CDA Release 2, section 4.3.5.1) (CONF:9119).</w:t>
      </w:r>
    </w:p>
    <w:p w14:paraId="6E7BDC44" w14:textId="77777777" w:rsidR="00875076" w:rsidRPr="00C67286" w:rsidRDefault="00875076" w:rsidP="00875076">
      <w:pPr>
        <w:numPr>
          <w:ilvl w:val="0"/>
          <w:numId w:val="44"/>
        </w:numPr>
        <w:spacing w:before="0" w:after="40" w:line="260" w:lineRule="exact"/>
      </w:pPr>
      <w:r w:rsidRPr="00C67286">
        <w:rPr>
          <w:rStyle w:val="keyword"/>
        </w:rPr>
        <w:t>SHALL</w:t>
      </w:r>
      <w:r w:rsidRPr="00C67286">
        <w:t xml:space="preserve"> contain exactly one [1..1] </w:t>
      </w:r>
      <w:r w:rsidRPr="00C67286">
        <w:rPr>
          <w:rStyle w:val="XMLnameBold"/>
        </w:rPr>
        <w:t>statusCode</w:t>
      </w:r>
      <w:r w:rsidRPr="00C67286">
        <w:t>=</w:t>
      </w:r>
      <w:r w:rsidRPr="00C67286">
        <w:rPr>
          <w:rStyle w:val="XMLname"/>
        </w:rPr>
        <w:t>"completed"</w:t>
      </w:r>
      <w:r w:rsidRPr="00C67286">
        <w:t xml:space="preserve"> Completed (CodeSystem: </w:t>
      </w:r>
      <w:r w:rsidRPr="00C67286">
        <w:rPr>
          <w:rStyle w:val="XMLname"/>
        </w:rPr>
        <w:t>ActStatus 2.16.840.1.113883.5.14</w:t>
      </w:r>
      <w:r w:rsidRPr="00C67286">
        <w:t>)</w:t>
      </w:r>
      <w:bookmarkStart w:id="1138" w:name="C_7134"/>
      <w:bookmarkEnd w:id="1138"/>
      <w:r w:rsidRPr="00C67286">
        <w:t xml:space="preserve"> (CONF:7134).</w:t>
      </w:r>
    </w:p>
    <w:p w14:paraId="20BE10FE" w14:textId="77777777" w:rsidR="00875076" w:rsidRPr="00C67286" w:rsidRDefault="00875076" w:rsidP="00875076">
      <w:pPr>
        <w:numPr>
          <w:ilvl w:val="0"/>
          <w:numId w:val="44"/>
        </w:numPr>
        <w:spacing w:before="0" w:after="40" w:line="260" w:lineRule="exact"/>
      </w:pPr>
      <w:r w:rsidRPr="00C67286">
        <w:rPr>
          <w:rStyle w:val="keyword"/>
        </w:rPr>
        <w:t>SHALL</w:t>
      </w:r>
      <w:r w:rsidRPr="00C67286">
        <w:t xml:space="preserve"> contain exactly one [1..1] </w:t>
      </w:r>
      <w:r w:rsidRPr="00C67286">
        <w:rPr>
          <w:rStyle w:val="XMLnameBold"/>
        </w:rPr>
        <w:t>effectiveTime</w:t>
      </w:r>
      <w:r w:rsidRPr="00C67286">
        <w:t xml:space="preserve"> (CONF:7140).</w:t>
      </w:r>
    </w:p>
    <w:p w14:paraId="369EB684" w14:textId="77777777" w:rsidR="00875076" w:rsidRPr="00C67286" w:rsidRDefault="00875076" w:rsidP="00875076">
      <w:pPr>
        <w:numPr>
          <w:ilvl w:val="1"/>
          <w:numId w:val="44"/>
        </w:numPr>
        <w:spacing w:before="0" w:after="40" w:line="260" w:lineRule="exact"/>
      </w:pPr>
      <w:r w:rsidRPr="00C67286">
        <w:t>represents clinically effective time of the measurement, which may be when the measurement was performed (e.g., a BP measurement), or may be when sample was taken (and measured some time afterwards) (CONF:7141).</w:t>
      </w:r>
    </w:p>
    <w:p w14:paraId="01CCC26B" w14:textId="77777777" w:rsidR="00875076" w:rsidRPr="00C67286" w:rsidRDefault="00875076" w:rsidP="00875076">
      <w:pPr>
        <w:numPr>
          <w:ilvl w:val="0"/>
          <w:numId w:val="44"/>
        </w:numPr>
        <w:spacing w:before="0" w:after="40" w:line="260" w:lineRule="exact"/>
      </w:pPr>
      <w:r w:rsidRPr="00C67286">
        <w:rPr>
          <w:rStyle w:val="keyword"/>
        </w:rPr>
        <w:t>SHALL</w:t>
      </w:r>
      <w:r w:rsidRPr="00C67286">
        <w:t xml:space="preserve"> contain exactly one [1..1] </w:t>
      </w:r>
      <w:r w:rsidRPr="00C67286">
        <w:rPr>
          <w:rStyle w:val="XMLnameBold"/>
        </w:rPr>
        <w:t>value</w:t>
      </w:r>
      <w:r w:rsidRPr="00C67286">
        <w:t xml:space="preserve"> with @xsi:type="ANY" (CONF:7143).</w:t>
      </w:r>
    </w:p>
    <w:p w14:paraId="274B3BE5" w14:textId="77777777" w:rsidR="00875076" w:rsidRPr="00C67286" w:rsidRDefault="00875076" w:rsidP="00875076">
      <w:pPr>
        <w:numPr>
          <w:ilvl w:val="0"/>
          <w:numId w:val="44"/>
        </w:numPr>
        <w:spacing w:before="0" w:after="40" w:line="260" w:lineRule="exact"/>
      </w:pPr>
      <w:r w:rsidRPr="00C67286">
        <w:rPr>
          <w:rStyle w:val="keyword"/>
        </w:rPr>
        <w:t>SHOULD</w:t>
      </w:r>
      <w:r w:rsidRPr="00C67286">
        <w:t xml:space="preserve"> contain zero or more [0..*] </w:t>
      </w:r>
      <w:r w:rsidRPr="00C67286">
        <w:rPr>
          <w:rStyle w:val="XMLnameBold"/>
        </w:rPr>
        <w:t>interpretationCode</w:t>
      </w:r>
      <w:r w:rsidRPr="00C67286">
        <w:t xml:space="preserve"> (CONF:7147)</w:t>
      </w:r>
      <w:r w:rsidR="00887E40" w:rsidRPr="00C67286">
        <w:t xml:space="preserve">. </w:t>
      </w:r>
    </w:p>
    <w:p w14:paraId="0C457C71" w14:textId="77777777" w:rsidR="00875076" w:rsidRPr="00C67286" w:rsidRDefault="00875076" w:rsidP="00875076">
      <w:pPr>
        <w:numPr>
          <w:ilvl w:val="0"/>
          <w:numId w:val="44"/>
        </w:numPr>
        <w:spacing w:before="0" w:after="40" w:line="260" w:lineRule="exact"/>
      </w:pPr>
      <w:r w:rsidRPr="00C67286">
        <w:rPr>
          <w:rStyle w:val="keyword"/>
        </w:rPr>
        <w:t>MAY</w:t>
      </w:r>
      <w:r w:rsidRPr="00C67286">
        <w:t xml:space="preserve"> contain zero or one [0..1] </w:t>
      </w:r>
      <w:r w:rsidRPr="00C67286">
        <w:rPr>
          <w:rStyle w:val="XMLnameBold"/>
        </w:rPr>
        <w:t>methodCode</w:t>
      </w:r>
      <w:r w:rsidRPr="00C67286">
        <w:t xml:space="preserve"> (CONF:7148).</w:t>
      </w:r>
    </w:p>
    <w:p w14:paraId="60C3A0AA" w14:textId="77777777" w:rsidR="00875076" w:rsidRPr="00C67286" w:rsidRDefault="00875076" w:rsidP="00875076">
      <w:pPr>
        <w:numPr>
          <w:ilvl w:val="0"/>
          <w:numId w:val="44"/>
        </w:numPr>
        <w:spacing w:before="0" w:after="40" w:line="260" w:lineRule="exact"/>
      </w:pPr>
      <w:r w:rsidRPr="00C67286">
        <w:rPr>
          <w:rStyle w:val="keyword"/>
        </w:rPr>
        <w:t>MAY</w:t>
      </w:r>
      <w:r w:rsidRPr="00C67286">
        <w:t xml:space="preserve"> contain zero or one [0..1] </w:t>
      </w:r>
      <w:r w:rsidRPr="00C67286">
        <w:rPr>
          <w:rStyle w:val="XMLnameBold"/>
        </w:rPr>
        <w:t>targetSiteCode</w:t>
      </w:r>
      <w:r w:rsidRPr="00C67286">
        <w:t xml:space="preserve"> (CONF:7153).</w:t>
      </w:r>
    </w:p>
    <w:p w14:paraId="4BF77AA4" w14:textId="77777777" w:rsidR="00875076" w:rsidRPr="00C67286" w:rsidRDefault="00875076" w:rsidP="00875076">
      <w:pPr>
        <w:numPr>
          <w:ilvl w:val="1"/>
          <w:numId w:val="44"/>
        </w:numPr>
        <w:spacing w:before="0" w:after="40" w:line="260" w:lineRule="exact"/>
      </w:pPr>
      <w:r w:rsidRPr="00C67286">
        <w:lastRenderedPageBreak/>
        <w:t xml:space="preserve">The targetSiteCode, if present, </w:t>
      </w:r>
      <w:r w:rsidRPr="00C67286">
        <w:rPr>
          <w:rStyle w:val="keyword"/>
        </w:rPr>
        <w:t>SHALL</w:t>
      </w:r>
      <w:r w:rsidRPr="00C67286">
        <w:t xml:space="preserve"> contain exactly one [1..1] </w:t>
      </w:r>
      <w:r w:rsidRPr="00C67286">
        <w:rPr>
          <w:rStyle w:val="XMLnameBold"/>
        </w:rPr>
        <w:t>code</w:t>
      </w:r>
      <w:r w:rsidRPr="00C67286">
        <w:t xml:space="preserve"> where the @code </w:t>
      </w:r>
      <w:r w:rsidRPr="00C67286">
        <w:rPr>
          <w:rStyle w:val="keyword"/>
        </w:rPr>
        <w:t>SHALL</w:t>
      </w:r>
      <w:r w:rsidRPr="00C67286">
        <w:t xml:space="preserve"> be selected from ValueSet </w:t>
      </w:r>
      <w:r w:rsidRPr="00C67286">
        <w:rPr>
          <w:rFonts w:ascii="Courier New" w:hAnsi="Courier New" w:cs="Courier New"/>
          <w:sz w:val="20"/>
        </w:rPr>
        <w:t>Body Site</w:t>
      </w:r>
      <w:r w:rsidR="005F3FB5" w:rsidRPr="00C67286">
        <w:rPr>
          <w:rFonts w:ascii="Courier New" w:hAnsi="Courier New" w:cs="Courier New"/>
          <w:sz w:val="20"/>
        </w:rPr>
        <w:t xml:space="preserve"> </w:t>
      </w:r>
      <w:r w:rsidRPr="00C67286">
        <w:rPr>
          <w:rFonts w:ascii="Courier New" w:hAnsi="Courier New" w:cs="TimesNewRomanPSMT"/>
          <w:sz w:val="20"/>
        </w:rPr>
        <w:t xml:space="preserve">1.3.6.1.4.1.19376.1.4.1.5.32 </w:t>
      </w:r>
      <w:r w:rsidRPr="00C67286">
        <w:rPr>
          <w:rStyle w:val="keyword"/>
        </w:rPr>
        <w:t>STATIC</w:t>
      </w:r>
      <w:r w:rsidRPr="00C67286">
        <w:t xml:space="preserve"> (CONF:CRC).</w:t>
      </w:r>
    </w:p>
    <w:p w14:paraId="7028BA18" w14:textId="77777777" w:rsidR="00875076" w:rsidRPr="00C67286" w:rsidRDefault="00875076" w:rsidP="00875076">
      <w:pPr>
        <w:numPr>
          <w:ilvl w:val="0"/>
          <w:numId w:val="44"/>
        </w:numPr>
        <w:spacing w:before="0" w:after="40" w:line="260" w:lineRule="exact"/>
      </w:pPr>
      <w:r w:rsidRPr="00C67286">
        <w:rPr>
          <w:rStyle w:val="keyword"/>
        </w:rPr>
        <w:t>MAY</w:t>
      </w:r>
      <w:r w:rsidRPr="00C67286">
        <w:t xml:space="preserve"> contain zero or one [0..1] </w:t>
      </w:r>
      <w:r w:rsidRPr="00C67286">
        <w:rPr>
          <w:rStyle w:val="XMLnameBold"/>
        </w:rPr>
        <w:t>author</w:t>
      </w:r>
      <w:r w:rsidRPr="00C67286">
        <w:t xml:space="preserve"> (CONF:7149).</w:t>
      </w:r>
    </w:p>
    <w:p w14:paraId="657826B9" w14:textId="77777777" w:rsidR="00875076" w:rsidRPr="00C67286" w:rsidRDefault="00875076" w:rsidP="00875076">
      <w:pPr>
        <w:numPr>
          <w:ilvl w:val="0"/>
          <w:numId w:val="44"/>
        </w:numPr>
        <w:spacing w:before="0" w:after="40" w:line="260" w:lineRule="exact"/>
      </w:pPr>
      <w:r w:rsidRPr="00C67286">
        <w:rPr>
          <w:rStyle w:val="keyword"/>
        </w:rPr>
        <w:t>SHOULD</w:t>
      </w:r>
      <w:r w:rsidRPr="00C67286">
        <w:t xml:space="preserve"> contain zero or more [0..*] </w:t>
      </w:r>
      <w:r w:rsidRPr="00C67286">
        <w:rPr>
          <w:rStyle w:val="XMLnameBold"/>
        </w:rPr>
        <w:t>referenceRange</w:t>
      </w:r>
      <w:r w:rsidRPr="00C67286">
        <w:t xml:space="preserve"> (CONF:7150).</w:t>
      </w:r>
    </w:p>
    <w:p w14:paraId="4D7278B9" w14:textId="77777777" w:rsidR="00875076" w:rsidRPr="00C67286" w:rsidRDefault="00875076" w:rsidP="00875076">
      <w:pPr>
        <w:numPr>
          <w:ilvl w:val="1"/>
          <w:numId w:val="44"/>
        </w:numPr>
        <w:spacing w:before="0" w:after="40" w:line="260" w:lineRule="exact"/>
      </w:pPr>
      <w:r w:rsidRPr="00C67286">
        <w:t xml:space="preserve">The referenceRange, if present, </w:t>
      </w:r>
      <w:r w:rsidRPr="00C67286">
        <w:rPr>
          <w:rStyle w:val="keyword"/>
        </w:rPr>
        <w:t>SHALL</w:t>
      </w:r>
      <w:r w:rsidRPr="00C67286">
        <w:t xml:space="preserve"> contain exactly one [1..1] </w:t>
      </w:r>
      <w:r w:rsidRPr="00C67286">
        <w:rPr>
          <w:rStyle w:val="XMLnameBold"/>
        </w:rPr>
        <w:t>observationRange</w:t>
      </w:r>
      <w:r w:rsidRPr="00C67286">
        <w:t xml:space="preserve"> (CONF:7151).</w:t>
      </w:r>
    </w:p>
    <w:p w14:paraId="3B8E322A" w14:textId="77777777" w:rsidR="00875076" w:rsidRPr="00C67286" w:rsidRDefault="00875076" w:rsidP="00875076">
      <w:pPr>
        <w:numPr>
          <w:ilvl w:val="2"/>
          <w:numId w:val="44"/>
        </w:numPr>
        <w:spacing w:before="0" w:after="40" w:line="260" w:lineRule="exact"/>
      </w:pPr>
      <w:r w:rsidRPr="00C67286">
        <w:t xml:space="preserve">This observationRange </w:t>
      </w:r>
      <w:r w:rsidRPr="00C67286">
        <w:rPr>
          <w:rStyle w:val="keyword"/>
        </w:rPr>
        <w:t>SHALL NOT</w:t>
      </w:r>
      <w:r w:rsidRPr="00C67286">
        <w:t xml:space="preserve"> contain [0..0] </w:t>
      </w:r>
      <w:r w:rsidRPr="00C67286">
        <w:rPr>
          <w:rStyle w:val="XMLnameBold"/>
        </w:rPr>
        <w:t>code</w:t>
      </w:r>
      <w:r w:rsidRPr="00C67286">
        <w:t xml:space="preserve"> (CONF:7152).</w:t>
      </w:r>
    </w:p>
    <w:p w14:paraId="592750BE" w14:textId="77777777" w:rsidR="00875076" w:rsidRPr="00C67286" w:rsidRDefault="00875076" w:rsidP="00875076">
      <w:pPr>
        <w:numPr>
          <w:ilvl w:val="0"/>
          <w:numId w:val="44"/>
        </w:numPr>
        <w:spacing w:before="0" w:after="40" w:line="260" w:lineRule="exact"/>
      </w:pPr>
      <w:r w:rsidRPr="00C67286">
        <w:rPr>
          <w:rStyle w:val="keyword"/>
        </w:rPr>
        <w:t>SHOULD</w:t>
      </w:r>
      <w:r w:rsidRPr="00C67286">
        <w:t xml:space="preserve"> contain zero or one [0..1] </w:t>
      </w:r>
      <w:r w:rsidRPr="00C67286">
        <w:rPr>
          <w:rStyle w:val="XMLnameBold"/>
        </w:rPr>
        <w:t>entryRelationship</w:t>
      </w:r>
      <w:r w:rsidRPr="00C67286">
        <w:t xml:space="preserve"> (CONF:CRC-xxx) such that it</w:t>
      </w:r>
    </w:p>
    <w:p w14:paraId="545180E8" w14:textId="77777777" w:rsidR="00875076" w:rsidRPr="00C67286" w:rsidRDefault="00875076" w:rsidP="00875076">
      <w:pPr>
        <w:numPr>
          <w:ilvl w:val="1"/>
          <w:numId w:val="44"/>
        </w:numPr>
        <w:spacing w:before="0" w:after="40" w:line="260" w:lineRule="exact"/>
      </w:pPr>
      <w:r w:rsidRPr="00C67286">
        <w:rPr>
          <w:rStyle w:val="keyword"/>
        </w:rPr>
        <w:t>SHALL</w:t>
      </w:r>
      <w:r w:rsidRPr="00C67286">
        <w:t xml:space="preserve"> contain exactly one [1..1] </w:t>
      </w:r>
      <w:r w:rsidRPr="00C67286">
        <w:rPr>
          <w:rStyle w:val="XMLnameBold"/>
        </w:rPr>
        <w:t>@typeCode</w:t>
      </w:r>
      <w:r w:rsidRPr="00C67286">
        <w:t>=</w:t>
      </w:r>
      <w:r w:rsidRPr="00C67286">
        <w:rPr>
          <w:rStyle w:val="XMLname"/>
        </w:rPr>
        <w:t>"SUBJ"</w:t>
      </w:r>
      <w:r w:rsidRPr="00C67286">
        <w:t xml:space="preserve"> Has subject (CodeSystem: </w:t>
      </w:r>
      <w:r w:rsidRPr="00C67286">
        <w:rPr>
          <w:rStyle w:val="XMLname"/>
        </w:rPr>
        <w:t>HL7ActRelationshipType 2.16.840.1.113883.5.1002</w:t>
      </w:r>
      <w:r w:rsidRPr="00C67286">
        <w:t>) (CONF:CRC-xxx).</w:t>
      </w:r>
    </w:p>
    <w:p w14:paraId="55CB3619" w14:textId="77777777" w:rsidR="00875076" w:rsidRPr="00C67286" w:rsidRDefault="00875076" w:rsidP="00875076">
      <w:pPr>
        <w:numPr>
          <w:ilvl w:val="1"/>
          <w:numId w:val="44"/>
        </w:numPr>
        <w:spacing w:before="0" w:after="40" w:line="260" w:lineRule="exact"/>
      </w:pPr>
      <w:r w:rsidRPr="00C67286">
        <w:rPr>
          <w:rStyle w:val="keyword"/>
        </w:rPr>
        <w:t>SHALL</w:t>
      </w:r>
      <w:r w:rsidRPr="00C67286">
        <w:t xml:space="preserve"> contain exactly one [1..1] </w:t>
      </w:r>
      <w:r w:rsidRPr="00C67286">
        <w:rPr>
          <w:rStyle w:val="XMLnameBold"/>
        </w:rPr>
        <w:t>@inversionInd</w:t>
      </w:r>
      <w:r w:rsidRPr="00C67286">
        <w:t>=</w:t>
      </w:r>
      <w:r w:rsidRPr="00C67286">
        <w:rPr>
          <w:rStyle w:val="XMLname"/>
        </w:rPr>
        <w:t>"true"</w:t>
      </w:r>
      <w:r w:rsidRPr="00C67286">
        <w:t xml:space="preserve"> TRUE (CONF:CRC-xxx).</w:t>
      </w:r>
    </w:p>
    <w:p w14:paraId="6FE7338C" w14:textId="77777777" w:rsidR="00875076" w:rsidRPr="00C67286" w:rsidRDefault="00875076" w:rsidP="00875076">
      <w:pPr>
        <w:numPr>
          <w:ilvl w:val="1"/>
          <w:numId w:val="44"/>
        </w:numPr>
        <w:spacing w:before="0" w:after="40" w:line="260" w:lineRule="exact"/>
      </w:pPr>
      <w:r w:rsidRPr="00C67286">
        <w:rPr>
          <w:rStyle w:val="keyword"/>
        </w:rPr>
        <w:t>SHALL</w:t>
      </w:r>
      <w:r w:rsidRPr="00C67286">
        <w:t xml:space="preserve"> contain exactly one [1..1] </w:t>
      </w:r>
      <w:r w:rsidRPr="00C67286">
        <w:rPr>
          <w:rStyle w:val="HyperlinkCourierBold"/>
          <w:color w:val="auto"/>
        </w:rPr>
        <w:t>Severity Observation</w:t>
      </w:r>
      <w:r w:rsidRPr="00C67286">
        <w:rPr>
          <w:rStyle w:val="XMLname"/>
        </w:rPr>
        <w:t xml:space="preserve"> (2.16.840.1.113883.10.20.22.4.8)</w:t>
      </w:r>
      <w:r w:rsidRPr="00C67286">
        <w:t xml:space="preserve"> (CONF:CRC-xxx).</w:t>
      </w:r>
    </w:p>
    <w:p w14:paraId="13B1733B" w14:textId="77777777" w:rsidR="00875076" w:rsidRPr="00C67286" w:rsidRDefault="00875076" w:rsidP="008358E5">
      <w:pPr>
        <w:pStyle w:val="Example"/>
        <w:rPr>
          <w:lang w:val="en-US"/>
        </w:rPr>
      </w:pPr>
      <w:r w:rsidRPr="00C67286">
        <w:rPr>
          <w:lang w:val="en-US"/>
        </w:rPr>
        <w:t>&lt;observation classCode="OBS" moodCode="EVN"&gt;</w:t>
      </w:r>
    </w:p>
    <w:p w14:paraId="199E4B2B" w14:textId="77777777" w:rsidR="00875076" w:rsidRPr="00C67286" w:rsidRDefault="00875076" w:rsidP="00B92EA1">
      <w:pPr>
        <w:pStyle w:val="Example"/>
        <w:rPr>
          <w:lang w:val="en-US"/>
        </w:rPr>
      </w:pPr>
      <w:r w:rsidRPr="00C67286">
        <w:rPr>
          <w:lang w:val="en-US"/>
        </w:rPr>
        <w:t xml:space="preserve">  &lt;templateId root="1.3.6.1.4.1.19376.1.4.1.4.16"/&gt;</w:t>
      </w:r>
    </w:p>
    <w:p w14:paraId="68B674F4" w14:textId="77777777" w:rsidR="00875076" w:rsidRPr="00C67286" w:rsidRDefault="00875076" w:rsidP="0071309E">
      <w:pPr>
        <w:pStyle w:val="Example"/>
        <w:rPr>
          <w:lang w:val="en-US"/>
        </w:rPr>
      </w:pPr>
      <w:r w:rsidRPr="00C67286">
        <w:rPr>
          <w:lang w:val="en-US"/>
        </w:rPr>
        <w:t xml:space="preserve">  &lt;!-- Result Observation template --&gt;</w:t>
      </w:r>
    </w:p>
    <w:p w14:paraId="3AB1A7A8" w14:textId="77777777" w:rsidR="00875076" w:rsidRPr="00C67286" w:rsidRDefault="00875076" w:rsidP="004070FB">
      <w:pPr>
        <w:pStyle w:val="Example"/>
        <w:rPr>
          <w:lang w:val="en-US"/>
        </w:rPr>
      </w:pPr>
      <w:r w:rsidRPr="00C67286">
        <w:rPr>
          <w:lang w:val="en-US"/>
        </w:rPr>
        <w:t xml:space="preserve">  &lt;id root="c6f88321-67ad-11db-bd13-0800200c9a66"/&gt;</w:t>
      </w:r>
    </w:p>
    <w:p w14:paraId="4C79AAE7" w14:textId="77777777" w:rsidR="00875076" w:rsidRPr="00C67286" w:rsidRDefault="00875076" w:rsidP="0070762D">
      <w:pPr>
        <w:pStyle w:val="Example"/>
        <w:rPr>
          <w:lang w:val="en-US"/>
        </w:rPr>
      </w:pPr>
      <w:r w:rsidRPr="00C67286">
        <w:rPr>
          <w:lang w:val="en-US"/>
        </w:rPr>
        <w:t xml:space="preserve">  &lt;!-- This second ID represents the lesion ID --&gt;</w:t>
      </w:r>
    </w:p>
    <w:p w14:paraId="729E35B5" w14:textId="77777777" w:rsidR="00875076" w:rsidRPr="00C67286" w:rsidRDefault="00875076" w:rsidP="0070762D">
      <w:pPr>
        <w:pStyle w:val="Example"/>
        <w:rPr>
          <w:lang w:val="en-US"/>
        </w:rPr>
      </w:pPr>
      <w:r w:rsidRPr="00C67286">
        <w:rPr>
          <w:lang w:val="en-US"/>
        </w:rPr>
        <w:t xml:space="preserve">  &lt;id root="107c2dc0-67a5-11db-bd13-0800200c9a66" extension="1"/&gt;</w:t>
      </w:r>
    </w:p>
    <w:p w14:paraId="3A7F6022" w14:textId="77777777" w:rsidR="00875076" w:rsidRPr="00C67286" w:rsidRDefault="00875076" w:rsidP="00D05B7C">
      <w:pPr>
        <w:pStyle w:val="Example"/>
        <w:rPr>
          <w:lang w:val="en-US"/>
        </w:rPr>
      </w:pPr>
      <w:r w:rsidRPr="00C67286">
        <w:rPr>
          <w:lang w:val="en-US"/>
        </w:rPr>
        <w:t xml:space="preserve">  &lt;code code="</w:t>
      </w:r>
      <w:r w:rsidRPr="00C67286">
        <w:rPr>
          <w:rFonts w:eastAsia="Calibri"/>
          <w:lang w:val="en-US"/>
        </w:rPr>
        <w:t>233970002</w:t>
      </w:r>
      <w:r w:rsidRPr="00C67286">
        <w:rPr>
          <w:lang w:val="en-US"/>
        </w:rPr>
        <w:t xml:space="preserve">" </w:t>
      </w:r>
    </w:p>
    <w:p w14:paraId="4397CA19" w14:textId="77777777" w:rsidR="00875076" w:rsidRPr="00C67286" w:rsidRDefault="00875076" w:rsidP="00D05B7C">
      <w:pPr>
        <w:pStyle w:val="Example"/>
        <w:rPr>
          <w:lang w:val="en-US"/>
        </w:rPr>
      </w:pPr>
      <w:r w:rsidRPr="00C67286">
        <w:rPr>
          <w:lang w:val="en-US"/>
        </w:rPr>
        <w:t xml:space="preserve">          codeSystem="2.16.840.1.113883.6.96"</w:t>
      </w:r>
    </w:p>
    <w:p w14:paraId="31310171" w14:textId="77777777" w:rsidR="00875076" w:rsidRPr="00C67286" w:rsidRDefault="00875076" w:rsidP="00D05B7C">
      <w:pPr>
        <w:pStyle w:val="Example"/>
        <w:rPr>
          <w:lang w:val="en-US"/>
        </w:rPr>
      </w:pPr>
      <w:r w:rsidRPr="00C67286">
        <w:rPr>
          <w:lang w:val="en-US"/>
        </w:rPr>
        <w:t xml:space="preserve">          codeSystemName="SNOMED CT" </w:t>
      </w:r>
    </w:p>
    <w:p w14:paraId="40111628" w14:textId="77777777" w:rsidR="00875076" w:rsidRPr="00C67286" w:rsidRDefault="00875076" w:rsidP="00D05B7C">
      <w:pPr>
        <w:pStyle w:val="Example"/>
        <w:rPr>
          <w:lang w:val="en-US"/>
        </w:rPr>
      </w:pPr>
      <w:r w:rsidRPr="00C67286">
        <w:rPr>
          <w:lang w:val="en-US"/>
        </w:rPr>
        <w:t xml:space="preserve">          displayName="Post procedure stenosis"/&gt;</w:t>
      </w:r>
    </w:p>
    <w:p w14:paraId="6A8BC8A8" w14:textId="77777777" w:rsidR="00875076" w:rsidRPr="00C67286" w:rsidRDefault="00875076" w:rsidP="00831FF5">
      <w:pPr>
        <w:pStyle w:val="Example"/>
        <w:rPr>
          <w:lang w:val="en-US"/>
        </w:rPr>
      </w:pPr>
      <w:r w:rsidRPr="00C67286">
        <w:rPr>
          <w:lang w:val="en-US"/>
        </w:rPr>
        <w:t xml:space="preserve">  &lt;text&gt;&lt;reference value="1"/&gt;&lt;/text&gt;</w:t>
      </w:r>
    </w:p>
    <w:p w14:paraId="0F9DC3DA" w14:textId="77777777" w:rsidR="00875076" w:rsidRPr="00C67286" w:rsidRDefault="00875076" w:rsidP="005360E4">
      <w:pPr>
        <w:pStyle w:val="Example"/>
        <w:rPr>
          <w:lang w:val="en-US"/>
        </w:rPr>
      </w:pPr>
      <w:r w:rsidRPr="00C67286">
        <w:rPr>
          <w:lang w:val="en-US"/>
        </w:rPr>
        <w:t xml:space="preserve">  &lt;statusCode code="completed"/&gt;</w:t>
      </w:r>
    </w:p>
    <w:p w14:paraId="326F4E79" w14:textId="77777777" w:rsidR="00875076" w:rsidRPr="00C67286" w:rsidRDefault="00875076" w:rsidP="005360E4">
      <w:pPr>
        <w:pStyle w:val="Example"/>
        <w:rPr>
          <w:lang w:val="en-US"/>
        </w:rPr>
      </w:pPr>
      <w:r w:rsidRPr="00C67286">
        <w:rPr>
          <w:lang w:val="en-US"/>
        </w:rPr>
        <w:t xml:space="preserve">  &lt;effectiveTime value="19991114"/&gt;</w:t>
      </w:r>
    </w:p>
    <w:p w14:paraId="73224E59" w14:textId="77777777" w:rsidR="00875076" w:rsidRPr="00C67286" w:rsidRDefault="00875076" w:rsidP="005360E4">
      <w:pPr>
        <w:pStyle w:val="Example"/>
        <w:rPr>
          <w:lang w:val="en-US"/>
        </w:rPr>
      </w:pPr>
      <w:r w:rsidRPr="00C67286">
        <w:rPr>
          <w:lang w:val="en-US"/>
        </w:rPr>
        <w:t xml:space="preserve">  &lt;targetSiteCode code="41879009"    </w:t>
      </w:r>
      <w:r w:rsidRPr="00C67286">
        <w:rPr>
          <w:lang w:val="en-US"/>
        </w:rPr>
        <w:tab/>
        <w:t xml:space="preserve">  </w:t>
      </w:r>
      <w:r w:rsidRPr="00C67286">
        <w:rPr>
          <w:lang w:val="en-US"/>
        </w:rPr>
        <w:tab/>
        <w:t xml:space="preserve"> </w:t>
      </w:r>
      <w:r w:rsidRPr="00C67286">
        <w:rPr>
          <w:lang w:val="en-US"/>
        </w:rPr>
        <w:tab/>
      </w:r>
      <w:r w:rsidRPr="00C67286">
        <w:rPr>
          <w:lang w:val="en-US"/>
        </w:rPr>
        <w:tab/>
      </w:r>
      <w:r w:rsidRPr="00C67286">
        <w:rPr>
          <w:lang w:val="en-US"/>
        </w:rPr>
        <w:tab/>
        <w:t xml:space="preserve">codeSystem="1.3.6.1.4.1.19376.1.4.1.5.32" </w:t>
      </w:r>
    </w:p>
    <w:p w14:paraId="062496BC" w14:textId="77777777" w:rsidR="00875076" w:rsidRPr="00C67286" w:rsidRDefault="00875076" w:rsidP="005360E4">
      <w:pPr>
        <w:pStyle w:val="Example"/>
        <w:rPr>
          <w:lang w:val="en-US"/>
        </w:rPr>
      </w:pPr>
      <w:r w:rsidRPr="00C67286">
        <w:rPr>
          <w:lang w:val="en-US"/>
        </w:rPr>
        <w:t xml:space="preserve">       displayName="Distal RCA"/&gt;</w:t>
      </w:r>
    </w:p>
    <w:p w14:paraId="44B75B13" w14:textId="77777777" w:rsidR="00875076" w:rsidRPr="00C67286" w:rsidRDefault="00875076" w:rsidP="005360E4">
      <w:pPr>
        <w:pStyle w:val="Example"/>
        <w:rPr>
          <w:lang w:val="en-US"/>
        </w:rPr>
      </w:pPr>
      <w:r w:rsidRPr="00C67286">
        <w:rPr>
          <w:lang w:val="en-US"/>
        </w:rPr>
        <w:t xml:space="preserve">  &lt;value xsi:type="PQ" value="0" unit="%"/&gt;</w:t>
      </w:r>
    </w:p>
    <w:p w14:paraId="492DCB42" w14:textId="77777777" w:rsidR="00875076" w:rsidRPr="00C67286" w:rsidRDefault="00875076" w:rsidP="005360E4">
      <w:pPr>
        <w:pStyle w:val="Example"/>
        <w:rPr>
          <w:lang w:val="en-US"/>
        </w:rPr>
      </w:pPr>
      <w:r w:rsidRPr="00C67286">
        <w:rPr>
          <w:lang w:val="en-US"/>
        </w:rPr>
        <w:t xml:space="preserve">  &lt;interpretationCode code="N" codeSystem="2.16.840.1.113883.5.83"/&gt;</w:t>
      </w:r>
    </w:p>
    <w:p w14:paraId="7CDB7744" w14:textId="77777777" w:rsidR="00875076" w:rsidRPr="00C67286" w:rsidRDefault="00875076" w:rsidP="005360E4">
      <w:pPr>
        <w:pStyle w:val="Example"/>
        <w:rPr>
          <w:lang w:val="en-US"/>
        </w:rPr>
      </w:pPr>
      <w:r w:rsidRPr="00C67286">
        <w:rPr>
          <w:lang w:val="en-US"/>
        </w:rPr>
        <w:t>&lt;/observation&gt;</w:t>
      </w:r>
    </w:p>
    <w:p w14:paraId="0A7B792C" w14:textId="77777777" w:rsidR="00875076" w:rsidRPr="00C67286" w:rsidRDefault="00940FC7" w:rsidP="00875076">
      <w:pPr>
        <w:pStyle w:val="FigureTitle"/>
        <w:rPr>
          <w:rFonts w:eastAsia="?l?r ??’c"/>
          <w:lang w:eastAsia="zh-CN"/>
        </w:rPr>
      </w:pPr>
      <w:r w:rsidRPr="00C67286">
        <w:rPr>
          <w:rFonts w:eastAsia="?l?r ??’c"/>
          <w:lang w:eastAsia="zh-CN"/>
        </w:rPr>
        <w:t>e.g.,</w:t>
      </w:r>
      <w:r w:rsidR="001055CB" w:rsidRPr="00C67286">
        <w:rPr>
          <w:rFonts w:eastAsia="?l?r ??’c"/>
          <w:lang w:eastAsia="zh-CN"/>
        </w:rPr>
        <w:t xml:space="preserve"> </w:t>
      </w:r>
      <w:r w:rsidR="00875076" w:rsidRPr="00C67286">
        <w:rPr>
          <w:rFonts w:eastAsia="?l?r ??’c"/>
          <w:lang w:eastAsia="zh-CN"/>
        </w:rPr>
        <w:t>Figure 6</w:t>
      </w:r>
      <w:r w:rsidR="00875076" w:rsidRPr="00C67286">
        <w:t>.3.4.E-1</w:t>
      </w:r>
      <w:r w:rsidR="00875076" w:rsidRPr="00C67286">
        <w:rPr>
          <w:rFonts w:eastAsia="?l?r ??’c"/>
          <w:lang w:eastAsia="zh-CN"/>
        </w:rPr>
        <w:t>: Result observation example</w:t>
      </w:r>
      <w:r w:rsidR="00746A3D" w:rsidRPr="00C67286">
        <w:rPr>
          <w:rFonts w:eastAsia="?l?r ??’c"/>
          <w:lang w:eastAsia="zh-CN"/>
        </w:rPr>
        <w:t xml:space="preserve"> &gt;</w:t>
      </w:r>
    </w:p>
    <w:p w14:paraId="3DE43E10" w14:textId="77777777" w:rsidR="00875076" w:rsidRPr="00C67286" w:rsidRDefault="00875076" w:rsidP="00875076">
      <w:pPr>
        <w:pStyle w:val="BodyText"/>
        <w:rPr>
          <w:szCs w:val="24"/>
          <w:lang w:eastAsia="x-none"/>
        </w:rPr>
      </w:pPr>
    </w:p>
    <w:p w14:paraId="782DC4AD" w14:textId="77777777" w:rsidR="00983131" w:rsidRPr="00C67286" w:rsidRDefault="00983131" w:rsidP="00983131">
      <w:pPr>
        <w:pStyle w:val="BodyText"/>
        <w:rPr>
          <w:szCs w:val="24"/>
          <w:lang w:eastAsia="x-none"/>
        </w:rPr>
      </w:pPr>
    </w:p>
    <w:p w14:paraId="0EDF0B06" w14:textId="77777777" w:rsidR="00983131" w:rsidRPr="00C67286" w:rsidRDefault="00983131" w:rsidP="00597DB2">
      <w:pPr>
        <w:pStyle w:val="AuthorInstructions"/>
      </w:pPr>
      <w:r w:rsidRPr="00C67286">
        <w:t>### End Discrete Conformance Format - Entry</w:t>
      </w:r>
    </w:p>
    <w:p w14:paraId="1DB6A77E" w14:textId="77777777" w:rsidR="004B7094" w:rsidRPr="00C67286" w:rsidRDefault="004B7094" w:rsidP="004B7094">
      <w:pPr>
        <w:pStyle w:val="BodyText"/>
      </w:pPr>
    </w:p>
    <w:p w14:paraId="03445D1A" w14:textId="77777777" w:rsidR="004B7094" w:rsidRPr="00C67286" w:rsidRDefault="004B7094" w:rsidP="004B7094">
      <w:pPr>
        <w:pStyle w:val="EditorInstructions"/>
      </w:pPr>
      <w:r w:rsidRPr="00C67286">
        <w:t>Add to section</w:t>
      </w:r>
      <w:r w:rsidR="001439BB" w:rsidRPr="00C67286">
        <w:t>s 6.4 and 6.5 Value Sets</w:t>
      </w:r>
    </w:p>
    <w:p w14:paraId="70B45721" w14:textId="77777777" w:rsidR="004B7094" w:rsidRPr="00C67286" w:rsidRDefault="004B7094" w:rsidP="004B7094">
      <w:pPr>
        <w:pStyle w:val="BodyText"/>
        <w:rPr>
          <w:lang w:eastAsia="x-none"/>
        </w:rPr>
      </w:pPr>
    </w:p>
    <w:p w14:paraId="517F7F08" w14:textId="77777777" w:rsidR="004B7094" w:rsidRPr="00C67286" w:rsidRDefault="001439BB" w:rsidP="001439BB">
      <w:pPr>
        <w:pStyle w:val="Heading2"/>
        <w:numPr>
          <w:ilvl w:val="1"/>
          <w:numId w:val="35"/>
        </w:numPr>
        <w:rPr>
          <w:noProof w:val="0"/>
        </w:rPr>
      </w:pPr>
      <w:bookmarkStart w:id="1139" w:name="_Toc345074727"/>
      <w:r w:rsidRPr="00C67286">
        <w:rPr>
          <w:noProof w:val="0"/>
        </w:rPr>
        <w:lastRenderedPageBreak/>
        <w:t>Section not applicable</w:t>
      </w:r>
      <w:bookmarkEnd w:id="1139"/>
    </w:p>
    <w:p w14:paraId="233931FF" w14:textId="77777777" w:rsidR="001439BB" w:rsidRPr="00C67286" w:rsidRDefault="001439BB" w:rsidP="00630F33">
      <w:pPr>
        <w:pStyle w:val="BodyText"/>
        <w:rPr>
          <w:lang w:eastAsia="x-none"/>
        </w:rPr>
      </w:pPr>
      <w:r w:rsidRPr="00C67286">
        <w:rPr>
          <w:lang w:eastAsia="x-none"/>
        </w:rPr>
        <w:t>This heading is not</w:t>
      </w:r>
      <w:r w:rsidR="00875076" w:rsidRPr="00C67286">
        <w:rPr>
          <w:lang w:eastAsia="x-none"/>
        </w:rPr>
        <w:t xml:space="preserve"> currently</w:t>
      </w:r>
      <w:r w:rsidRPr="00C67286">
        <w:rPr>
          <w:lang w:eastAsia="x-none"/>
        </w:rPr>
        <w:t xml:space="preserve"> used in a CDA document.</w:t>
      </w:r>
    </w:p>
    <w:p w14:paraId="643FC02D" w14:textId="77777777" w:rsidR="001439BB" w:rsidRPr="00C67286" w:rsidRDefault="00255462" w:rsidP="001439BB">
      <w:pPr>
        <w:pStyle w:val="Heading2"/>
        <w:numPr>
          <w:ilvl w:val="1"/>
          <w:numId w:val="35"/>
        </w:numPr>
        <w:rPr>
          <w:noProof w:val="0"/>
        </w:rPr>
      </w:pPr>
      <w:bookmarkStart w:id="1140" w:name="_Toc335730763"/>
      <w:bookmarkStart w:id="1141" w:name="_Toc336000666"/>
      <w:bookmarkStart w:id="1142" w:name="_Toc336002388"/>
      <w:bookmarkStart w:id="1143" w:name="_Toc336006583"/>
      <w:bookmarkStart w:id="1144" w:name="_Toc335730764"/>
      <w:bookmarkStart w:id="1145" w:name="_Toc336000667"/>
      <w:bookmarkStart w:id="1146" w:name="_Toc336002389"/>
      <w:bookmarkStart w:id="1147" w:name="_Toc336006584"/>
      <w:bookmarkStart w:id="1148" w:name="_Toc345074728"/>
      <w:bookmarkStart w:id="1149" w:name="_Toc291167547"/>
      <w:bookmarkStart w:id="1150" w:name="_Toc291231486"/>
      <w:bookmarkStart w:id="1151" w:name="_Toc296340423"/>
      <w:bookmarkEnd w:id="1140"/>
      <w:bookmarkEnd w:id="1141"/>
      <w:bookmarkEnd w:id="1142"/>
      <w:bookmarkEnd w:id="1143"/>
      <w:bookmarkEnd w:id="1144"/>
      <w:bookmarkEnd w:id="1145"/>
      <w:bookmarkEnd w:id="1146"/>
      <w:bookmarkEnd w:id="1147"/>
      <w:r w:rsidRPr="00C67286">
        <w:rPr>
          <w:noProof w:val="0"/>
        </w:rPr>
        <w:t xml:space="preserve">&lt;Domain Acronym&gt; </w:t>
      </w:r>
      <w:r w:rsidR="001439BB" w:rsidRPr="00C67286">
        <w:rPr>
          <w:noProof w:val="0"/>
        </w:rPr>
        <w:t>Value Sets</w:t>
      </w:r>
      <w:bookmarkEnd w:id="1148"/>
    </w:p>
    <w:p w14:paraId="7CBC758E" w14:textId="77777777" w:rsidR="00865DF9" w:rsidRPr="00C67286" w:rsidRDefault="00865DF9" w:rsidP="00597DB2">
      <w:pPr>
        <w:pStyle w:val="AuthorInstructions"/>
      </w:pPr>
      <w:r w:rsidRPr="00C67286">
        <w:t>&lt;Replicate the Value Set 6.5.x section as many times as needed for this supplement.&gt;</w:t>
      </w:r>
    </w:p>
    <w:p w14:paraId="64F6C869" w14:textId="77777777" w:rsidR="00865DF9" w:rsidRPr="00C67286" w:rsidRDefault="00865DF9" w:rsidP="00597DB2">
      <w:pPr>
        <w:pStyle w:val="AuthorInstructions"/>
        <w:rPr>
          <w:szCs w:val="24"/>
        </w:rPr>
      </w:pPr>
      <w:r w:rsidRPr="00C67286">
        <w:rPr>
          <w:szCs w:val="24"/>
        </w:rPr>
        <w:t>&lt;It is preferable to use tabular format</w:t>
      </w:r>
      <w:r w:rsidR="00887E40" w:rsidRPr="00C67286">
        <w:rPr>
          <w:szCs w:val="24"/>
        </w:rPr>
        <w:t xml:space="preserve">. </w:t>
      </w:r>
      <w:r w:rsidRPr="00C67286">
        <w:rPr>
          <w:szCs w:val="24"/>
        </w:rPr>
        <w:t>Add notes as needed</w:t>
      </w:r>
      <w:r w:rsidR="00887E40" w:rsidRPr="00C67286">
        <w:rPr>
          <w:szCs w:val="24"/>
        </w:rPr>
        <w:t xml:space="preserve">. </w:t>
      </w:r>
      <w:r w:rsidRPr="00C67286">
        <w:rPr>
          <w:szCs w:val="24"/>
        </w:rPr>
        <w:t>Be aware of potential national licensing issues of coding schemes.&gt;</w:t>
      </w:r>
    </w:p>
    <w:p w14:paraId="6A735FD9" w14:textId="77777777" w:rsidR="001439BB" w:rsidRPr="00C67286" w:rsidRDefault="00865DF9" w:rsidP="00AD069D">
      <w:pPr>
        <w:pStyle w:val="Heading3"/>
        <w:numPr>
          <w:ilvl w:val="0"/>
          <w:numId w:val="0"/>
        </w:numPr>
        <w:rPr>
          <w:rFonts w:eastAsia="Calibri"/>
          <w:noProof w:val="0"/>
        </w:rPr>
      </w:pPr>
      <w:bookmarkStart w:id="1152" w:name="_Toc345074729"/>
      <w:r w:rsidRPr="00C67286">
        <w:rPr>
          <w:rFonts w:eastAsia="Calibri"/>
          <w:noProof w:val="0"/>
        </w:rPr>
        <w:t>6.5.x</w:t>
      </w:r>
      <w:r w:rsidR="001439BB" w:rsidRPr="00C67286">
        <w:rPr>
          <w:rFonts w:eastAsia="Calibri"/>
          <w:noProof w:val="0"/>
        </w:rPr>
        <w:tab/>
      </w:r>
      <w:r w:rsidRPr="00C67286">
        <w:rPr>
          <w:rFonts w:eastAsia="Calibri"/>
          <w:noProof w:val="0"/>
        </w:rPr>
        <w:t>&lt;Value Set Name&gt;</w:t>
      </w:r>
      <w:r w:rsidR="001439BB" w:rsidRPr="00C67286">
        <w:rPr>
          <w:rFonts w:eastAsia="Calibri"/>
          <w:noProof w:val="0"/>
        </w:rPr>
        <w:t xml:space="preserve"> </w:t>
      </w:r>
      <w:r w:rsidRPr="00C67286">
        <w:rPr>
          <w:rFonts w:eastAsia="Calibri"/>
          <w:noProof w:val="0"/>
        </w:rPr>
        <w:t>&lt;oid&gt;</w:t>
      </w:r>
      <w:bookmarkEnd w:id="1152"/>
    </w:p>
    <w:p w14:paraId="673103C3" w14:textId="77777777" w:rsidR="001439BB" w:rsidRPr="00C67286" w:rsidRDefault="00865DF9" w:rsidP="00597DB2">
      <w:pPr>
        <w:pStyle w:val="AuthorInstructions"/>
      </w:pPr>
      <w:r w:rsidRPr="00C67286">
        <w:t>&lt;Add description or clarifications here if necessary.&gt;</w:t>
      </w:r>
    </w:p>
    <w:p w14:paraId="5E6A3A50" w14:textId="77777777" w:rsidR="00865DF9" w:rsidRPr="00C67286"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C67286" w14:paraId="08001BD3" w14:textId="77777777" w:rsidTr="00865DF9">
        <w:trPr>
          <w:trHeight w:val="548"/>
        </w:trPr>
        <w:tc>
          <w:tcPr>
            <w:tcW w:w="4608" w:type="dxa"/>
            <w:tcBorders>
              <w:tl2br w:val="single" w:sz="4" w:space="0" w:color="auto"/>
            </w:tcBorders>
            <w:shd w:val="clear" w:color="auto" w:fill="D9D9D9"/>
          </w:tcPr>
          <w:p w14:paraId="2C4BED2D" w14:textId="77777777" w:rsidR="00865DF9" w:rsidRPr="00C67286" w:rsidRDefault="00865DF9" w:rsidP="008452AF">
            <w:pPr>
              <w:pStyle w:val="TableEntryHeader"/>
              <w:jc w:val="right"/>
              <w:rPr>
                <w:rFonts w:eastAsia="Calibri"/>
              </w:rPr>
            </w:pPr>
            <w:r w:rsidRPr="00C67286">
              <w:rPr>
                <w:rFonts w:eastAsia="Calibri"/>
              </w:rPr>
              <w:t>Coding Scheme</w:t>
            </w:r>
          </w:p>
          <w:p w14:paraId="77D69037" w14:textId="77777777" w:rsidR="00865DF9" w:rsidRPr="00C67286" w:rsidRDefault="00865DF9" w:rsidP="008452AF">
            <w:pPr>
              <w:pStyle w:val="TableEntryHeader"/>
              <w:jc w:val="left"/>
              <w:rPr>
                <w:rFonts w:eastAsia="Calibri"/>
              </w:rPr>
            </w:pPr>
            <w:r w:rsidRPr="00C67286">
              <w:rPr>
                <w:rFonts w:eastAsia="Calibri"/>
              </w:rPr>
              <w:t>Concept</w:t>
            </w:r>
          </w:p>
        </w:tc>
        <w:tc>
          <w:tcPr>
            <w:tcW w:w="2250" w:type="dxa"/>
            <w:shd w:val="clear" w:color="auto" w:fill="D9D9D9"/>
          </w:tcPr>
          <w:p w14:paraId="7D678902" w14:textId="77777777" w:rsidR="00865DF9" w:rsidRPr="00C67286" w:rsidRDefault="00865DF9" w:rsidP="008452AF">
            <w:pPr>
              <w:pStyle w:val="TableEntryHeader"/>
              <w:rPr>
                <w:rFonts w:cs="Arial"/>
              </w:rPr>
            </w:pPr>
            <w:r w:rsidRPr="00C67286">
              <w:rPr>
                <w:rFonts w:eastAsia="Calibri"/>
              </w:rPr>
              <w:t>&lt;Coding Scheme Name&gt;</w:t>
            </w:r>
            <w:r w:rsidR="005F3FB5" w:rsidRPr="00C67286">
              <w:rPr>
                <w:rFonts w:cs="Arial"/>
              </w:rPr>
              <w:t xml:space="preserve"> </w:t>
            </w:r>
          </w:p>
        </w:tc>
      </w:tr>
      <w:tr w:rsidR="00865DF9" w:rsidRPr="00C67286" w14:paraId="1CF949E8" w14:textId="77777777" w:rsidTr="00865DF9">
        <w:tc>
          <w:tcPr>
            <w:tcW w:w="4608" w:type="dxa"/>
          </w:tcPr>
          <w:p w14:paraId="07381824" w14:textId="77777777" w:rsidR="00865DF9" w:rsidRPr="00C67286" w:rsidRDefault="00865DF9" w:rsidP="00597DB2">
            <w:pPr>
              <w:pStyle w:val="TableEntry"/>
              <w:rPr>
                <w:rFonts w:eastAsia="Calibri"/>
              </w:rPr>
            </w:pPr>
          </w:p>
        </w:tc>
        <w:tc>
          <w:tcPr>
            <w:tcW w:w="2250" w:type="dxa"/>
          </w:tcPr>
          <w:p w14:paraId="0E02D02F" w14:textId="77777777" w:rsidR="00865DF9" w:rsidRPr="00C67286" w:rsidRDefault="00865DF9" w:rsidP="00597DB2">
            <w:pPr>
              <w:pStyle w:val="TableEntry"/>
              <w:rPr>
                <w:rFonts w:eastAsia="Calibri"/>
              </w:rPr>
            </w:pPr>
          </w:p>
        </w:tc>
      </w:tr>
      <w:tr w:rsidR="00865DF9" w:rsidRPr="00C67286" w14:paraId="3A257FC9" w14:textId="77777777" w:rsidTr="00865DF9">
        <w:tc>
          <w:tcPr>
            <w:tcW w:w="4608" w:type="dxa"/>
          </w:tcPr>
          <w:p w14:paraId="229510EA" w14:textId="77777777" w:rsidR="00865DF9" w:rsidRPr="00C67286" w:rsidRDefault="00865DF9" w:rsidP="00597DB2">
            <w:pPr>
              <w:pStyle w:val="TableEntry"/>
              <w:rPr>
                <w:rFonts w:eastAsia="Calibri"/>
              </w:rPr>
            </w:pPr>
          </w:p>
        </w:tc>
        <w:tc>
          <w:tcPr>
            <w:tcW w:w="2250" w:type="dxa"/>
          </w:tcPr>
          <w:p w14:paraId="4BB6AD5C" w14:textId="77777777" w:rsidR="00865DF9" w:rsidRPr="00C67286" w:rsidRDefault="00865DF9" w:rsidP="00597DB2">
            <w:pPr>
              <w:pStyle w:val="TableEntry"/>
              <w:rPr>
                <w:rFonts w:eastAsia="Calibri"/>
              </w:rPr>
            </w:pPr>
          </w:p>
        </w:tc>
      </w:tr>
      <w:tr w:rsidR="00865DF9" w:rsidRPr="00C67286" w14:paraId="6C38BA70" w14:textId="77777777" w:rsidTr="00865DF9">
        <w:tc>
          <w:tcPr>
            <w:tcW w:w="4608" w:type="dxa"/>
          </w:tcPr>
          <w:p w14:paraId="4BA401EF" w14:textId="77777777" w:rsidR="00865DF9" w:rsidRPr="00C67286" w:rsidRDefault="00865DF9" w:rsidP="00597DB2">
            <w:pPr>
              <w:pStyle w:val="TableEntry"/>
              <w:rPr>
                <w:rFonts w:eastAsia="Calibri"/>
              </w:rPr>
            </w:pPr>
          </w:p>
        </w:tc>
        <w:tc>
          <w:tcPr>
            <w:tcW w:w="2250" w:type="dxa"/>
          </w:tcPr>
          <w:p w14:paraId="6DEB0557" w14:textId="77777777" w:rsidR="00865DF9" w:rsidRPr="00C67286" w:rsidRDefault="00865DF9" w:rsidP="00597DB2">
            <w:pPr>
              <w:pStyle w:val="TableEntry"/>
              <w:rPr>
                <w:rFonts w:eastAsia="Calibri"/>
              </w:rPr>
            </w:pPr>
          </w:p>
        </w:tc>
      </w:tr>
      <w:tr w:rsidR="00865DF9" w:rsidRPr="00C67286" w14:paraId="485A2BCF" w14:textId="77777777" w:rsidTr="00865DF9">
        <w:tc>
          <w:tcPr>
            <w:tcW w:w="4608" w:type="dxa"/>
          </w:tcPr>
          <w:p w14:paraId="575540D0" w14:textId="77777777" w:rsidR="00865DF9" w:rsidRPr="00C67286" w:rsidRDefault="00865DF9" w:rsidP="00597DB2">
            <w:pPr>
              <w:pStyle w:val="TableEntry"/>
              <w:rPr>
                <w:rFonts w:eastAsia="Calibri"/>
              </w:rPr>
            </w:pPr>
          </w:p>
        </w:tc>
        <w:tc>
          <w:tcPr>
            <w:tcW w:w="2250" w:type="dxa"/>
          </w:tcPr>
          <w:p w14:paraId="7CA45B94" w14:textId="77777777" w:rsidR="00865DF9" w:rsidRPr="00C67286" w:rsidRDefault="00865DF9" w:rsidP="00597DB2">
            <w:pPr>
              <w:pStyle w:val="TableEntry"/>
              <w:rPr>
                <w:rFonts w:eastAsia="Calibri"/>
              </w:rPr>
            </w:pPr>
          </w:p>
        </w:tc>
      </w:tr>
    </w:tbl>
    <w:p w14:paraId="464F8588" w14:textId="77777777" w:rsidR="00865DF9" w:rsidRPr="00C67286" w:rsidRDefault="00865DF9" w:rsidP="00AD069D">
      <w:pPr>
        <w:pStyle w:val="Note"/>
      </w:pPr>
      <w:r w:rsidRPr="00C67286">
        <w:t xml:space="preserve">Note: </w:t>
      </w:r>
      <w:r w:rsidRPr="00C67286">
        <w:tab/>
        <w:t>&lt;as necessary, applicable&gt;</w:t>
      </w:r>
    </w:p>
    <w:p w14:paraId="73C28A5F" w14:textId="77777777" w:rsidR="00154B7B" w:rsidRPr="00C67286" w:rsidRDefault="00154B7B" w:rsidP="00AD069D">
      <w:pPr>
        <w:pStyle w:val="BodyText"/>
      </w:pPr>
    </w:p>
    <w:p w14:paraId="094341CC" w14:textId="77777777" w:rsidR="00865DF9" w:rsidRPr="00C67286" w:rsidRDefault="00865DF9" w:rsidP="00597DB2">
      <w:pPr>
        <w:pStyle w:val="AuthorInstructions"/>
      </w:pPr>
      <w:r w:rsidRPr="00C67286">
        <w:t>&lt;</w:t>
      </w:r>
      <w:r w:rsidR="00154B7B" w:rsidRPr="00C67286">
        <w:t>Delete</w:t>
      </w:r>
      <w:r w:rsidRPr="00C67286">
        <w:t xml:space="preserve"> the example below prior to publication for Public Comment.&gt;</w:t>
      </w:r>
    </w:p>
    <w:p w14:paraId="743FD625" w14:textId="77777777" w:rsidR="001439BB" w:rsidRPr="00C67286" w:rsidRDefault="00746A3D" w:rsidP="00865DF9">
      <w:pPr>
        <w:pStyle w:val="Heading3"/>
        <w:numPr>
          <w:ilvl w:val="0"/>
          <w:numId w:val="0"/>
        </w:numPr>
        <w:rPr>
          <w:rFonts w:eastAsia="Calibri"/>
          <w:noProof w:val="0"/>
        </w:rPr>
      </w:pPr>
      <w:bookmarkStart w:id="1153" w:name="_Toc345074730"/>
      <w:r w:rsidRPr="00C67286">
        <w:rPr>
          <w:rFonts w:eastAsia="Calibri"/>
          <w:noProof w:val="0"/>
        </w:rPr>
        <w:t>&lt;</w:t>
      </w:r>
      <w:r w:rsidR="00940FC7" w:rsidRPr="00C67286">
        <w:rPr>
          <w:rFonts w:eastAsia="Calibri"/>
          <w:noProof w:val="0"/>
        </w:rPr>
        <w:t>e.g.,</w:t>
      </w:r>
      <w:r w:rsidR="00865DF9" w:rsidRPr="00C67286">
        <w:rPr>
          <w:rFonts w:eastAsia="Calibri"/>
          <w:noProof w:val="0"/>
        </w:rPr>
        <w:t xml:space="preserve">6.5.1 </w:t>
      </w:r>
      <w:r w:rsidR="001439BB" w:rsidRPr="00C67286">
        <w:rPr>
          <w:rFonts w:eastAsia="Calibri"/>
          <w:noProof w:val="0"/>
        </w:rPr>
        <w:t>Drug Classes Used in Cardiac Procedure</w:t>
      </w:r>
      <w:bookmarkEnd w:id="1149"/>
      <w:bookmarkEnd w:id="1150"/>
      <w:bookmarkEnd w:id="1151"/>
      <w:r w:rsidR="00865DF9" w:rsidRPr="00C67286">
        <w:rPr>
          <w:rFonts w:eastAsia="Calibri"/>
          <w:noProof w:val="0"/>
        </w:rPr>
        <w:t xml:space="preserve"> 1.3.6.1.4.1.19376.1.4.1.5.15</w:t>
      </w:r>
      <w:bookmarkEnd w:id="1153"/>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C67286" w14:paraId="0C8B7F68" w14:textId="77777777" w:rsidTr="008452AF">
        <w:trPr>
          <w:trHeight w:val="548"/>
        </w:trPr>
        <w:tc>
          <w:tcPr>
            <w:tcW w:w="4608" w:type="dxa"/>
            <w:tcBorders>
              <w:tl2br w:val="single" w:sz="4" w:space="0" w:color="auto"/>
            </w:tcBorders>
            <w:shd w:val="clear" w:color="auto" w:fill="D9D9D9"/>
          </w:tcPr>
          <w:p w14:paraId="50073BA2" w14:textId="77777777" w:rsidR="001439BB" w:rsidRPr="00C67286" w:rsidRDefault="001439BB" w:rsidP="008452AF">
            <w:pPr>
              <w:pStyle w:val="TableEntryHeader"/>
              <w:jc w:val="right"/>
              <w:rPr>
                <w:rFonts w:eastAsia="Calibri"/>
              </w:rPr>
            </w:pPr>
            <w:r w:rsidRPr="00C67286">
              <w:rPr>
                <w:rFonts w:eastAsia="Calibri"/>
              </w:rPr>
              <w:t>Coding Scheme</w:t>
            </w:r>
          </w:p>
          <w:p w14:paraId="408788CC" w14:textId="77777777" w:rsidR="001439BB" w:rsidRPr="00C67286" w:rsidRDefault="001439BB" w:rsidP="008452AF">
            <w:pPr>
              <w:pStyle w:val="TableEntryHeader"/>
              <w:jc w:val="left"/>
              <w:rPr>
                <w:rFonts w:eastAsia="Calibri"/>
              </w:rPr>
            </w:pPr>
            <w:r w:rsidRPr="00C67286">
              <w:rPr>
                <w:rFonts w:eastAsia="Calibri"/>
              </w:rPr>
              <w:t>Concept</w:t>
            </w:r>
          </w:p>
        </w:tc>
        <w:tc>
          <w:tcPr>
            <w:tcW w:w="2250" w:type="dxa"/>
            <w:shd w:val="clear" w:color="auto" w:fill="D9D9D9"/>
          </w:tcPr>
          <w:p w14:paraId="2A97D6DF" w14:textId="77777777" w:rsidR="001439BB" w:rsidRPr="00C67286" w:rsidRDefault="001439BB" w:rsidP="008452AF">
            <w:pPr>
              <w:pStyle w:val="TableEntryHeader"/>
              <w:rPr>
                <w:rFonts w:cs="Arial"/>
              </w:rPr>
            </w:pPr>
            <w:r w:rsidRPr="00C67286">
              <w:rPr>
                <w:rFonts w:eastAsia="Calibri"/>
              </w:rPr>
              <w:t>SNOMED CT</w:t>
            </w:r>
            <w:r w:rsidR="005F3FB5" w:rsidRPr="00C67286">
              <w:rPr>
                <w:rFonts w:cs="Arial"/>
              </w:rPr>
              <w:t xml:space="preserve"> </w:t>
            </w:r>
          </w:p>
        </w:tc>
        <w:tc>
          <w:tcPr>
            <w:tcW w:w="1620" w:type="dxa"/>
            <w:shd w:val="clear" w:color="auto" w:fill="D9D9D9"/>
          </w:tcPr>
          <w:p w14:paraId="1E1AFDE8" w14:textId="77777777" w:rsidR="001439BB" w:rsidRPr="00C67286" w:rsidRDefault="001439BB" w:rsidP="008452AF">
            <w:pPr>
              <w:pStyle w:val="TableEntryHeader"/>
              <w:rPr>
                <w:rFonts w:eastAsia="Calibri"/>
              </w:rPr>
            </w:pPr>
            <w:r w:rsidRPr="00C67286">
              <w:rPr>
                <w:rFonts w:eastAsia="Calibri"/>
              </w:rPr>
              <w:t xml:space="preserve">NDF-RT </w:t>
            </w:r>
          </w:p>
        </w:tc>
      </w:tr>
      <w:tr w:rsidR="001439BB" w:rsidRPr="00C67286" w14:paraId="32447100" w14:textId="77777777" w:rsidTr="008452AF">
        <w:tc>
          <w:tcPr>
            <w:tcW w:w="4608" w:type="dxa"/>
          </w:tcPr>
          <w:p w14:paraId="5EA36F41" w14:textId="77777777" w:rsidR="001439BB" w:rsidRPr="00C67286" w:rsidRDefault="001439BB" w:rsidP="00597DB2">
            <w:pPr>
              <w:pStyle w:val="TableEntry"/>
              <w:rPr>
                <w:rFonts w:eastAsia="Calibri"/>
              </w:rPr>
            </w:pPr>
            <w:r w:rsidRPr="00C67286">
              <w:rPr>
                <w:rFonts w:eastAsia="Calibri"/>
              </w:rPr>
              <w:t>Calcium channel blockers</w:t>
            </w:r>
          </w:p>
        </w:tc>
        <w:tc>
          <w:tcPr>
            <w:tcW w:w="2250" w:type="dxa"/>
          </w:tcPr>
          <w:p w14:paraId="3EEFEC7A" w14:textId="77777777" w:rsidR="001439BB" w:rsidRPr="00C67286" w:rsidRDefault="001439BB" w:rsidP="00597DB2">
            <w:pPr>
              <w:pStyle w:val="TableEntry"/>
              <w:rPr>
                <w:rFonts w:eastAsia="Calibri"/>
              </w:rPr>
            </w:pPr>
            <w:r w:rsidRPr="00C67286">
              <w:rPr>
                <w:rFonts w:eastAsia="Calibri"/>
              </w:rPr>
              <w:t>48698004</w:t>
            </w:r>
          </w:p>
        </w:tc>
        <w:tc>
          <w:tcPr>
            <w:tcW w:w="1620" w:type="dxa"/>
          </w:tcPr>
          <w:p w14:paraId="154FD253" w14:textId="77777777" w:rsidR="001439BB" w:rsidRPr="00C67286" w:rsidRDefault="001439BB" w:rsidP="00597DB2">
            <w:pPr>
              <w:pStyle w:val="TableEntry"/>
              <w:rPr>
                <w:rFonts w:eastAsia="Calibri"/>
              </w:rPr>
            </w:pPr>
            <w:r w:rsidRPr="00C67286">
              <w:rPr>
                <w:rFonts w:eastAsia="Calibri"/>
              </w:rPr>
              <w:t>N0000029119</w:t>
            </w:r>
          </w:p>
        </w:tc>
      </w:tr>
      <w:tr w:rsidR="001439BB" w:rsidRPr="00C67286" w14:paraId="793371BE" w14:textId="77777777" w:rsidTr="008452AF">
        <w:tc>
          <w:tcPr>
            <w:tcW w:w="4608" w:type="dxa"/>
          </w:tcPr>
          <w:p w14:paraId="06AFE558" w14:textId="77777777" w:rsidR="001439BB" w:rsidRPr="00C67286" w:rsidRDefault="001439BB" w:rsidP="00597DB2">
            <w:pPr>
              <w:pStyle w:val="TableEntry"/>
              <w:rPr>
                <w:rFonts w:eastAsia="Calibri"/>
              </w:rPr>
            </w:pPr>
            <w:r w:rsidRPr="00C67286">
              <w:rPr>
                <w:rFonts w:eastAsia="Calibri"/>
              </w:rPr>
              <w:t>Beta-blockers</w:t>
            </w:r>
          </w:p>
        </w:tc>
        <w:tc>
          <w:tcPr>
            <w:tcW w:w="2250" w:type="dxa"/>
          </w:tcPr>
          <w:p w14:paraId="24FE1A5E" w14:textId="77777777" w:rsidR="001439BB" w:rsidRPr="00C67286" w:rsidRDefault="001439BB" w:rsidP="00597DB2">
            <w:pPr>
              <w:pStyle w:val="TableEntry"/>
              <w:rPr>
                <w:rFonts w:eastAsia="Calibri"/>
              </w:rPr>
            </w:pPr>
            <w:r w:rsidRPr="00C67286">
              <w:rPr>
                <w:rFonts w:eastAsia="Calibri"/>
              </w:rPr>
              <w:t>33252009</w:t>
            </w:r>
          </w:p>
        </w:tc>
        <w:tc>
          <w:tcPr>
            <w:tcW w:w="1620" w:type="dxa"/>
          </w:tcPr>
          <w:p w14:paraId="434640DF" w14:textId="77777777" w:rsidR="001439BB" w:rsidRPr="00C67286" w:rsidRDefault="001439BB" w:rsidP="00597DB2">
            <w:pPr>
              <w:pStyle w:val="TableEntry"/>
              <w:rPr>
                <w:rFonts w:eastAsia="Calibri"/>
              </w:rPr>
            </w:pPr>
            <w:r w:rsidRPr="00C67286">
              <w:rPr>
                <w:rFonts w:eastAsia="Calibri"/>
              </w:rPr>
              <w:t>N0000029118</w:t>
            </w:r>
          </w:p>
        </w:tc>
      </w:tr>
      <w:tr w:rsidR="001439BB" w:rsidRPr="00C67286" w14:paraId="1A275D79" w14:textId="77777777" w:rsidTr="008452AF">
        <w:tc>
          <w:tcPr>
            <w:tcW w:w="4608" w:type="dxa"/>
          </w:tcPr>
          <w:p w14:paraId="459F71D8" w14:textId="77777777" w:rsidR="001439BB" w:rsidRPr="00C67286" w:rsidRDefault="001439BB" w:rsidP="00597DB2">
            <w:pPr>
              <w:pStyle w:val="TableEntry"/>
              <w:rPr>
                <w:rFonts w:eastAsia="Calibri"/>
              </w:rPr>
            </w:pPr>
            <w:r w:rsidRPr="00C67286">
              <w:rPr>
                <w:rFonts w:eastAsia="Calibri"/>
              </w:rPr>
              <w:t>Nitrates</w:t>
            </w:r>
          </w:p>
        </w:tc>
        <w:tc>
          <w:tcPr>
            <w:tcW w:w="2250" w:type="dxa"/>
          </w:tcPr>
          <w:p w14:paraId="10DF53FF" w14:textId="77777777" w:rsidR="001439BB" w:rsidRPr="00C67286" w:rsidRDefault="001439BB" w:rsidP="00597DB2">
            <w:pPr>
              <w:pStyle w:val="TableEntry"/>
              <w:rPr>
                <w:rFonts w:eastAsia="Calibri"/>
              </w:rPr>
            </w:pPr>
            <w:r w:rsidRPr="00C67286">
              <w:rPr>
                <w:rFonts w:eastAsia="Calibri"/>
              </w:rPr>
              <w:t>31970009</w:t>
            </w:r>
          </w:p>
        </w:tc>
        <w:tc>
          <w:tcPr>
            <w:tcW w:w="1620" w:type="dxa"/>
          </w:tcPr>
          <w:p w14:paraId="62A62005" w14:textId="77777777" w:rsidR="001439BB" w:rsidRPr="00C67286" w:rsidRDefault="001439BB" w:rsidP="00597DB2">
            <w:pPr>
              <w:pStyle w:val="TableEntry"/>
              <w:rPr>
                <w:rFonts w:eastAsia="Calibri"/>
              </w:rPr>
            </w:pPr>
            <w:r w:rsidRPr="00C67286">
              <w:rPr>
                <w:rFonts w:eastAsia="Calibri"/>
              </w:rPr>
              <w:t>N0000007647</w:t>
            </w:r>
          </w:p>
        </w:tc>
      </w:tr>
      <w:tr w:rsidR="001439BB" w:rsidRPr="00C67286" w14:paraId="6BE1FB1A" w14:textId="77777777" w:rsidTr="008452AF">
        <w:tc>
          <w:tcPr>
            <w:tcW w:w="4608" w:type="dxa"/>
          </w:tcPr>
          <w:p w14:paraId="7339B5E2" w14:textId="77777777" w:rsidR="001439BB" w:rsidRPr="00C67286" w:rsidRDefault="001439BB" w:rsidP="00597DB2">
            <w:pPr>
              <w:pStyle w:val="TableEntry"/>
              <w:rPr>
                <w:rFonts w:eastAsia="Calibri"/>
              </w:rPr>
            </w:pPr>
            <w:r w:rsidRPr="00C67286">
              <w:rPr>
                <w:rFonts w:eastAsia="Calibri"/>
              </w:rPr>
              <w:t xml:space="preserve">Aminophylline </w:t>
            </w:r>
          </w:p>
        </w:tc>
        <w:tc>
          <w:tcPr>
            <w:tcW w:w="2250" w:type="dxa"/>
          </w:tcPr>
          <w:p w14:paraId="08039185" w14:textId="77777777" w:rsidR="001439BB" w:rsidRPr="00C67286" w:rsidRDefault="001439BB" w:rsidP="00597DB2">
            <w:pPr>
              <w:pStyle w:val="TableEntry"/>
              <w:rPr>
                <w:rFonts w:eastAsia="Calibri"/>
              </w:rPr>
            </w:pPr>
            <w:r w:rsidRPr="00C67286">
              <w:rPr>
                <w:rFonts w:eastAsia="Calibri"/>
              </w:rPr>
              <w:t>55867006</w:t>
            </w:r>
          </w:p>
        </w:tc>
        <w:tc>
          <w:tcPr>
            <w:tcW w:w="1620" w:type="dxa"/>
          </w:tcPr>
          <w:p w14:paraId="0BF25CE2" w14:textId="77777777" w:rsidR="001439BB" w:rsidRPr="00C67286" w:rsidRDefault="001439BB" w:rsidP="00597DB2">
            <w:pPr>
              <w:pStyle w:val="TableEntry"/>
              <w:rPr>
                <w:rFonts w:eastAsia="Calibri"/>
              </w:rPr>
            </w:pPr>
            <w:r w:rsidRPr="00C67286">
              <w:rPr>
                <w:rFonts w:eastAsia="Calibri"/>
              </w:rPr>
              <w:t>N0000146397</w:t>
            </w:r>
          </w:p>
        </w:tc>
      </w:tr>
    </w:tbl>
    <w:p w14:paraId="576B0CB4" w14:textId="77777777" w:rsidR="001439BB" w:rsidRPr="00C67286" w:rsidRDefault="001439BB" w:rsidP="00BB76BC">
      <w:pPr>
        <w:pStyle w:val="Note"/>
      </w:pPr>
      <w:r w:rsidRPr="00C67286">
        <w:t>Note:</w:t>
      </w:r>
      <w:r w:rsidR="005F3FB5" w:rsidRPr="00C67286">
        <w:t xml:space="preserve"> </w:t>
      </w:r>
      <w:r w:rsidRPr="00C67286">
        <w:t>As described in Section 6.1.2.4, the selection of the appropriate coding system for use may be based on local policy or national regulation.</w:t>
      </w:r>
      <w:r w:rsidR="00746A3D" w:rsidRPr="00C67286">
        <w:t>&gt;</w:t>
      </w:r>
    </w:p>
    <w:p w14:paraId="40D343C3" w14:textId="77777777" w:rsidR="00EA4EA1" w:rsidRPr="00C67286" w:rsidRDefault="00EA4EA1" w:rsidP="00207571">
      <w:pPr>
        <w:pStyle w:val="PartTitle"/>
        <w:rPr>
          <w:highlight w:val="yellow"/>
        </w:rPr>
      </w:pPr>
      <w:bookmarkStart w:id="1154" w:name="_Toc345074731"/>
      <w:r w:rsidRPr="00C67286">
        <w:lastRenderedPageBreak/>
        <w:t>Appendices</w:t>
      </w:r>
      <w:bookmarkEnd w:id="1154"/>
      <w:r w:rsidRPr="00C67286">
        <w:rPr>
          <w:highlight w:val="yellow"/>
        </w:rPr>
        <w:t xml:space="preserve"> </w:t>
      </w:r>
    </w:p>
    <w:p w14:paraId="03DB58AD" w14:textId="77777777" w:rsidR="00EA4EA1" w:rsidRPr="00C67286" w:rsidRDefault="00EA4EA1" w:rsidP="00EA4EA1">
      <w:pPr>
        <w:rPr>
          <w:i/>
        </w:rPr>
      </w:pPr>
      <w:r w:rsidRPr="00C67286">
        <w:rPr>
          <w:i/>
        </w:rPr>
        <w:t>&lt;Add any applicable appendices below</w:t>
      </w:r>
      <w:r w:rsidR="001055CB" w:rsidRPr="00C67286">
        <w:rPr>
          <w:i/>
        </w:rPr>
        <w:t xml:space="preserve">; </w:t>
      </w:r>
      <w:r w:rsidRPr="00C67286">
        <w:rPr>
          <w:i/>
        </w:rPr>
        <w:t>NA if none.&gt;</w:t>
      </w:r>
    </w:p>
    <w:p w14:paraId="10E5873E" w14:textId="77777777" w:rsidR="00EA4EA1" w:rsidRPr="00C67286" w:rsidRDefault="00EA4EA1" w:rsidP="00EA4EA1">
      <w:pPr>
        <w:pStyle w:val="AppendixHeading1"/>
        <w:rPr>
          <w:noProof w:val="0"/>
        </w:rPr>
      </w:pPr>
      <w:bookmarkStart w:id="1155" w:name="_Toc345074732"/>
      <w:r w:rsidRPr="00C67286">
        <w:rPr>
          <w:noProof w:val="0"/>
        </w:rPr>
        <w:t>Appendix A – &lt;Appendix A Title&gt;</w:t>
      </w:r>
      <w:bookmarkEnd w:id="1155"/>
    </w:p>
    <w:p w14:paraId="5082174F" w14:textId="77777777" w:rsidR="00EA4EA1" w:rsidRPr="00C67286" w:rsidRDefault="00EA4EA1" w:rsidP="00EA4EA1">
      <w:pPr>
        <w:pStyle w:val="BodyText"/>
      </w:pPr>
      <w:r w:rsidRPr="00C67286">
        <w:t>Appendix A text goes here.</w:t>
      </w:r>
    </w:p>
    <w:p w14:paraId="29C51DF9" w14:textId="77777777" w:rsidR="00EA4EA1" w:rsidRPr="00C67286" w:rsidRDefault="00EA4EA1" w:rsidP="00BB76BC">
      <w:pPr>
        <w:pStyle w:val="AppendixHeading2"/>
        <w:numPr>
          <w:ilvl w:val="1"/>
          <w:numId w:val="95"/>
        </w:numPr>
        <w:rPr>
          <w:bCs/>
          <w:noProof w:val="0"/>
        </w:rPr>
      </w:pPr>
      <w:bookmarkStart w:id="1156" w:name="_Toc345074733"/>
      <w:r w:rsidRPr="00C67286">
        <w:rPr>
          <w:bCs/>
          <w:noProof w:val="0"/>
        </w:rPr>
        <w:t>&lt;Add Title&gt;</w:t>
      </w:r>
      <w:bookmarkEnd w:id="1156"/>
    </w:p>
    <w:p w14:paraId="0A1B9EFE" w14:textId="77777777" w:rsidR="00EA4EA1" w:rsidRPr="00C67286" w:rsidRDefault="00EA4EA1" w:rsidP="00EA4EA1">
      <w:pPr>
        <w:pStyle w:val="BodyText"/>
      </w:pPr>
      <w:r w:rsidRPr="00C67286">
        <w:t>Appendix A.1 text goes here</w:t>
      </w:r>
    </w:p>
    <w:p w14:paraId="60AF3F54" w14:textId="77777777" w:rsidR="00EA4EA1" w:rsidRPr="00C67286" w:rsidRDefault="00EA4EA1" w:rsidP="00EA4EA1">
      <w:pPr>
        <w:pStyle w:val="AppendixHeading1"/>
        <w:rPr>
          <w:noProof w:val="0"/>
        </w:rPr>
      </w:pPr>
      <w:bookmarkStart w:id="1157" w:name="_Toc345074734"/>
      <w:r w:rsidRPr="00C67286">
        <w:rPr>
          <w:noProof w:val="0"/>
        </w:rPr>
        <w:t>Appendix B – &lt;Appendix B Title&gt;</w:t>
      </w:r>
      <w:bookmarkEnd w:id="1157"/>
    </w:p>
    <w:p w14:paraId="3E1D572D" w14:textId="77777777" w:rsidR="00EA4EA1" w:rsidRPr="00C67286" w:rsidRDefault="00EA4EA1" w:rsidP="00EA4EA1">
      <w:pPr>
        <w:pStyle w:val="BodyText"/>
      </w:pPr>
      <w:r w:rsidRPr="00C67286">
        <w:t>Appendix B text goes here.</w:t>
      </w:r>
    </w:p>
    <w:p w14:paraId="06A63523" w14:textId="77777777" w:rsidR="00EA4EA1" w:rsidRPr="00C67286" w:rsidRDefault="00EA4EA1" w:rsidP="00EA4EA1">
      <w:pPr>
        <w:pStyle w:val="ListParagraph"/>
        <w:numPr>
          <w:ilvl w:val="0"/>
          <w:numId w:val="79"/>
        </w:numPr>
        <w:spacing w:before="240" w:after="60"/>
        <w:rPr>
          <w:rFonts w:ascii="Arial" w:hAnsi="Arial"/>
          <w:b/>
          <w:bCs/>
          <w:vanish/>
          <w:sz w:val="28"/>
        </w:rPr>
      </w:pPr>
    </w:p>
    <w:p w14:paraId="315146C0" w14:textId="77777777" w:rsidR="00EA4EA1" w:rsidRPr="00C67286" w:rsidRDefault="00EA4EA1" w:rsidP="00EA4EA1">
      <w:pPr>
        <w:pStyle w:val="ListParagraph"/>
        <w:numPr>
          <w:ilvl w:val="1"/>
          <w:numId w:val="79"/>
        </w:numPr>
        <w:spacing w:before="240" w:after="60"/>
        <w:rPr>
          <w:rFonts w:ascii="Arial" w:hAnsi="Arial"/>
          <w:b/>
          <w:bCs/>
          <w:vanish/>
          <w:sz w:val="28"/>
        </w:rPr>
      </w:pPr>
    </w:p>
    <w:p w14:paraId="1613EEB9" w14:textId="77777777" w:rsidR="00EA4EA1" w:rsidRPr="00C67286" w:rsidRDefault="00EA4EA1" w:rsidP="00EA4EA1">
      <w:pPr>
        <w:pStyle w:val="AppendixHeading2"/>
        <w:numPr>
          <w:ilvl w:val="1"/>
          <w:numId w:val="79"/>
        </w:numPr>
        <w:rPr>
          <w:bCs/>
          <w:noProof w:val="0"/>
        </w:rPr>
      </w:pPr>
      <w:bookmarkStart w:id="1158" w:name="_Toc345074735"/>
      <w:r w:rsidRPr="00C67286">
        <w:rPr>
          <w:bCs/>
          <w:noProof w:val="0"/>
        </w:rPr>
        <w:t>&lt;Add Title&gt;</w:t>
      </w:r>
      <w:bookmarkEnd w:id="1158"/>
    </w:p>
    <w:p w14:paraId="15B9E0D0" w14:textId="77777777" w:rsidR="00EA4EA1" w:rsidRPr="00C67286" w:rsidRDefault="00EA4EA1" w:rsidP="00EA4EA1">
      <w:pPr>
        <w:pStyle w:val="BodyText"/>
      </w:pPr>
      <w:r w:rsidRPr="00C67286">
        <w:t>Appendix B.1 text goes here.</w:t>
      </w:r>
    </w:p>
    <w:p w14:paraId="16F2487B" w14:textId="77777777" w:rsidR="00EA4EA1" w:rsidRPr="00C67286" w:rsidRDefault="00EA4EA1" w:rsidP="00EA4EA1">
      <w:pPr>
        <w:pStyle w:val="BodyText"/>
      </w:pPr>
    </w:p>
    <w:p w14:paraId="67D36402" w14:textId="77777777" w:rsidR="00EA4EA1" w:rsidRPr="00C67286" w:rsidRDefault="00EA4EA1" w:rsidP="00EA4EA1">
      <w:pPr>
        <w:pStyle w:val="AppendixHeading1"/>
        <w:rPr>
          <w:noProof w:val="0"/>
        </w:rPr>
      </w:pPr>
      <w:bookmarkStart w:id="1159" w:name="_Toc345074736"/>
      <w:r w:rsidRPr="00C67286">
        <w:rPr>
          <w:noProof w:val="0"/>
        </w:rPr>
        <w:t xml:space="preserve">Volume </w:t>
      </w:r>
      <w:r w:rsidR="001F2CF8" w:rsidRPr="00C67286">
        <w:rPr>
          <w:noProof w:val="0"/>
        </w:rPr>
        <w:t>3</w:t>
      </w:r>
      <w:r w:rsidRPr="00C67286">
        <w:rPr>
          <w:noProof w:val="0"/>
        </w:rPr>
        <w:t xml:space="preserve"> Namespace Additions</w:t>
      </w:r>
      <w:bookmarkEnd w:id="1159"/>
    </w:p>
    <w:p w14:paraId="33B08BF3" w14:textId="77777777" w:rsidR="00EA4EA1" w:rsidRPr="00C67286" w:rsidRDefault="00EA4EA1" w:rsidP="00EA4EA1">
      <w:pPr>
        <w:pStyle w:val="EditorInstructions"/>
      </w:pPr>
      <w:r w:rsidRPr="00C67286">
        <w:t xml:space="preserve">Add the following terms </w:t>
      </w:r>
      <w:r w:rsidRPr="00C67286">
        <w:rPr>
          <w:iCs w:val="0"/>
        </w:rPr>
        <w:t>to the IHE Namespace</w:t>
      </w:r>
      <w:r w:rsidRPr="00C67286">
        <w:t>:</w:t>
      </w:r>
    </w:p>
    <w:p w14:paraId="16F5C059" w14:textId="77777777" w:rsidR="00EA4EA1" w:rsidRPr="00C67286" w:rsidRDefault="00EA4EA1" w:rsidP="00EA4EA1">
      <w:pPr>
        <w:pStyle w:val="AuthorInstructions"/>
      </w:pPr>
      <w:r w:rsidRPr="00C67286">
        <w:t>&lt;Please explicitly identify all new OIDs, UIDs, URNs, etc., defined specifically for this profile.</w:t>
      </w:r>
      <w:r w:rsidR="00940FC7" w:rsidRPr="00C67286">
        <w:t xml:space="preserve"> </w:t>
      </w:r>
      <w:r w:rsidRPr="00C67286">
        <w:t>These will be added to the IHE TF General Introduction namespace appendix when it becomes available. These items should be collected from the sections above</w:t>
      </w:r>
      <w:r w:rsidR="001F2CF8" w:rsidRPr="00C67286">
        <w:t xml:space="preserve"> by the author</w:t>
      </w:r>
      <w:r w:rsidRPr="00C67286">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CE0CC5A" w14:textId="77777777" w:rsidR="00EA4EA1" w:rsidRPr="00C67286" w:rsidRDefault="00EA4EA1" w:rsidP="00EA4EA1">
      <w:pPr>
        <w:pStyle w:val="BodyText"/>
      </w:pPr>
    </w:p>
    <w:p w14:paraId="070C977A" w14:textId="77777777" w:rsidR="00EA4EA1" w:rsidRPr="00C67286" w:rsidRDefault="00EA4EA1" w:rsidP="00EA4EA1">
      <w:pPr>
        <w:pStyle w:val="BodyText"/>
      </w:pPr>
    </w:p>
    <w:p w14:paraId="091BE3B0" w14:textId="77777777" w:rsidR="009612F6" w:rsidRPr="00C67286" w:rsidRDefault="009612F6" w:rsidP="00630F33">
      <w:pPr>
        <w:pStyle w:val="BodyText"/>
        <w:rPr>
          <w:lang w:eastAsia="x-none"/>
        </w:rPr>
      </w:pPr>
    </w:p>
    <w:p w14:paraId="0DFA8B8A" w14:textId="77777777" w:rsidR="009612F6" w:rsidRPr="00C67286" w:rsidRDefault="009612F6" w:rsidP="00630F33">
      <w:pPr>
        <w:pStyle w:val="BodyText"/>
        <w:rPr>
          <w:lang w:eastAsia="x-none"/>
        </w:rPr>
      </w:pPr>
    </w:p>
    <w:p w14:paraId="5FC7F43D" w14:textId="77777777" w:rsidR="009612F6" w:rsidRPr="00C67286" w:rsidRDefault="009612F6" w:rsidP="00630F33">
      <w:pPr>
        <w:pStyle w:val="BodyText"/>
        <w:rPr>
          <w:lang w:eastAsia="x-none"/>
        </w:rPr>
      </w:pPr>
    </w:p>
    <w:p w14:paraId="14F1B077" w14:textId="77777777" w:rsidR="00993FF5" w:rsidRPr="00C67286" w:rsidRDefault="00D42ED8" w:rsidP="00993FF5">
      <w:pPr>
        <w:pStyle w:val="PartTitle"/>
      </w:pPr>
      <w:bookmarkStart w:id="1160" w:name="_Toc345074737"/>
      <w:r w:rsidRPr="00C67286">
        <w:lastRenderedPageBreak/>
        <w:t>V</w:t>
      </w:r>
      <w:r w:rsidR="00993FF5" w:rsidRPr="00C67286">
        <w:t>olume 4 – National Extensions</w:t>
      </w:r>
      <w:bookmarkEnd w:id="1160"/>
    </w:p>
    <w:p w14:paraId="170B72B7" w14:textId="77777777" w:rsidR="00993FF5" w:rsidRPr="00C67286" w:rsidRDefault="00993FF5" w:rsidP="00993FF5">
      <w:pPr>
        <w:pStyle w:val="EditorInstructions"/>
      </w:pPr>
      <w:r w:rsidRPr="00C67286">
        <w:t xml:space="preserve">Add </w:t>
      </w:r>
      <w:r w:rsidR="003F0805" w:rsidRPr="00C67286">
        <w:t xml:space="preserve">appropriate Country </w:t>
      </w:r>
      <w:r w:rsidRPr="00C67286">
        <w:t xml:space="preserve">section </w:t>
      </w:r>
    </w:p>
    <w:p w14:paraId="2D3C93C6" w14:textId="77777777" w:rsidR="00C63D7E" w:rsidRPr="00C67286" w:rsidRDefault="00993FF5" w:rsidP="00BB76BC">
      <w:pPr>
        <w:pStyle w:val="AppendixHeading1"/>
        <w:rPr>
          <w:noProof w:val="0"/>
        </w:rPr>
      </w:pPr>
      <w:bookmarkStart w:id="1161" w:name="_Toc345074738"/>
      <w:r w:rsidRPr="00C67286">
        <w:rPr>
          <w:noProof w:val="0"/>
        </w:rPr>
        <w:t xml:space="preserve">4 </w:t>
      </w:r>
      <w:r w:rsidR="00C63D7E" w:rsidRPr="00C67286">
        <w:rPr>
          <w:noProof w:val="0"/>
        </w:rPr>
        <w:t>National Extensions</w:t>
      </w:r>
      <w:bookmarkEnd w:id="1161"/>
    </w:p>
    <w:p w14:paraId="07FDDCBD" w14:textId="77777777" w:rsidR="00993FF5" w:rsidRPr="00C67286" w:rsidRDefault="00C63D7E" w:rsidP="00BB76BC">
      <w:pPr>
        <w:pStyle w:val="AppendixHeading2"/>
        <w:rPr>
          <w:noProof w:val="0"/>
        </w:rPr>
      </w:pPr>
      <w:bookmarkStart w:id="1162" w:name="_Toc345074739"/>
      <w:r w:rsidRPr="00C67286">
        <w:rPr>
          <w:noProof w:val="0"/>
        </w:rPr>
        <w:t xml:space="preserve">4.I </w:t>
      </w:r>
      <w:r w:rsidR="00993FF5" w:rsidRPr="00C67286">
        <w:rPr>
          <w:noProof w:val="0"/>
        </w:rPr>
        <w:t>National Extensions for &lt;Country Name or IHE Organization&gt;</w:t>
      </w:r>
      <w:bookmarkEnd w:id="1162"/>
    </w:p>
    <w:p w14:paraId="3109EEEA" w14:textId="77777777" w:rsidR="009843EF" w:rsidRPr="00C67286" w:rsidRDefault="009843EF" w:rsidP="00597DB2">
      <w:pPr>
        <w:pStyle w:val="AuthorInstructions"/>
      </w:pPr>
      <w:r w:rsidRPr="00C67286">
        <w:t xml:space="preserve">&lt;A template for Volume 4 is included in this document for </w:t>
      </w:r>
      <w:r w:rsidR="007773C8" w:rsidRPr="00C67286">
        <w:t>completeness;</w:t>
      </w:r>
      <w:r w:rsidRPr="00C67286">
        <w:t xml:space="preserve"> however, National Extensions are typically developed after a profile has been published for Trial Implementation</w:t>
      </w:r>
      <w:r w:rsidR="00F0665F" w:rsidRPr="00C67286">
        <w:t xml:space="preserve">. </w:t>
      </w:r>
      <w:r w:rsidRPr="00C67286">
        <w:t>If you are developing a new profile for Public Comment, it is recommended that this section be marked “Not Applicable”.&gt;</w:t>
      </w:r>
    </w:p>
    <w:p w14:paraId="651F5FF2" w14:textId="77777777" w:rsidR="009843EF" w:rsidRPr="00C67286" w:rsidRDefault="009843EF" w:rsidP="00597DB2">
      <w:pPr>
        <w:pStyle w:val="AuthorInstructions"/>
      </w:pPr>
      <w:r w:rsidRPr="00C67286">
        <w:t>&lt;Avoid using this section if you can, this is “only if absolutely necessary”</w:t>
      </w:r>
      <w:r w:rsidR="00F0665F" w:rsidRPr="00C67286">
        <w:t xml:space="preserve">. </w:t>
      </w:r>
      <w:r w:rsidRPr="00C67286">
        <w:t>Differences add cost to implementation and testing and can reduce interoperability</w:t>
      </w:r>
      <w:r w:rsidR="00F0665F" w:rsidRPr="00C67286">
        <w:t xml:space="preserve">. </w:t>
      </w:r>
      <w:r w:rsidRPr="00C67286">
        <w:t>Review carefully to determine if the national use case truly requires a difference in the profile mechanisms rather than just differences in system configuration.&gt;</w:t>
      </w:r>
    </w:p>
    <w:p w14:paraId="7FB0B80D" w14:textId="77777777" w:rsidR="003579DA" w:rsidRPr="00C67286" w:rsidRDefault="009843EF" w:rsidP="00597DB2">
      <w:pPr>
        <w:pStyle w:val="AuthorInstructions"/>
        <w:rPr>
          <w:i w:val="0"/>
        </w:rPr>
      </w:pPr>
      <w:r w:rsidRPr="00C67286">
        <w:t>&lt; National Extensions can add requirements above and beyond IHE, but NOT relax requirements</w:t>
      </w:r>
      <w:r w:rsidR="00F0665F" w:rsidRPr="00C67286">
        <w:t xml:space="preserve">. </w:t>
      </w:r>
      <w:r w:rsidRPr="00C67286">
        <w:t xml:space="preserve">This would </w:t>
      </w:r>
      <w:r w:rsidR="00865616" w:rsidRPr="00C67286">
        <w:t xml:space="preserve">prevent </w:t>
      </w:r>
      <w:r w:rsidRPr="00C67286">
        <w:t xml:space="preserve">Connectathon results based on national testing being recognized elsewhere. For more information, see </w:t>
      </w:r>
      <w:hyperlink r:id="rId37" w:history="1">
        <w:r w:rsidRPr="00C67286">
          <w:rPr>
            <w:rStyle w:val="Hyperlink"/>
            <w:i w:val="0"/>
            <w:iCs/>
          </w:rPr>
          <w:t>http://wiki.ihe.net/index.php?title=National_Extensions_Process</w:t>
        </w:r>
      </w:hyperlink>
      <w:r w:rsidRPr="00C67286">
        <w:rPr>
          <w:i w:val="0"/>
        </w:rPr>
        <w:t>.&gt;</w:t>
      </w:r>
    </w:p>
    <w:p w14:paraId="3991D591" w14:textId="77777777" w:rsidR="00993FF5" w:rsidRPr="00C67286" w:rsidRDefault="00147A61" w:rsidP="00597DB2">
      <w:pPr>
        <w:pStyle w:val="AuthorInstructions"/>
      </w:pPr>
      <w:r w:rsidRPr="00C67286">
        <w:t xml:space="preserve">The format of this section is not </w:t>
      </w:r>
      <w:r w:rsidR="009843EF" w:rsidRPr="00C67286">
        <w:t xml:space="preserve">strongly </w:t>
      </w:r>
      <w:r w:rsidRPr="00C67286">
        <w:t>specified due to the varying nature of national extensions</w:t>
      </w:r>
      <w:r w:rsidR="00F0665F" w:rsidRPr="00C67286">
        <w:t xml:space="preserve">. </w:t>
      </w:r>
      <w:r w:rsidR="009843EF" w:rsidRPr="00C67286">
        <w:t>For an example of National Extensions, see Radiology TF Volume 4.</w:t>
      </w:r>
      <w:r w:rsidRPr="00C67286">
        <w:t>&gt;</w:t>
      </w:r>
    </w:p>
    <w:p w14:paraId="2ABAE57B" w14:textId="77777777" w:rsidR="00C83F0F" w:rsidRPr="00C67286" w:rsidRDefault="00C83F0F" w:rsidP="00BB76BC">
      <w:pPr>
        <w:pStyle w:val="AppendixHeading3"/>
        <w:numPr>
          <w:ilvl w:val="0"/>
          <w:numId w:val="0"/>
        </w:numPr>
        <w:rPr>
          <w:noProof w:val="0"/>
        </w:rPr>
      </w:pPr>
      <w:bookmarkStart w:id="1163" w:name="_Toc301176972"/>
      <w:bookmarkStart w:id="1164" w:name="_Toc345074740"/>
      <w:r w:rsidRPr="00C67286">
        <w:rPr>
          <w:noProof w:val="0"/>
        </w:rPr>
        <w:t>4.</w:t>
      </w:r>
      <w:r w:rsidR="00C63D7E" w:rsidRPr="00C67286">
        <w:rPr>
          <w:noProof w:val="0"/>
        </w:rPr>
        <w:t>I.</w:t>
      </w:r>
      <w:r w:rsidRPr="00C67286">
        <w:rPr>
          <w:noProof w:val="0"/>
        </w:rPr>
        <w:t>1</w:t>
      </w:r>
      <w:r w:rsidR="007773C8" w:rsidRPr="00C67286">
        <w:rPr>
          <w:noProof w:val="0"/>
        </w:rPr>
        <w:t xml:space="preserve"> </w:t>
      </w:r>
      <w:r w:rsidRPr="00C67286">
        <w:rPr>
          <w:noProof w:val="0"/>
        </w:rPr>
        <w:t>Comment Submission</w:t>
      </w:r>
      <w:bookmarkEnd w:id="1163"/>
      <w:bookmarkEnd w:id="1164"/>
    </w:p>
    <w:p w14:paraId="5F02764D" w14:textId="77777777" w:rsidR="00C83F0F" w:rsidRPr="00C67286" w:rsidRDefault="00C83F0F" w:rsidP="00FF2BA5">
      <w:pPr>
        <w:pStyle w:val="BodyText"/>
      </w:pPr>
      <w:r w:rsidRPr="00C67286">
        <w:t>This national extension document was authored under the sponsorship and supervision of &lt;sponsor name&gt;, who welcome comments on this document and the IHE &lt;country&gt; initiative. Comments should be directed to:</w:t>
      </w:r>
    </w:p>
    <w:p w14:paraId="7C8140E9" w14:textId="77777777" w:rsidR="00C83F0F" w:rsidRPr="00C67286" w:rsidRDefault="00C83F0F" w:rsidP="0005577A">
      <w:pPr>
        <w:pStyle w:val="BodyText"/>
        <w:ind w:firstLine="720"/>
      </w:pPr>
      <w:r w:rsidRPr="00C67286">
        <w:t>&lt;</w:t>
      </w:r>
      <w:r w:rsidR="007773C8" w:rsidRPr="00C67286">
        <w:t>Name</w:t>
      </w:r>
      <w:r w:rsidRPr="00C67286">
        <w:t>, organization, title, email address&gt;</w:t>
      </w:r>
    </w:p>
    <w:p w14:paraId="05A41BCA" w14:textId="77777777" w:rsidR="00C83F0F" w:rsidRPr="00C67286" w:rsidRDefault="00C83F0F" w:rsidP="00BB76BC">
      <w:pPr>
        <w:pStyle w:val="AppendixHeading3"/>
        <w:numPr>
          <w:ilvl w:val="0"/>
          <w:numId w:val="0"/>
        </w:numPr>
        <w:rPr>
          <w:noProof w:val="0"/>
        </w:rPr>
      </w:pPr>
      <w:bookmarkStart w:id="1165" w:name="_Toc345074741"/>
      <w:r w:rsidRPr="00C67286">
        <w:rPr>
          <w:noProof w:val="0"/>
        </w:rPr>
        <w:t>4.</w:t>
      </w:r>
      <w:r w:rsidR="00C63D7E" w:rsidRPr="00C67286">
        <w:rPr>
          <w:noProof w:val="0"/>
        </w:rPr>
        <w:t>I.</w:t>
      </w:r>
      <w:r w:rsidRPr="00C67286">
        <w:rPr>
          <w:noProof w:val="0"/>
        </w:rPr>
        <w:t>2 &lt;Profile Name&gt;</w:t>
      </w:r>
      <w:r w:rsidR="001D6BB3" w:rsidRPr="00C67286">
        <w:rPr>
          <w:noProof w:val="0"/>
        </w:rPr>
        <w:t xml:space="preserve"> </w:t>
      </w:r>
      <w:r w:rsidR="00077EA0" w:rsidRPr="00C67286">
        <w:rPr>
          <w:noProof w:val="0"/>
        </w:rPr>
        <w:t>&lt;</w:t>
      </w:r>
      <w:r w:rsidR="001D6BB3" w:rsidRPr="00C67286">
        <w:rPr>
          <w:noProof w:val="0"/>
        </w:rPr>
        <w:t>(</w:t>
      </w:r>
      <w:r w:rsidR="00077EA0" w:rsidRPr="00C67286">
        <w:rPr>
          <w:noProof w:val="0"/>
        </w:rPr>
        <w:t>Profile Acronym</w:t>
      </w:r>
      <w:r w:rsidR="001D6BB3" w:rsidRPr="00C67286">
        <w:rPr>
          <w:noProof w:val="0"/>
        </w:rPr>
        <w:t>)</w:t>
      </w:r>
      <w:r w:rsidR="00077EA0" w:rsidRPr="00C67286">
        <w:rPr>
          <w:noProof w:val="0"/>
        </w:rPr>
        <w:t>&gt;</w:t>
      </w:r>
      <w:bookmarkEnd w:id="1165"/>
      <w:r w:rsidRPr="00C67286">
        <w:rPr>
          <w:noProof w:val="0"/>
        </w:rPr>
        <w:t xml:space="preserve"> </w:t>
      </w:r>
    </w:p>
    <w:p w14:paraId="03CAD2A7" w14:textId="77777777" w:rsidR="00C83F0F" w:rsidRPr="00C67286" w:rsidRDefault="00B8586D" w:rsidP="00597DB2">
      <w:pPr>
        <w:pStyle w:val="AuthorInstructions"/>
      </w:pPr>
      <w:r w:rsidRPr="00C67286">
        <w:t>&lt;</w:t>
      </w:r>
      <w:r w:rsidR="007773C8" w:rsidRPr="00C67286">
        <w:t>A</w:t>
      </w:r>
      <w:r w:rsidRPr="00C67286">
        <w:t>dd info or tables&gt;</w:t>
      </w:r>
    </w:p>
    <w:p w14:paraId="170001F9" w14:textId="77777777" w:rsidR="00C83F0F" w:rsidRPr="00C67286" w:rsidRDefault="00C83F0F" w:rsidP="00017E09">
      <w:pPr>
        <w:pStyle w:val="Heading4"/>
        <w:numPr>
          <w:ilvl w:val="0"/>
          <w:numId w:val="0"/>
        </w:numPr>
        <w:rPr>
          <w:noProof w:val="0"/>
        </w:rPr>
      </w:pPr>
      <w:bookmarkStart w:id="1166" w:name="_Toc345074742"/>
      <w:r w:rsidRPr="00C67286">
        <w:rPr>
          <w:noProof w:val="0"/>
        </w:rPr>
        <w:t>4.</w:t>
      </w:r>
      <w:r w:rsidR="00C63D7E" w:rsidRPr="00C67286">
        <w:rPr>
          <w:noProof w:val="0"/>
        </w:rPr>
        <w:t>I.</w:t>
      </w:r>
      <w:r w:rsidRPr="00C67286">
        <w:rPr>
          <w:noProof w:val="0"/>
        </w:rPr>
        <w:t>2.1&lt;Profile Acronym&gt; &lt;Type of Change&gt;</w:t>
      </w:r>
      <w:bookmarkEnd w:id="1166"/>
    </w:p>
    <w:p w14:paraId="765874DC" w14:textId="77777777" w:rsidR="00C83F0F" w:rsidRPr="00C67286" w:rsidRDefault="00C83F0F" w:rsidP="00597DB2">
      <w:pPr>
        <w:pStyle w:val="AuthorInstructions"/>
      </w:pPr>
      <w:r w:rsidRPr="00C67286">
        <w:t>&lt;</w:t>
      </w:r>
      <w:r w:rsidR="007773C8" w:rsidRPr="00C67286">
        <w:t>A</w:t>
      </w:r>
      <w:r w:rsidRPr="00C67286">
        <w:t>dd info or tables&gt;</w:t>
      </w:r>
    </w:p>
    <w:p w14:paraId="3A882019" w14:textId="77777777" w:rsidR="00C83F0F" w:rsidRPr="00C67286" w:rsidRDefault="00C83F0F" w:rsidP="00017E09">
      <w:pPr>
        <w:pStyle w:val="Heading4"/>
        <w:numPr>
          <w:ilvl w:val="0"/>
          <w:numId w:val="0"/>
        </w:numPr>
        <w:rPr>
          <w:noProof w:val="0"/>
        </w:rPr>
      </w:pPr>
      <w:bookmarkStart w:id="1167" w:name="_Toc345074743"/>
      <w:r w:rsidRPr="00C67286">
        <w:rPr>
          <w:noProof w:val="0"/>
        </w:rPr>
        <w:t>4.</w:t>
      </w:r>
      <w:r w:rsidR="00C63D7E" w:rsidRPr="00C67286">
        <w:rPr>
          <w:noProof w:val="0"/>
        </w:rPr>
        <w:t>I.</w:t>
      </w:r>
      <w:r w:rsidRPr="00C67286">
        <w:rPr>
          <w:noProof w:val="0"/>
        </w:rPr>
        <w:t>2.2&lt;Profile Acronym&gt; &lt;Type of Change&gt;</w:t>
      </w:r>
      <w:bookmarkEnd w:id="1167"/>
    </w:p>
    <w:p w14:paraId="13442272" w14:textId="77777777" w:rsidR="00B8586D" w:rsidRPr="00C67286" w:rsidRDefault="00C83F0F" w:rsidP="00BB76BC">
      <w:pPr>
        <w:pStyle w:val="AuthorInstructions"/>
      </w:pPr>
      <w:r w:rsidRPr="00C67286">
        <w:t>&lt;</w:t>
      </w:r>
      <w:r w:rsidR="007773C8" w:rsidRPr="00C67286">
        <w:t>A</w:t>
      </w:r>
      <w:r w:rsidRPr="00C67286">
        <w:t>dd info or tables&gt;</w:t>
      </w:r>
    </w:p>
    <w:p w14:paraId="37EA2E34" w14:textId="77777777" w:rsidR="003579DA" w:rsidRPr="00C67286" w:rsidRDefault="00C63D7E" w:rsidP="003579DA">
      <w:pPr>
        <w:pStyle w:val="Heading1"/>
        <w:numPr>
          <w:ilvl w:val="0"/>
          <w:numId w:val="0"/>
        </w:numPr>
        <w:rPr>
          <w:noProof w:val="0"/>
        </w:rPr>
      </w:pPr>
      <w:bookmarkStart w:id="1168" w:name="_Toc345074744"/>
      <w:r w:rsidRPr="00C67286">
        <w:rPr>
          <w:noProof w:val="0"/>
        </w:rPr>
        <w:lastRenderedPageBreak/>
        <w:t>4.I+1.1</w:t>
      </w:r>
      <w:r w:rsidR="003579DA" w:rsidRPr="00C67286">
        <w:rPr>
          <w:noProof w:val="0"/>
        </w:rPr>
        <w:t xml:space="preserve"> National Extensions for &lt;Country Name or IHE Organization&gt;</w:t>
      </w:r>
      <w:bookmarkEnd w:id="1168"/>
    </w:p>
    <w:p w14:paraId="2DFB62F9" w14:textId="77777777" w:rsidR="003579DA" w:rsidRPr="00C67286" w:rsidRDefault="003579DA" w:rsidP="00BB76BC">
      <w:pPr>
        <w:pStyle w:val="BodyText"/>
        <w:rPr>
          <w:i/>
        </w:rPr>
      </w:pPr>
      <w:r w:rsidRPr="00C67286">
        <w:rPr>
          <w:i/>
        </w:rPr>
        <w:t>&lt;Repeat (and increment) the section above as needed for additional National Extensions&gt;</w:t>
      </w:r>
    </w:p>
    <w:p w14:paraId="2010BB62" w14:textId="77777777" w:rsidR="00CC4EA3" w:rsidRPr="00C67286" w:rsidRDefault="00CC4EA3" w:rsidP="000125FF">
      <w:pPr>
        <w:pStyle w:val="BodyText"/>
        <w:rPr>
          <w:ins w:id="1169" w:author="Jose Costa Teixeira" w:date="2015-09-08T17:01:00Z"/>
          <w:rStyle w:val="DeleteText"/>
          <w:b w:val="0"/>
          <w:strike w:val="0"/>
        </w:rPr>
      </w:pPr>
    </w:p>
    <w:p w14:paraId="3CF158AC" w14:textId="77777777" w:rsidR="00806B60" w:rsidRPr="00C67286" w:rsidRDefault="00806B60" w:rsidP="000125FF">
      <w:pPr>
        <w:pStyle w:val="BodyText"/>
        <w:rPr>
          <w:ins w:id="1170" w:author="Jose Costa Teixeira" w:date="2015-09-08T17:01:00Z"/>
          <w:rStyle w:val="DeleteText"/>
          <w:b w:val="0"/>
          <w:strike w:val="0"/>
        </w:rPr>
      </w:pPr>
    </w:p>
    <w:p w14:paraId="11E38F8F" w14:textId="77777777" w:rsidR="00806B60" w:rsidRPr="00C67286" w:rsidRDefault="00806B60" w:rsidP="000125FF">
      <w:pPr>
        <w:pStyle w:val="BodyText"/>
        <w:rPr>
          <w:ins w:id="1171" w:author="Jose Costa Teixeira" w:date="2015-09-08T17:01:00Z"/>
          <w:rStyle w:val="DeleteText"/>
          <w:b w:val="0"/>
          <w:strike w:val="0"/>
        </w:rPr>
      </w:pPr>
    </w:p>
    <w:p w14:paraId="620728F4" w14:textId="77777777" w:rsidR="00806B60" w:rsidRPr="00C67286" w:rsidRDefault="00806B60" w:rsidP="000125FF">
      <w:pPr>
        <w:pStyle w:val="BodyText"/>
        <w:rPr>
          <w:ins w:id="1172" w:author="Jose Costa Teixeira" w:date="2015-09-08T17:04:00Z"/>
          <w:rStyle w:val="DeleteText"/>
          <w:b w:val="0"/>
          <w:strike w:val="0"/>
        </w:rPr>
      </w:pPr>
      <w:ins w:id="1173" w:author="Jose Costa Teixeira" w:date="2015-09-08T17:01:00Z">
        <w:r w:rsidRPr="00C67286">
          <w:rPr>
            <w:rStyle w:val="DeleteText"/>
            <w:b w:val="0"/>
            <w:strike w:val="0"/>
          </w:rPr>
          <w:br w:type="page"/>
        </w:r>
      </w:ins>
    </w:p>
    <w:p w14:paraId="47BB07D6" w14:textId="77777777" w:rsidR="00806B60" w:rsidRPr="00C67286" w:rsidRDefault="00806B60" w:rsidP="000125FF">
      <w:pPr>
        <w:pStyle w:val="BodyText"/>
        <w:rPr>
          <w:ins w:id="1174" w:author="Jose Costa Teixeira" w:date="2015-09-08T17:04:00Z"/>
          <w:rStyle w:val="DeleteText"/>
          <w:b w:val="0"/>
          <w:strike w:val="0"/>
        </w:rPr>
      </w:pPr>
    </w:p>
    <w:p w14:paraId="6D28657F" w14:textId="77777777" w:rsidR="00806B60" w:rsidRPr="00C67286" w:rsidRDefault="00806B60" w:rsidP="000125FF">
      <w:pPr>
        <w:pStyle w:val="BodyText"/>
        <w:rPr>
          <w:ins w:id="1175" w:author="Jose Costa Teixeira" w:date="2015-09-08T17:01:00Z"/>
          <w:rStyle w:val="DeleteText"/>
          <w:b w:val="0"/>
          <w:strike w:val="0"/>
        </w:rPr>
      </w:pPr>
      <w:ins w:id="1176" w:author="Jose Costa Teixeira" w:date="2015-09-08T17:01:00Z">
        <w:r w:rsidRPr="00C67286">
          <w:rPr>
            <w:rStyle w:val="DeleteText"/>
            <w:b w:val="0"/>
            <w:strike w:val="0"/>
          </w:rPr>
          <w:t>Content profiles</w:t>
        </w:r>
      </w:ins>
    </w:p>
    <w:p w14:paraId="41CAA14A" w14:textId="77777777" w:rsidR="00806B60" w:rsidRPr="00C67286" w:rsidRDefault="00806B60" w:rsidP="000125FF">
      <w:pPr>
        <w:pStyle w:val="BodyText"/>
        <w:rPr>
          <w:ins w:id="1177" w:author="Jose Costa Teixeira" w:date="2015-09-08T17:01:00Z"/>
          <w:rStyle w:val="DeleteText"/>
          <w:b w:val="0"/>
          <w:strike w:val="0"/>
        </w:rPr>
      </w:pPr>
    </w:p>
    <w:p w14:paraId="159A59F2" w14:textId="77777777" w:rsidR="00806B60" w:rsidRPr="00C67286" w:rsidRDefault="00806B60" w:rsidP="000125FF">
      <w:pPr>
        <w:pStyle w:val="BodyText"/>
        <w:rPr>
          <w:ins w:id="1178" w:author="Jose Costa Teixeira" w:date="2015-09-08T17:01:00Z"/>
          <w:rStyle w:val="DeleteText"/>
          <w:b w:val="0"/>
          <w:strike w:val="0"/>
        </w:rPr>
      </w:pPr>
      <w:ins w:id="1179" w:author="Jose Costa Teixeira" w:date="2015-09-08T17:01:00Z">
        <w:r w:rsidRPr="00C67286">
          <w:rPr>
            <w:rStyle w:val="DeleteText"/>
            <w:b w:val="0"/>
            <w:strike w:val="0"/>
          </w:rPr>
          <w:t>Names?</w:t>
        </w:r>
      </w:ins>
    </w:p>
    <w:p w14:paraId="5D794605" w14:textId="77777777" w:rsidR="00806B60" w:rsidRPr="00C67286" w:rsidRDefault="00806B60" w:rsidP="000125FF">
      <w:pPr>
        <w:pStyle w:val="BodyText"/>
        <w:rPr>
          <w:ins w:id="1180" w:author="Jose Costa Teixeira" w:date="2015-09-08T17:01:00Z"/>
          <w:rStyle w:val="DeleteText"/>
          <w:b w:val="0"/>
          <w:strike w:val="0"/>
        </w:rPr>
      </w:pPr>
    </w:p>
    <w:p w14:paraId="108014FF" w14:textId="77777777" w:rsidR="00806B60" w:rsidRPr="00C67286" w:rsidRDefault="00806B60" w:rsidP="000125FF">
      <w:pPr>
        <w:pStyle w:val="BodyText"/>
        <w:rPr>
          <w:ins w:id="1181" w:author="Jose Costa Teixeira" w:date="2015-09-08T17:03:00Z"/>
          <w:rStyle w:val="DeleteText"/>
          <w:b w:val="0"/>
          <w:strike w:val="0"/>
        </w:rPr>
      </w:pPr>
      <w:ins w:id="1182" w:author="Jose Costa Teixeira" w:date="2015-09-08T17:01:00Z">
        <w:r w:rsidRPr="00C67286">
          <w:rPr>
            <w:rStyle w:val="DeleteText"/>
            <w:b w:val="0"/>
            <w:strike w:val="0"/>
          </w:rPr>
          <w:t>mP</w:t>
        </w:r>
      </w:ins>
      <w:ins w:id="1183" w:author="Jose Costa Teixeira" w:date="2015-09-08T17:02:00Z">
        <w:r w:rsidRPr="00C67286">
          <w:rPr>
            <w:rStyle w:val="DeleteText"/>
            <w:b w:val="0"/>
            <w:strike w:val="0"/>
          </w:rPr>
          <w:t>RE</w:t>
        </w:r>
      </w:ins>
    </w:p>
    <w:p w14:paraId="1CB232B0" w14:textId="77777777" w:rsidR="00806B60" w:rsidRPr="00C67286" w:rsidRDefault="00806B60" w:rsidP="000125FF">
      <w:pPr>
        <w:pStyle w:val="BodyText"/>
        <w:rPr>
          <w:ins w:id="1184" w:author="Jose Costa Teixeira" w:date="2015-09-08T17:01:00Z"/>
          <w:rStyle w:val="DeleteText"/>
          <w:b w:val="0"/>
          <w:strike w:val="0"/>
        </w:rPr>
      </w:pPr>
      <w:ins w:id="1185" w:author="Jose Costa Teixeira" w:date="2015-09-08T17:03:00Z">
        <w:r w:rsidRPr="00C67286">
          <w:rPr>
            <w:rStyle w:val="DeleteText"/>
            <w:b w:val="0"/>
            <w:strike w:val="0"/>
          </w:rPr>
          <w:t>mPLAN</w:t>
        </w:r>
      </w:ins>
    </w:p>
    <w:p w14:paraId="7B4F3851" w14:textId="77777777" w:rsidR="00806B60" w:rsidRPr="00C67286" w:rsidRDefault="00806B60" w:rsidP="000125FF">
      <w:pPr>
        <w:pStyle w:val="BodyText"/>
        <w:rPr>
          <w:ins w:id="1186" w:author="Jose Costa Teixeira" w:date="2015-09-08T17:02:00Z"/>
          <w:rStyle w:val="DeleteText"/>
          <w:b w:val="0"/>
          <w:strike w:val="0"/>
        </w:rPr>
      </w:pPr>
      <w:ins w:id="1187" w:author="Jose Costa Teixeira" w:date="2015-09-08T17:02:00Z">
        <w:r w:rsidRPr="00C67286">
          <w:rPr>
            <w:rStyle w:val="DeleteText"/>
            <w:b w:val="0"/>
            <w:strike w:val="0"/>
          </w:rPr>
          <w:t>mDIS</w:t>
        </w:r>
      </w:ins>
    </w:p>
    <w:p w14:paraId="293065FA" w14:textId="77777777" w:rsidR="00806B60" w:rsidRPr="00C67286" w:rsidRDefault="00806B60" w:rsidP="000125FF">
      <w:pPr>
        <w:pStyle w:val="BodyText"/>
        <w:rPr>
          <w:ins w:id="1188" w:author="Jose Costa Teixeira" w:date="2015-09-08T17:01:00Z"/>
          <w:rStyle w:val="DeleteText"/>
          <w:b w:val="0"/>
          <w:strike w:val="0"/>
        </w:rPr>
      </w:pPr>
      <w:ins w:id="1189" w:author="Jose Costa Teixeira" w:date="2015-09-08T17:02:00Z">
        <w:r w:rsidRPr="00C67286">
          <w:rPr>
            <w:rStyle w:val="DeleteText"/>
            <w:b w:val="0"/>
            <w:strike w:val="0"/>
          </w:rPr>
          <w:t>mADM</w:t>
        </w:r>
      </w:ins>
    </w:p>
    <w:p w14:paraId="40C4E6AF" w14:textId="77777777" w:rsidR="00806B60" w:rsidRPr="00C67286" w:rsidRDefault="00806B60" w:rsidP="000125FF">
      <w:pPr>
        <w:pStyle w:val="BodyText"/>
        <w:rPr>
          <w:ins w:id="1190" w:author="Jose Costa Teixeira" w:date="2015-09-08T17:02:00Z"/>
          <w:rStyle w:val="DeleteText"/>
          <w:b w:val="0"/>
          <w:strike w:val="0"/>
        </w:rPr>
      </w:pPr>
      <w:ins w:id="1191" w:author="Jose Costa Teixeira" w:date="2015-09-08T17:02:00Z">
        <w:r w:rsidRPr="00C67286">
          <w:rPr>
            <w:rStyle w:val="DeleteText"/>
            <w:b w:val="0"/>
            <w:strike w:val="0"/>
          </w:rPr>
          <w:t>mLIST</w:t>
        </w:r>
      </w:ins>
    </w:p>
    <w:p w14:paraId="5CD2B09F" w14:textId="77777777" w:rsidR="00806B60" w:rsidRPr="00C67286" w:rsidRDefault="00806B60" w:rsidP="000125FF">
      <w:pPr>
        <w:pStyle w:val="BodyText"/>
        <w:rPr>
          <w:ins w:id="1192" w:author="Jose Costa Teixeira" w:date="2015-09-08T17:03:00Z"/>
          <w:rStyle w:val="DeleteText"/>
          <w:b w:val="0"/>
          <w:strike w:val="0"/>
        </w:rPr>
      </w:pPr>
    </w:p>
    <w:p w14:paraId="19CEB6EE" w14:textId="77777777" w:rsidR="00806B60" w:rsidRPr="00C67286" w:rsidRDefault="00806B60" w:rsidP="000125FF">
      <w:pPr>
        <w:pStyle w:val="BodyText"/>
        <w:rPr>
          <w:ins w:id="1193" w:author="Jose Costa Teixeira" w:date="2015-09-08T17:03:00Z"/>
          <w:rStyle w:val="DeleteText"/>
          <w:b w:val="0"/>
          <w:strike w:val="0"/>
        </w:rPr>
      </w:pPr>
      <w:ins w:id="1194" w:author="Jose Costa Teixeira" w:date="2015-09-08T17:03:00Z">
        <w:r w:rsidRPr="00C67286">
          <w:rPr>
            <w:rStyle w:val="DeleteText"/>
            <w:b w:val="0"/>
            <w:strike w:val="0"/>
          </w:rPr>
          <w:t>mPLAN and mPRE or a single mPRE = mORDER?</w:t>
        </w:r>
      </w:ins>
    </w:p>
    <w:p w14:paraId="2A4C82E8" w14:textId="77777777" w:rsidR="00806B60" w:rsidRPr="00C67286" w:rsidRDefault="00806B60" w:rsidP="000125FF">
      <w:pPr>
        <w:pStyle w:val="BodyText"/>
        <w:rPr>
          <w:ins w:id="1195" w:author="Jose Costa Teixeira" w:date="2015-09-08T17:03:00Z"/>
          <w:rStyle w:val="DeleteText"/>
          <w:b w:val="0"/>
          <w:strike w:val="0"/>
        </w:rPr>
      </w:pPr>
    </w:p>
    <w:p w14:paraId="5446CBD5" w14:textId="77777777" w:rsidR="00806B60" w:rsidRPr="00C67286" w:rsidRDefault="00806B60" w:rsidP="000125FF">
      <w:pPr>
        <w:pStyle w:val="BodyText"/>
        <w:rPr>
          <w:ins w:id="1196" w:author="Jose Costa Teixeira" w:date="2015-09-08T17:03:00Z"/>
          <w:rStyle w:val="DeleteText"/>
          <w:b w:val="0"/>
          <w:strike w:val="0"/>
        </w:rPr>
      </w:pPr>
      <w:ins w:id="1197" w:author="Jose Costa Teixeira" w:date="2015-09-08T17:02:00Z">
        <w:r w:rsidRPr="00C67286">
          <w:rPr>
            <w:rStyle w:val="DeleteText"/>
            <w:b w:val="0"/>
            <w:strike w:val="0"/>
          </w:rPr>
          <w:t>Is there a need to have an mPLAN?</w:t>
        </w:r>
      </w:ins>
      <w:ins w:id="1198" w:author="Jose Costa Teixeira" w:date="2015-09-08T17:03:00Z">
        <w:r w:rsidRPr="00C67286">
          <w:rPr>
            <w:rStyle w:val="DeleteText"/>
            <w:b w:val="0"/>
            <w:strike w:val="0"/>
          </w:rPr>
          <w:t xml:space="preserve"> What are the differences except workflow?</w:t>
        </w:r>
      </w:ins>
    </w:p>
    <w:p w14:paraId="3B068425" w14:textId="77777777" w:rsidR="00806B60" w:rsidRPr="00C67286" w:rsidRDefault="00806B60" w:rsidP="000125FF">
      <w:pPr>
        <w:pStyle w:val="BodyText"/>
        <w:rPr>
          <w:ins w:id="1199" w:author="Jose Costa Teixeira" w:date="2015-09-08T17:02:00Z"/>
          <w:rStyle w:val="DeleteText"/>
          <w:b w:val="0"/>
          <w:strike w:val="0"/>
        </w:rPr>
      </w:pPr>
    </w:p>
    <w:p w14:paraId="04084A26" w14:textId="77777777" w:rsidR="00806B60" w:rsidRPr="00C67286" w:rsidRDefault="00806B60" w:rsidP="000125FF">
      <w:pPr>
        <w:pStyle w:val="BodyText"/>
        <w:rPr>
          <w:ins w:id="1200" w:author="Jose Costa Teixeira" w:date="2015-09-08T17:03:00Z"/>
          <w:rStyle w:val="DeleteText"/>
          <w:b w:val="0"/>
          <w:strike w:val="0"/>
        </w:rPr>
      </w:pPr>
      <w:ins w:id="1201" w:author="Jose Costa Teixeira" w:date="2015-09-08T17:03:00Z">
        <w:r w:rsidRPr="00C67286">
          <w:rPr>
            <w:rStyle w:val="DeleteText"/>
            <w:b w:val="0"/>
            <w:strike w:val="0"/>
          </w:rPr>
          <w:t>mADPlan</w:t>
        </w:r>
      </w:ins>
    </w:p>
    <w:p w14:paraId="4D114AF4" w14:textId="77777777" w:rsidR="00806B60" w:rsidRPr="00C67286" w:rsidRDefault="00806B60" w:rsidP="000125FF">
      <w:pPr>
        <w:pStyle w:val="BodyText"/>
        <w:rPr>
          <w:ins w:id="1202" w:author="Jose Costa Teixeira" w:date="2015-09-08T17:04:00Z"/>
          <w:rStyle w:val="DeleteText"/>
          <w:b w:val="0"/>
          <w:strike w:val="0"/>
        </w:rPr>
      </w:pPr>
    </w:p>
    <w:p w14:paraId="2B75407E" w14:textId="77777777" w:rsidR="00806B60" w:rsidRPr="00C67286" w:rsidRDefault="00806B60" w:rsidP="000125FF">
      <w:pPr>
        <w:pStyle w:val="BodyText"/>
        <w:rPr>
          <w:ins w:id="1203" w:author="Jose Costa Teixeira" w:date="2015-09-08T17:02:00Z"/>
          <w:rStyle w:val="DeleteText"/>
          <w:b w:val="0"/>
          <w:strike w:val="0"/>
        </w:rPr>
      </w:pPr>
    </w:p>
    <w:p w14:paraId="4C37F10C" w14:textId="77777777" w:rsidR="00806B60" w:rsidRPr="00C67286" w:rsidRDefault="00806B60" w:rsidP="000125FF">
      <w:pPr>
        <w:pStyle w:val="BodyText"/>
        <w:rPr>
          <w:ins w:id="1204" w:author="Jose Costa Teixeira" w:date="2015-09-08T17:01:00Z"/>
          <w:rStyle w:val="DeleteText"/>
          <w:b w:val="0"/>
          <w:strike w:val="0"/>
        </w:rPr>
      </w:pPr>
    </w:p>
    <w:p w14:paraId="192739F2" w14:textId="77777777" w:rsidR="00806B60" w:rsidRPr="00C67286" w:rsidRDefault="00806B60" w:rsidP="000125FF">
      <w:pPr>
        <w:pStyle w:val="BodyText"/>
        <w:rPr>
          <w:rStyle w:val="DeleteText"/>
          <w:b w:val="0"/>
          <w:strike w:val="0"/>
        </w:rPr>
      </w:pPr>
    </w:p>
    <w:sectPr w:rsidR="00806B60" w:rsidRPr="00C67286" w:rsidSect="000807AC">
      <w:headerReference w:type="default" r:id="rId38"/>
      <w:footerReference w:type="even" r:id="rId39"/>
      <w:footerReference w:type="default" r:id="rId40"/>
      <w:footerReference w:type="first" r:id="rId41"/>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 w:author="Michael Tan" w:date="2017-06-22T14:53:00Z" w:initials="MT">
    <w:p w14:paraId="68FDC680" w14:textId="77777777" w:rsidR="008346B5" w:rsidRDefault="008346B5">
      <w:pPr>
        <w:pStyle w:val="CommentText"/>
      </w:pPr>
      <w:r>
        <w:rPr>
          <w:rStyle w:val="CommentReference"/>
        </w:rPr>
        <w:annotationRef/>
      </w:r>
      <w:r>
        <w:t>Maybe we need to go into the explanation of the new definitions such as medication request.  Some people are used to medication orders.</w:t>
      </w:r>
    </w:p>
  </w:comment>
  <w:comment w:id="53" w:author="Jose Costa Teixeira" w:date="2017-06-26T12:08:00Z" w:initials="JCT">
    <w:p w14:paraId="6AB51069" w14:textId="77777777" w:rsidR="00B549C3" w:rsidRDefault="00B549C3">
      <w:pPr>
        <w:pStyle w:val="CommentText"/>
      </w:pPr>
      <w:r>
        <w:rPr>
          <w:rStyle w:val="CommentReference"/>
        </w:rPr>
        <w:annotationRef/>
      </w:r>
      <w:r>
        <w:t>Yes, that is something to do</w:t>
      </w:r>
    </w:p>
  </w:comment>
  <w:comment w:id="54" w:author="Michael Tan" w:date="2017-06-22T14:54:00Z" w:initials="MT">
    <w:p w14:paraId="3F438C46" w14:textId="77777777" w:rsidR="008346B5" w:rsidRDefault="008346B5">
      <w:pPr>
        <w:pStyle w:val="CommentText"/>
      </w:pPr>
      <w:r>
        <w:rPr>
          <w:rStyle w:val="CommentReference"/>
        </w:rPr>
        <w:annotationRef/>
      </w:r>
      <w:r>
        <w:t>DCC has proposed to use SKMT as well.</w:t>
      </w:r>
    </w:p>
  </w:comment>
  <w:comment w:id="55" w:author="Jose Costa Teixeira" w:date="2017-06-26T12:08:00Z" w:initials="JCT">
    <w:p w14:paraId="1D692423" w14:textId="77777777" w:rsidR="00B549C3" w:rsidRDefault="00B549C3">
      <w:pPr>
        <w:pStyle w:val="CommentText"/>
      </w:pPr>
      <w:r>
        <w:rPr>
          <w:rStyle w:val="CommentReference"/>
        </w:rPr>
        <w:annotationRef/>
      </w:r>
      <w:r>
        <w:t>We should  use SKMT but we need to feed it</w:t>
      </w:r>
    </w:p>
  </w:comment>
  <w:comment w:id="392" w:author="Michael Tan" w:date="2017-03-07T15:44:00Z" w:initials="MT">
    <w:p w14:paraId="659C09DC" w14:textId="77777777" w:rsidR="008346B5" w:rsidRDefault="008346B5" w:rsidP="006B0A7A">
      <w:pPr>
        <w:pStyle w:val="CommentText"/>
      </w:pPr>
      <w:r>
        <w:rPr>
          <w:rStyle w:val="CommentReference"/>
        </w:rPr>
        <w:annotationRef/>
      </w:r>
      <w:r>
        <w:t>The drug-ID table which is used for the barcode scanning could change overtime. We need to be able to update a new Drug-ID using FHIR. Part of the scope?</w:t>
      </w:r>
    </w:p>
  </w:comment>
  <w:comment w:id="411" w:author="Jose Costa Teixeira" w:date="2017-04-02T14:02:00Z" w:initials="JCT">
    <w:p w14:paraId="2E333123" w14:textId="77777777" w:rsidR="008346B5" w:rsidRDefault="008346B5" w:rsidP="00EA75FF">
      <w:pPr>
        <w:pStyle w:val="CommentText"/>
      </w:pPr>
      <w:r>
        <w:rPr>
          <w:rStyle w:val="CommentReference"/>
        </w:rPr>
        <w:annotationRef/>
      </w:r>
      <w:r>
        <w:t>Only the parts in BOLD are profiled. Should we keep the complete story or reduce to have only the interoperability part? If not confusing, I prefer to keep the whole story.</w:t>
      </w:r>
    </w:p>
  </w:comment>
  <w:comment w:id="802" w:author="Michael Tan" w:date="2017-06-22T15:07:00Z" w:initials="MT">
    <w:p w14:paraId="7CF0DAFC" w14:textId="77777777" w:rsidR="008346B5" w:rsidRDefault="008346B5">
      <w:pPr>
        <w:pStyle w:val="CommentText"/>
        <w:rPr>
          <w:noProof/>
        </w:rPr>
      </w:pPr>
      <w:r>
        <w:rPr>
          <w:rStyle w:val="CommentReference"/>
        </w:rPr>
        <w:annotationRef/>
      </w:r>
      <w:r>
        <w:rPr>
          <w:noProof/>
        </w:rPr>
        <w:t>This is only for use case 2. In scenario 1 you leave it blank.</w:t>
      </w:r>
    </w:p>
    <w:p w14:paraId="3F0DFC7E" w14:textId="77777777" w:rsidR="008346B5" w:rsidRDefault="008346B5">
      <w:pPr>
        <w:pStyle w:val="CommentText"/>
      </w:pPr>
    </w:p>
  </w:comment>
  <w:comment w:id="803" w:author="Jose Costa Teixeira" w:date="2017-06-26T12:09:00Z" w:initials="JCT">
    <w:p w14:paraId="169C4CDC" w14:textId="77777777" w:rsidR="00B549C3" w:rsidRDefault="00B549C3">
      <w:pPr>
        <w:pStyle w:val="CommentText"/>
      </w:pPr>
      <w:r>
        <w:rPr>
          <w:rStyle w:val="CommentReference"/>
        </w:rPr>
        <w:annotationRef/>
      </w:r>
      <w:r>
        <w:t>This is a FHIR constraint, not an IHE need</w:t>
      </w:r>
    </w:p>
  </w:comment>
  <w:comment w:id="1005" w:author="Michael Tan" w:date="2017-06-23T16:15:00Z" w:initials="MT">
    <w:p w14:paraId="053D5AA8" w14:textId="77777777" w:rsidR="008346B5" w:rsidRDefault="008346B5">
      <w:pPr>
        <w:pStyle w:val="CommentText"/>
      </w:pPr>
      <w:r>
        <w:rPr>
          <w:rStyle w:val="CommentReference"/>
        </w:rPr>
        <w:annotationRef/>
      </w:r>
      <w:r>
        <w:rPr>
          <w:rStyle w:val="CommentReference"/>
        </w:rPr>
        <w:t xml:space="preserve">Not relevant </w:t>
      </w:r>
    </w:p>
  </w:comment>
  <w:comment w:id="1006" w:author="Jose Costa Teixeira" w:date="2017-06-26T12:10:00Z" w:initials="JCT">
    <w:p w14:paraId="1DCBA47E" w14:textId="77777777" w:rsidR="00B549C3" w:rsidRDefault="00B549C3">
      <w:pPr>
        <w:pStyle w:val="CommentText"/>
      </w:pPr>
      <w:r>
        <w:rPr>
          <w:rStyle w:val="CommentReference"/>
        </w:rPr>
        <w:annotationRef/>
      </w:r>
      <w:r>
        <w:t xml:space="preserve">Agree (not relevan for us to profile). Will take that off when handling the mapping </w:t>
      </w:r>
    </w:p>
  </w:comment>
  <w:comment w:id="1007" w:author="Michael Tan" w:date="2017-06-23T16:17:00Z" w:initials="MT">
    <w:p w14:paraId="287237DD" w14:textId="77777777" w:rsidR="008346B5" w:rsidRDefault="008346B5">
      <w:pPr>
        <w:pStyle w:val="CommentText"/>
      </w:pPr>
      <w:r>
        <w:rPr>
          <w:rStyle w:val="CommentReference"/>
        </w:rPr>
        <w:annotationRef/>
      </w:r>
      <w:r>
        <w:t>For example : cannot swallow</w:t>
      </w:r>
    </w:p>
  </w:comment>
  <w:comment w:id="1008" w:author="Jose Costa Teixeira" w:date="2017-06-26T12:10:00Z" w:initials="JCT">
    <w:p w14:paraId="40D5D4B4" w14:textId="77777777" w:rsidR="00B549C3" w:rsidRDefault="00B549C3">
      <w:pPr>
        <w:pStyle w:val="CommentText"/>
      </w:pPr>
      <w:r>
        <w:rPr>
          <w:rStyle w:val="CommentReference"/>
        </w:rPr>
        <w:annotationRef/>
      </w:r>
      <w:r>
        <w:t>I think this is not all what it means – it also means the active indications for which the medication is given.</w:t>
      </w:r>
    </w:p>
  </w:comment>
  <w:comment w:id="1009" w:author="Michael Tan" w:date="2017-06-23T16:17:00Z" w:initials="MT">
    <w:p w14:paraId="664DD8CD" w14:textId="77777777" w:rsidR="008346B5" w:rsidRDefault="008346B5">
      <w:pPr>
        <w:pStyle w:val="CommentText"/>
      </w:pPr>
      <w:r>
        <w:rPr>
          <w:rStyle w:val="CommentReference"/>
        </w:rPr>
        <w:annotationRef/>
      </w:r>
      <w:r>
        <w:t>Not relevant in the case of elderly people in nursing situations.</w:t>
      </w:r>
    </w:p>
  </w:comment>
  <w:comment w:id="1010" w:author="Jose Costa Teixeira" w:date="2017-06-26T12:11:00Z" w:initials="JCT">
    <w:p w14:paraId="53832164" w14:textId="77777777" w:rsidR="00B549C3" w:rsidRDefault="00B549C3">
      <w:pPr>
        <w:pStyle w:val="CommentText"/>
      </w:pPr>
      <w:r>
        <w:rPr>
          <w:rStyle w:val="CommentReference"/>
        </w:rPr>
        <w:annotationRef/>
      </w:r>
      <w:r>
        <w:t>Ok, but does not change the scope nor we have to change that.</w:t>
      </w:r>
    </w:p>
  </w:comment>
  <w:comment w:id="1070" w:author="Michael Tan" w:date="2017-06-23T16:20:00Z" w:initials="MT">
    <w:p w14:paraId="68A4C8E6" w14:textId="77777777" w:rsidR="008346B5" w:rsidRDefault="008346B5">
      <w:pPr>
        <w:pStyle w:val="CommentText"/>
      </w:pPr>
      <w:r>
        <w:rPr>
          <w:rStyle w:val="CommentReference"/>
        </w:rPr>
        <w:annotationRef/>
      </w:r>
      <w:r>
        <w:t>Remove?</w:t>
      </w:r>
    </w:p>
  </w:comment>
  <w:comment w:id="1071" w:author="Jose Costa Teixeira" w:date="2017-06-26T12:11:00Z" w:initials="JCT">
    <w:p w14:paraId="14BC1C03" w14:textId="77777777" w:rsidR="00B549C3" w:rsidRDefault="00B549C3">
      <w:pPr>
        <w:pStyle w:val="CommentText"/>
      </w:pPr>
      <w:r>
        <w:rPr>
          <w:rStyle w:val="CommentReference"/>
        </w:rPr>
        <w:annotationRef/>
      </w:r>
    </w:p>
  </w:comment>
  <w:comment w:id="1073" w:author="Michael Tan" w:date="2017-06-23T16:20:00Z" w:initials="MT">
    <w:p w14:paraId="0F8B6D9E" w14:textId="77777777" w:rsidR="008346B5" w:rsidRDefault="008346B5">
      <w:pPr>
        <w:pStyle w:val="CommentText"/>
      </w:pPr>
      <w:r>
        <w:rPr>
          <w:rStyle w:val="CommentReference"/>
        </w:rPr>
        <w:annotationRef/>
      </w:r>
      <w:r>
        <w:t xml:space="preserve">Is this still relevant? </w:t>
      </w:r>
    </w:p>
  </w:comment>
  <w:comment w:id="1080" w:author="Michael Tan" w:date="2017-06-23T16:21:00Z" w:initials="MT">
    <w:p w14:paraId="72F907A8" w14:textId="77777777" w:rsidR="008346B5" w:rsidRDefault="008346B5">
      <w:pPr>
        <w:pStyle w:val="CommentText"/>
      </w:pPr>
      <w:r>
        <w:rPr>
          <w:rStyle w:val="CommentReference"/>
        </w:rPr>
        <w:annotationRef/>
      </w:r>
      <w:r>
        <w:t>Do we need these chapters? They will be described in the FHIR 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DC680" w15:done="0"/>
  <w15:commentEx w15:paraId="6AB51069" w15:paraIdParent="68FDC680" w15:done="0"/>
  <w15:commentEx w15:paraId="3F438C46" w15:done="0"/>
  <w15:commentEx w15:paraId="1D692423" w15:paraIdParent="3F438C46" w15:done="0"/>
  <w15:commentEx w15:paraId="659C09DC" w15:done="0"/>
  <w15:commentEx w15:paraId="2E333123" w15:done="1"/>
  <w15:commentEx w15:paraId="3F0DFC7E" w15:done="0"/>
  <w15:commentEx w15:paraId="169C4CDC" w15:paraIdParent="3F0DFC7E" w15:done="0"/>
  <w15:commentEx w15:paraId="053D5AA8" w15:done="0"/>
  <w15:commentEx w15:paraId="1DCBA47E" w15:paraIdParent="053D5AA8" w15:done="0"/>
  <w15:commentEx w15:paraId="287237DD" w15:done="0"/>
  <w15:commentEx w15:paraId="40D5D4B4" w15:paraIdParent="287237DD" w15:done="0"/>
  <w15:commentEx w15:paraId="664DD8CD" w15:done="0"/>
  <w15:commentEx w15:paraId="53832164" w15:paraIdParent="664DD8CD" w15:done="0"/>
  <w15:commentEx w15:paraId="68A4C8E6" w15:done="0"/>
  <w15:commentEx w15:paraId="14BC1C03" w15:paraIdParent="68A4C8E6" w15:done="0"/>
  <w15:commentEx w15:paraId="0F8B6D9E" w15:done="0"/>
  <w15:commentEx w15:paraId="72F907A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EF159" w14:textId="77777777" w:rsidR="007B525F" w:rsidRDefault="007B525F">
      <w:r>
        <w:separator/>
      </w:r>
    </w:p>
  </w:endnote>
  <w:endnote w:type="continuationSeparator" w:id="0">
    <w:p w14:paraId="610CDEED" w14:textId="77777777" w:rsidR="007B525F" w:rsidRDefault="007B5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algun Gothic Semilight"/>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96B2B" w14:textId="77777777" w:rsidR="008346B5" w:rsidRDefault="008346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0125E3" w14:textId="77777777" w:rsidR="008346B5" w:rsidRDefault="00834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C630" w14:textId="77777777" w:rsidR="008346B5" w:rsidRDefault="008346B5">
    <w:pPr>
      <w:pStyle w:val="Footer"/>
      <w:ind w:right="360"/>
    </w:pPr>
    <w:r>
      <w:t>__________________________________________________________________________</w:t>
    </w:r>
  </w:p>
  <w:p w14:paraId="58722389" w14:textId="6FF9A8F9" w:rsidR="008346B5" w:rsidRDefault="008346B5" w:rsidP="00597DB2">
    <w:pPr>
      <w:pStyle w:val="Footer"/>
      <w:ind w:right="360"/>
      <w:rPr>
        <w:sz w:val="20"/>
      </w:rPr>
    </w:pPr>
    <w:bookmarkStart w:id="1205"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54EB6">
      <w:rPr>
        <w:rStyle w:val="PageNumber"/>
        <w:noProof/>
        <w:sz w:val="20"/>
      </w:rPr>
      <w:t>21</w:t>
    </w:r>
    <w:r w:rsidRPr="00597DB2">
      <w:rPr>
        <w:rStyle w:val="PageNumber"/>
        <w:sz w:val="20"/>
      </w:rPr>
      <w:fldChar w:fldCharType="end"/>
    </w:r>
    <w:r>
      <w:rPr>
        <w:sz w:val="20"/>
      </w:rPr>
      <w:tab/>
      <w:t xml:space="preserve">                       Copyright © 20xx: IHE International, Inc.</w:t>
    </w:r>
    <w:bookmarkEnd w:id="1205"/>
  </w:p>
  <w:p w14:paraId="2DCA219A" w14:textId="77777777" w:rsidR="008346B5" w:rsidRDefault="008346B5"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2AE3E" w14:textId="77777777" w:rsidR="008346B5" w:rsidRDefault="008346B5">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97061" w14:textId="77777777" w:rsidR="007B525F" w:rsidRDefault="007B525F">
      <w:r>
        <w:separator/>
      </w:r>
    </w:p>
  </w:footnote>
  <w:footnote w:type="continuationSeparator" w:id="0">
    <w:p w14:paraId="41232B10" w14:textId="77777777" w:rsidR="007B525F" w:rsidRDefault="007B5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06B6E" w14:textId="77777777" w:rsidR="008346B5" w:rsidRDefault="008346B5">
    <w:pPr>
      <w:pStyle w:val="Header"/>
    </w:pPr>
    <w:r>
      <w:t>IHE &lt;Domain Name&gt; Technical Framework Supplement – &lt;Profile Name (Profile Acronym)&gt;</w:t>
    </w:r>
    <w:r>
      <w:br/>
      <w:t>______________________________________________________________________________</w:t>
    </w:r>
  </w:p>
  <w:p w14:paraId="173626DE" w14:textId="77777777" w:rsidR="008346B5" w:rsidRDefault="00834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4" w15:restartNumberingAfterBreak="0">
    <w:nsid w:val="214169A2"/>
    <w:multiLevelType w:val="multilevel"/>
    <w:tmpl w:val="7B943E18"/>
    <w:numStyleLink w:val="Constraints"/>
  </w:abstractNum>
  <w:abstractNum w:abstractNumId="15" w15:restartNumberingAfterBreak="0">
    <w:nsid w:val="272C07D3"/>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41969"/>
    <w:multiLevelType w:val="hybridMultilevel"/>
    <w:tmpl w:val="764C9CC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FEE7EEF"/>
    <w:multiLevelType w:val="hybridMultilevel"/>
    <w:tmpl w:val="DC3ECC6E"/>
    <w:lvl w:ilvl="0" w:tplc="08160001">
      <w:start w:val="1"/>
      <w:numFmt w:val="bullet"/>
      <w:lvlText w:val=""/>
      <w:lvlJc w:val="left"/>
      <w:pPr>
        <w:ind w:left="720" w:hanging="360"/>
      </w:pPr>
      <w:rPr>
        <w:rFonts w:ascii="Symbol" w:eastAsia="Times New Roman"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40BC3A55"/>
    <w:multiLevelType w:val="multilevel"/>
    <w:tmpl w:val="7B943E18"/>
    <w:numStyleLink w:val="Constraints"/>
  </w:abstractNum>
  <w:abstractNum w:abstractNumId="22"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F54228D"/>
    <w:multiLevelType w:val="hybridMultilevel"/>
    <w:tmpl w:val="5F50E6C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5F55A0C"/>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2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000E1D"/>
    <w:multiLevelType w:val="hybridMultilevel"/>
    <w:tmpl w:val="629EA7BA"/>
    <w:lvl w:ilvl="0" w:tplc="183E7CC2">
      <w:start w:val="1"/>
      <w:numFmt w:val="bullet"/>
      <w:lvlText w:val="•"/>
      <w:lvlJc w:val="left"/>
      <w:pPr>
        <w:tabs>
          <w:tab w:val="num" w:pos="720"/>
        </w:tabs>
        <w:ind w:left="720" w:hanging="360"/>
      </w:pPr>
      <w:rPr>
        <w:rFonts w:ascii="Arial" w:hAnsi="Arial" w:cs="Times New Roman" w:hint="default"/>
      </w:rPr>
    </w:lvl>
    <w:lvl w:ilvl="1" w:tplc="B6486BB8">
      <w:start w:val="1"/>
      <w:numFmt w:val="bullet"/>
      <w:lvlText w:val="•"/>
      <w:lvlJc w:val="left"/>
      <w:pPr>
        <w:tabs>
          <w:tab w:val="num" w:pos="1440"/>
        </w:tabs>
        <w:ind w:left="1440" w:hanging="360"/>
      </w:pPr>
      <w:rPr>
        <w:rFonts w:ascii="Arial" w:hAnsi="Arial" w:cs="Times New Roman" w:hint="default"/>
      </w:rPr>
    </w:lvl>
    <w:lvl w:ilvl="2" w:tplc="03D8AF8E">
      <w:start w:val="1"/>
      <w:numFmt w:val="bullet"/>
      <w:lvlText w:val="•"/>
      <w:lvlJc w:val="left"/>
      <w:pPr>
        <w:tabs>
          <w:tab w:val="num" w:pos="2160"/>
        </w:tabs>
        <w:ind w:left="2160" w:hanging="360"/>
      </w:pPr>
      <w:rPr>
        <w:rFonts w:ascii="Arial" w:hAnsi="Arial" w:cs="Times New Roman" w:hint="default"/>
      </w:rPr>
    </w:lvl>
    <w:lvl w:ilvl="3" w:tplc="5E9291C4">
      <w:start w:val="1"/>
      <w:numFmt w:val="bullet"/>
      <w:lvlText w:val="•"/>
      <w:lvlJc w:val="left"/>
      <w:pPr>
        <w:tabs>
          <w:tab w:val="num" w:pos="2880"/>
        </w:tabs>
        <w:ind w:left="2880" w:hanging="360"/>
      </w:pPr>
      <w:rPr>
        <w:rFonts w:ascii="Arial" w:hAnsi="Arial" w:cs="Times New Roman" w:hint="default"/>
      </w:rPr>
    </w:lvl>
    <w:lvl w:ilvl="4" w:tplc="B396011C">
      <w:start w:val="1"/>
      <w:numFmt w:val="bullet"/>
      <w:lvlText w:val="•"/>
      <w:lvlJc w:val="left"/>
      <w:pPr>
        <w:tabs>
          <w:tab w:val="num" w:pos="3600"/>
        </w:tabs>
        <w:ind w:left="3600" w:hanging="360"/>
      </w:pPr>
      <w:rPr>
        <w:rFonts w:ascii="Arial" w:hAnsi="Arial" w:cs="Times New Roman" w:hint="default"/>
      </w:rPr>
    </w:lvl>
    <w:lvl w:ilvl="5" w:tplc="C756DD34">
      <w:start w:val="1"/>
      <w:numFmt w:val="bullet"/>
      <w:lvlText w:val="•"/>
      <w:lvlJc w:val="left"/>
      <w:pPr>
        <w:tabs>
          <w:tab w:val="num" w:pos="4320"/>
        </w:tabs>
        <w:ind w:left="4320" w:hanging="360"/>
      </w:pPr>
      <w:rPr>
        <w:rFonts w:ascii="Arial" w:hAnsi="Arial" w:cs="Times New Roman" w:hint="default"/>
      </w:rPr>
    </w:lvl>
    <w:lvl w:ilvl="6" w:tplc="9544E33A">
      <w:start w:val="1"/>
      <w:numFmt w:val="bullet"/>
      <w:lvlText w:val="•"/>
      <w:lvlJc w:val="left"/>
      <w:pPr>
        <w:tabs>
          <w:tab w:val="num" w:pos="5040"/>
        </w:tabs>
        <w:ind w:left="5040" w:hanging="360"/>
      </w:pPr>
      <w:rPr>
        <w:rFonts w:ascii="Arial" w:hAnsi="Arial" w:cs="Times New Roman" w:hint="default"/>
      </w:rPr>
    </w:lvl>
    <w:lvl w:ilvl="7" w:tplc="A84E2F7E">
      <w:start w:val="1"/>
      <w:numFmt w:val="bullet"/>
      <w:lvlText w:val="•"/>
      <w:lvlJc w:val="left"/>
      <w:pPr>
        <w:tabs>
          <w:tab w:val="num" w:pos="5760"/>
        </w:tabs>
        <w:ind w:left="5760" w:hanging="360"/>
      </w:pPr>
      <w:rPr>
        <w:rFonts w:ascii="Arial" w:hAnsi="Arial" w:cs="Times New Roman" w:hint="default"/>
      </w:rPr>
    </w:lvl>
    <w:lvl w:ilvl="8" w:tplc="424E17E2">
      <w:start w:val="1"/>
      <w:numFmt w:val="bullet"/>
      <w:lvlText w:val="•"/>
      <w:lvlJc w:val="left"/>
      <w:pPr>
        <w:tabs>
          <w:tab w:val="num" w:pos="6480"/>
        </w:tabs>
        <w:ind w:left="6480" w:hanging="360"/>
      </w:pPr>
      <w:rPr>
        <w:rFonts w:ascii="Arial" w:hAnsi="Arial" w:cs="Times New Roman"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3A6251C"/>
    <w:multiLevelType w:val="hybridMultilevel"/>
    <w:tmpl w:val="CB50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72546"/>
    <w:multiLevelType w:val="hybridMultilevel"/>
    <w:tmpl w:val="64B62F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736234AD"/>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36"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8602F1"/>
    <w:multiLevelType w:val="hybridMultilevel"/>
    <w:tmpl w:val="23B65554"/>
    <w:lvl w:ilvl="0" w:tplc="0816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9" w15:restartNumberingAfterBreak="0">
    <w:nsid w:val="7A05582C"/>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28"/>
  </w:num>
  <w:num w:numId="10">
    <w:abstractNumId w:val="32"/>
  </w:num>
  <w:num w:numId="11">
    <w:abstractNumId w:val="32"/>
  </w:num>
  <w:num w:numId="12">
    <w:abstractNumId w:val="32"/>
  </w:num>
  <w:num w:numId="13">
    <w:abstractNumId w:val="32"/>
  </w:num>
  <w:num w:numId="14">
    <w:abstractNumId w:val="32"/>
  </w:num>
  <w:num w:numId="15">
    <w:abstractNumId w:val="32"/>
  </w:num>
  <w:num w:numId="16">
    <w:abstractNumId w:val="32"/>
  </w:num>
  <w:num w:numId="17">
    <w:abstractNumId w:val="32"/>
  </w:num>
  <w:num w:numId="18">
    <w:abstractNumId w:val="32"/>
  </w:num>
  <w:num w:numId="19">
    <w:abstractNumId w:val="5"/>
  </w:num>
  <w:num w:numId="20">
    <w:abstractNumId w:val="4"/>
  </w:num>
  <w:num w:numId="21">
    <w:abstractNumId w:val="32"/>
  </w:num>
  <w:num w:numId="22">
    <w:abstractNumId w:val="32"/>
  </w:num>
  <w:num w:numId="23">
    <w:abstractNumId w:val="32"/>
  </w:num>
  <w:num w:numId="24">
    <w:abstractNumId w:val="32"/>
  </w:num>
  <w:num w:numId="25">
    <w:abstractNumId w:val="27"/>
  </w:num>
  <w:num w:numId="26">
    <w:abstractNumId w:val="11"/>
  </w:num>
  <w:num w:numId="27">
    <w:abstractNumId w:val="32"/>
  </w:num>
  <w:num w:numId="28">
    <w:abstractNumId w:val="32"/>
  </w:num>
  <w:num w:numId="29">
    <w:abstractNumId w:val="32"/>
  </w:num>
  <w:num w:numId="30">
    <w:abstractNumId w:val="16"/>
  </w:num>
  <w:num w:numId="31">
    <w:abstractNumId w:val="22"/>
  </w:num>
  <w:num w:numId="32">
    <w:abstractNumId w:val="12"/>
  </w:num>
  <w:num w:numId="33">
    <w:abstractNumId w:val="38"/>
  </w:num>
  <w:num w:numId="34">
    <w:abstractNumId w:val="13"/>
  </w:num>
  <w:num w:numId="35">
    <w:abstractNumId w:val="10"/>
  </w:num>
  <w:num w:numId="36">
    <w:abstractNumId w:val="40"/>
  </w:num>
  <w:num w:numId="37">
    <w:abstractNumId w:val="23"/>
  </w:num>
  <w:num w:numId="38">
    <w:abstractNumId w:val="36"/>
  </w:num>
  <w:num w:numId="39">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14"/>
  </w:num>
  <w:num w:numId="41">
    <w:abstractNumId w:val="20"/>
  </w:num>
  <w:num w:numId="42">
    <w:abstractNumId w:val="19"/>
  </w:num>
  <w:num w:numId="43">
    <w:abstractNumId w:val="25"/>
  </w:num>
  <w:num w:numId="44">
    <w:abstractNumId w:val="29"/>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num>
  <w:num w:numId="48">
    <w:abstractNumId w:val="27"/>
  </w:num>
  <w:num w:numId="49">
    <w:abstractNumId w:val="27"/>
  </w:num>
  <w:num w:numId="50">
    <w:abstractNumId w:val="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8"/>
  </w:num>
  <w:num w:numId="58">
    <w:abstractNumId w:val="3"/>
  </w:num>
  <w:num w:numId="59">
    <w:abstractNumId w:val="2"/>
  </w:num>
  <w:num w:numId="60">
    <w:abstractNumId w:val="1"/>
  </w:num>
  <w:num w:numId="61">
    <w:abstractNumId w:val="0"/>
  </w:num>
  <w:num w:numId="62">
    <w:abstractNumId w:val="9"/>
  </w:num>
  <w:num w:numId="63">
    <w:abstractNumId w:val="9"/>
  </w:num>
  <w:num w:numId="64">
    <w:abstractNumId w:val="7"/>
  </w:num>
  <w:num w:numId="65">
    <w:abstractNumId w:val="6"/>
  </w:num>
  <w:num w:numId="66">
    <w:abstractNumId w:val="5"/>
  </w:num>
  <w:num w:numId="67">
    <w:abstractNumId w:val="4"/>
  </w:num>
  <w:num w:numId="68">
    <w:abstractNumId w:val="8"/>
  </w:num>
  <w:num w:numId="69">
    <w:abstractNumId w:val="8"/>
  </w:num>
  <w:num w:numId="70">
    <w:abstractNumId w:val="3"/>
  </w:num>
  <w:num w:numId="71">
    <w:abstractNumId w:val="2"/>
  </w:num>
  <w:num w:numId="72">
    <w:abstractNumId w:val="1"/>
  </w:num>
  <w:num w:numId="73">
    <w:abstractNumId w:val="0"/>
  </w:num>
  <w:num w:numId="74">
    <w:abstractNumId w:val="31"/>
  </w:num>
  <w:num w:numId="75">
    <w:abstractNumId w:val="27"/>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num>
  <w:num w:numId="77">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7"/>
  </w:num>
  <w:num w:numId="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num>
  <w:num w:numId="85">
    <w:abstractNumId w:val="31"/>
  </w:num>
  <w:num w:numId="86">
    <w:abstractNumId w:val="31"/>
  </w:num>
  <w:num w:numId="87">
    <w:abstractNumId w:val="31"/>
  </w:num>
  <w:num w:numId="88">
    <w:abstractNumId w:val="31"/>
  </w:num>
  <w:num w:numId="89">
    <w:abstractNumId w:val="31"/>
  </w:num>
  <w:num w:numId="90">
    <w:abstractNumId w:val="31"/>
  </w:num>
  <w:num w:numId="91">
    <w:abstractNumId w:val="31"/>
  </w:num>
  <w:num w:numId="92">
    <w:abstractNumId w:val="31"/>
  </w:num>
  <w:num w:numId="93">
    <w:abstractNumId w:val="31"/>
  </w:num>
  <w:num w:numId="94">
    <w:abstractNumId w:val="27"/>
  </w:num>
  <w:num w:numId="95">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7"/>
  </w:num>
  <w:num w:numId="97">
    <w:abstractNumId w:val="31"/>
  </w:num>
  <w:num w:numId="98">
    <w:abstractNumId w:val="27"/>
  </w:num>
  <w:num w:numId="99">
    <w:abstractNumId w:val="30"/>
  </w:num>
  <w:num w:numId="100">
    <w:abstractNumId w:val="39"/>
  </w:num>
  <w:num w:numId="101">
    <w:abstractNumId w:val="33"/>
  </w:num>
  <w:num w:numId="102">
    <w:abstractNumId w:val="18"/>
  </w:num>
  <w:num w:numId="103">
    <w:abstractNumId w:val="24"/>
  </w:num>
  <w:num w:numId="104">
    <w:abstractNumId w:val="17"/>
  </w:num>
  <w:num w:numId="105">
    <w:abstractNumId w:val="34"/>
  </w:num>
  <w:num w:numId="106">
    <w:abstractNumId w:val="26"/>
  </w:num>
  <w:num w:numId="107">
    <w:abstractNumId w:val="35"/>
  </w:num>
  <w:num w:numId="108">
    <w:abstractNumId w:val="15"/>
  </w:num>
  <w:num w:numId="109">
    <w:abstractNumId w:val="37"/>
  </w:num>
  <w:numIdMacAtCleanup w:val="9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Costa Teixeira">
    <w15:presenceInfo w15:providerId="Windows Live" w15:userId="d8fec0f3e7dd700e"/>
  </w15:person>
  <w15:person w15:author="Michael Tan">
    <w15:presenceInfo w15:providerId="None" w15:userId="Michael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07B"/>
    <w:rsid w:val="000121FB"/>
    <w:rsid w:val="000125FF"/>
    <w:rsid w:val="00017E09"/>
    <w:rsid w:val="00022917"/>
    <w:rsid w:val="00024257"/>
    <w:rsid w:val="00024BCD"/>
    <w:rsid w:val="00036347"/>
    <w:rsid w:val="0004144C"/>
    <w:rsid w:val="000470A5"/>
    <w:rsid w:val="000514E1"/>
    <w:rsid w:val="0005577A"/>
    <w:rsid w:val="00060D78"/>
    <w:rsid w:val="000622EE"/>
    <w:rsid w:val="00062739"/>
    <w:rsid w:val="00070847"/>
    <w:rsid w:val="000717A7"/>
    <w:rsid w:val="00072F7C"/>
    <w:rsid w:val="00077324"/>
    <w:rsid w:val="00077EA0"/>
    <w:rsid w:val="000807AC"/>
    <w:rsid w:val="00082F2B"/>
    <w:rsid w:val="00087187"/>
    <w:rsid w:val="00090EB0"/>
    <w:rsid w:val="00094061"/>
    <w:rsid w:val="000B2210"/>
    <w:rsid w:val="000B30FF"/>
    <w:rsid w:val="000B699D"/>
    <w:rsid w:val="000C112E"/>
    <w:rsid w:val="000C3556"/>
    <w:rsid w:val="000C4772"/>
    <w:rsid w:val="000C5467"/>
    <w:rsid w:val="000D2487"/>
    <w:rsid w:val="000D5A96"/>
    <w:rsid w:val="000D6321"/>
    <w:rsid w:val="000D6F01"/>
    <w:rsid w:val="000D711C"/>
    <w:rsid w:val="000E5DDA"/>
    <w:rsid w:val="000F13F5"/>
    <w:rsid w:val="000F169B"/>
    <w:rsid w:val="000F3E3E"/>
    <w:rsid w:val="000F613A"/>
    <w:rsid w:val="000F6D26"/>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3944"/>
    <w:rsid w:val="00154B7B"/>
    <w:rsid w:val="001558DD"/>
    <w:rsid w:val="001579E7"/>
    <w:rsid w:val="001606A7"/>
    <w:rsid w:val="001622E4"/>
    <w:rsid w:val="00163654"/>
    <w:rsid w:val="0016666C"/>
    <w:rsid w:val="00167B4F"/>
    <w:rsid w:val="00167B95"/>
    <w:rsid w:val="00167DB7"/>
    <w:rsid w:val="00170ED0"/>
    <w:rsid w:val="00173657"/>
    <w:rsid w:val="0017698E"/>
    <w:rsid w:val="00186DAB"/>
    <w:rsid w:val="00187E92"/>
    <w:rsid w:val="001946F4"/>
    <w:rsid w:val="00194719"/>
    <w:rsid w:val="00195B3A"/>
    <w:rsid w:val="00197CB0"/>
    <w:rsid w:val="001A4959"/>
    <w:rsid w:val="001A7247"/>
    <w:rsid w:val="001A7C4C"/>
    <w:rsid w:val="001A7F20"/>
    <w:rsid w:val="001B2B50"/>
    <w:rsid w:val="001B31DC"/>
    <w:rsid w:val="001B463C"/>
    <w:rsid w:val="001B53DB"/>
    <w:rsid w:val="001D0E6D"/>
    <w:rsid w:val="001D1619"/>
    <w:rsid w:val="001D640F"/>
    <w:rsid w:val="001D6BB3"/>
    <w:rsid w:val="001E206E"/>
    <w:rsid w:val="001E615F"/>
    <w:rsid w:val="001E62C3"/>
    <w:rsid w:val="001F2CF8"/>
    <w:rsid w:val="001F6755"/>
    <w:rsid w:val="001F68C9"/>
    <w:rsid w:val="001F787E"/>
    <w:rsid w:val="001F7A35"/>
    <w:rsid w:val="00202AC6"/>
    <w:rsid w:val="002040DD"/>
    <w:rsid w:val="0020453A"/>
    <w:rsid w:val="002049BB"/>
    <w:rsid w:val="00207571"/>
    <w:rsid w:val="00207816"/>
    <w:rsid w:val="00207868"/>
    <w:rsid w:val="00212D8A"/>
    <w:rsid w:val="002173E6"/>
    <w:rsid w:val="00221AC2"/>
    <w:rsid w:val="0022261E"/>
    <w:rsid w:val="0022352C"/>
    <w:rsid w:val="002322FF"/>
    <w:rsid w:val="00234BE4"/>
    <w:rsid w:val="0023732B"/>
    <w:rsid w:val="002450DA"/>
    <w:rsid w:val="00250A37"/>
    <w:rsid w:val="00254EB6"/>
    <w:rsid w:val="00255462"/>
    <w:rsid w:val="00255821"/>
    <w:rsid w:val="00256665"/>
    <w:rsid w:val="00257EB3"/>
    <w:rsid w:val="00263E5E"/>
    <w:rsid w:val="00265BA9"/>
    <w:rsid w:val="002670D2"/>
    <w:rsid w:val="00270EBB"/>
    <w:rsid w:val="002711CC"/>
    <w:rsid w:val="00272440"/>
    <w:rsid w:val="002756A6"/>
    <w:rsid w:val="002804E9"/>
    <w:rsid w:val="00286433"/>
    <w:rsid w:val="002869E8"/>
    <w:rsid w:val="00287CA6"/>
    <w:rsid w:val="00291630"/>
    <w:rsid w:val="00291725"/>
    <w:rsid w:val="00293CF1"/>
    <w:rsid w:val="002A3337"/>
    <w:rsid w:val="002A4C2E"/>
    <w:rsid w:val="002B4844"/>
    <w:rsid w:val="002D5B69"/>
    <w:rsid w:val="002E4ADB"/>
    <w:rsid w:val="002F051F"/>
    <w:rsid w:val="002F076A"/>
    <w:rsid w:val="0030398A"/>
    <w:rsid w:val="00303E20"/>
    <w:rsid w:val="00305F2F"/>
    <w:rsid w:val="00316247"/>
    <w:rsid w:val="003165C4"/>
    <w:rsid w:val="0032060B"/>
    <w:rsid w:val="00322340"/>
    <w:rsid w:val="00323461"/>
    <w:rsid w:val="0032600B"/>
    <w:rsid w:val="00330F61"/>
    <w:rsid w:val="00335554"/>
    <w:rsid w:val="00335EBE"/>
    <w:rsid w:val="003375BB"/>
    <w:rsid w:val="00340176"/>
    <w:rsid w:val="003432DC"/>
    <w:rsid w:val="00346314"/>
    <w:rsid w:val="00346BB8"/>
    <w:rsid w:val="00352784"/>
    <w:rsid w:val="003577C8"/>
    <w:rsid w:val="003579DA"/>
    <w:rsid w:val="003601D3"/>
    <w:rsid w:val="003602DC"/>
    <w:rsid w:val="00361F12"/>
    <w:rsid w:val="00363069"/>
    <w:rsid w:val="003651D9"/>
    <w:rsid w:val="00370B52"/>
    <w:rsid w:val="00373A76"/>
    <w:rsid w:val="00374B3E"/>
    <w:rsid w:val="003818C5"/>
    <w:rsid w:val="00384179"/>
    <w:rsid w:val="0038429E"/>
    <w:rsid w:val="003921A0"/>
    <w:rsid w:val="00392804"/>
    <w:rsid w:val="0039562E"/>
    <w:rsid w:val="003A09FE"/>
    <w:rsid w:val="003A5F64"/>
    <w:rsid w:val="003B2A2B"/>
    <w:rsid w:val="003B40CC"/>
    <w:rsid w:val="003B70A2"/>
    <w:rsid w:val="003D037D"/>
    <w:rsid w:val="003D19E0"/>
    <w:rsid w:val="003D24EE"/>
    <w:rsid w:val="003D5853"/>
    <w:rsid w:val="003D5A68"/>
    <w:rsid w:val="003E5C68"/>
    <w:rsid w:val="003F0805"/>
    <w:rsid w:val="003F252B"/>
    <w:rsid w:val="003F3E4A"/>
    <w:rsid w:val="003F7141"/>
    <w:rsid w:val="004046B6"/>
    <w:rsid w:val="004070FB"/>
    <w:rsid w:val="00410D6B"/>
    <w:rsid w:val="00412649"/>
    <w:rsid w:val="004153C0"/>
    <w:rsid w:val="00415432"/>
    <w:rsid w:val="00417A70"/>
    <w:rsid w:val="004225C9"/>
    <w:rsid w:val="00434223"/>
    <w:rsid w:val="00434A7F"/>
    <w:rsid w:val="0043514A"/>
    <w:rsid w:val="00436599"/>
    <w:rsid w:val="00440EEA"/>
    <w:rsid w:val="004424C6"/>
    <w:rsid w:val="0044310A"/>
    <w:rsid w:val="00444100"/>
    <w:rsid w:val="00444CFC"/>
    <w:rsid w:val="00445D2F"/>
    <w:rsid w:val="00446AC4"/>
    <w:rsid w:val="00447451"/>
    <w:rsid w:val="004541CC"/>
    <w:rsid w:val="00457DDC"/>
    <w:rsid w:val="00461A12"/>
    <w:rsid w:val="00461E53"/>
    <w:rsid w:val="004651FC"/>
    <w:rsid w:val="00472402"/>
    <w:rsid w:val="004809A3"/>
    <w:rsid w:val="004818E8"/>
    <w:rsid w:val="00482DC2"/>
    <w:rsid w:val="004837CA"/>
    <w:rsid w:val="00483ACB"/>
    <w:rsid w:val="004845CE"/>
    <w:rsid w:val="00495BF1"/>
    <w:rsid w:val="004A7D5B"/>
    <w:rsid w:val="004B2216"/>
    <w:rsid w:val="004B387F"/>
    <w:rsid w:val="004B4EF3"/>
    <w:rsid w:val="004B576F"/>
    <w:rsid w:val="004B647C"/>
    <w:rsid w:val="004B7094"/>
    <w:rsid w:val="004C10B4"/>
    <w:rsid w:val="004D2F85"/>
    <w:rsid w:val="004D4C80"/>
    <w:rsid w:val="004D68CC"/>
    <w:rsid w:val="004D69C3"/>
    <w:rsid w:val="004D6C45"/>
    <w:rsid w:val="004D7A56"/>
    <w:rsid w:val="004E21B1"/>
    <w:rsid w:val="004F0278"/>
    <w:rsid w:val="004F1713"/>
    <w:rsid w:val="004F5211"/>
    <w:rsid w:val="004F7C05"/>
    <w:rsid w:val="00501A91"/>
    <w:rsid w:val="00503AE1"/>
    <w:rsid w:val="0050427C"/>
    <w:rsid w:val="0050674C"/>
    <w:rsid w:val="00506C22"/>
    <w:rsid w:val="00510062"/>
    <w:rsid w:val="00510D88"/>
    <w:rsid w:val="00513057"/>
    <w:rsid w:val="00516D6D"/>
    <w:rsid w:val="00522681"/>
    <w:rsid w:val="00522F40"/>
    <w:rsid w:val="00523C5F"/>
    <w:rsid w:val="005339EE"/>
    <w:rsid w:val="005360E4"/>
    <w:rsid w:val="005410F9"/>
    <w:rsid w:val="005416D9"/>
    <w:rsid w:val="00543FFB"/>
    <w:rsid w:val="0054524C"/>
    <w:rsid w:val="00556E6C"/>
    <w:rsid w:val="005656FE"/>
    <w:rsid w:val="005672A9"/>
    <w:rsid w:val="00570B52"/>
    <w:rsid w:val="00572031"/>
    <w:rsid w:val="00573102"/>
    <w:rsid w:val="00581165"/>
    <w:rsid w:val="0058151B"/>
    <w:rsid w:val="00581829"/>
    <w:rsid w:val="00585DA2"/>
    <w:rsid w:val="00587939"/>
    <w:rsid w:val="005942AE"/>
    <w:rsid w:val="00594882"/>
    <w:rsid w:val="00597DB2"/>
    <w:rsid w:val="005A08ED"/>
    <w:rsid w:val="005A50A4"/>
    <w:rsid w:val="005B570D"/>
    <w:rsid w:val="005B5C92"/>
    <w:rsid w:val="005B72F3"/>
    <w:rsid w:val="005B7BFB"/>
    <w:rsid w:val="005C50BF"/>
    <w:rsid w:val="005C5E28"/>
    <w:rsid w:val="005D1F91"/>
    <w:rsid w:val="005D6104"/>
    <w:rsid w:val="005D6176"/>
    <w:rsid w:val="005D69F9"/>
    <w:rsid w:val="005F2045"/>
    <w:rsid w:val="005F21E7"/>
    <w:rsid w:val="005F3FB5"/>
    <w:rsid w:val="005F4C3E"/>
    <w:rsid w:val="005F6489"/>
    <w:rsid w:val="00600EC6"/>
    <w:rsid w:val="006014F8"/>
    <w:rsid w:val="00603ED5"/>
    <w:rsid w:val="00607529"/>
    <w:rsid w:val="006106AB"/>
    <w:rsid w:val="006116E2"/>
    <w:rsid w:val="00613604"/>
    <w:rsid w:val="00613C53"/>
    <w:rsid w:val="00622D31"/>
    <w:rsid w:val="00625D23"/>
    <w:rsid w:val="006263EA"/>
    <w:rsid w:val="006307F9"/>
    <w:rsid w:val="00630F33"/>
    <w:rsid w:val="006360B8"/>
    <w:rsid w:val="0063663E"/>
    <w:rsid w:val="00644FC1"/>
    <w:rsid w:val="006512F0"/>
    <w:rsid w:val="006514EA"/>
    <w:rsid w:val="00656A6B"/>
    <w:rsid w:val="00662893"/>
    <w:rsid w:val="00663624"/>
    <w:rsid w:val="00665A0A"/>
    <w:rsid w:val="00665D8F"/>
    <w:rsid w:val="00672C39"/>
    <w:rsid w:val="00680648"/>
    <w:rsid w:val="00682040"/>
    <w:rsid w:val="006825E1"/>
    <w:rsid w:val="0068355D"/>
    <w:rsid w:val="00684CFE"/>
    <w:rsid w:val="00690C21"/>
    <w:rsid w:val="00692B37"/>
    <w:rsid w:val="006A2A74"/>
    <w:rsid w:val="006A3098"/>
    <w:rsid w:val="006A4160"/>
    <w:rsid w:val="006B0A7A"/>
    <w:rsid w:val="006B35A2"/>
    <w:rsid w:val="006B7354"/>
    <w:rsid w:val="006B7ABF"/>
    <w:rsid w:val="006C1947"/>
    <w:rsid w:val="006C2276"/>
    <w:rsid w:val="006C242B"/>
    <w:rsid w:val="006C2C14"/>
    <w:rsid w:val="006C371A"/>
    <w:rsid w:val="006C7E2C"/>
    <w:rsid w:val="006D221D"/>
    <w:rsid w:val="006D4881"/>
    <w:rsid w:val="006D768F"/>
    <w:rsid w:val="006E163F"/>
    <w:rsid w:val="006E5767"/>
    <w:rsid w:val="006E7968"/>
    <w:rsid w:val="00701B3A"/>
    <w:rsid w:val="0070762D"/>
    <w:rsid w:val="00712AE6"/>
    <w:rsid w:val="0071309E"/>
    <w:rsid w:val="00723DAF"/>
    <w:rsid w:val="007251A4"/>
    <w:rsid w:val="00730E16"/>
    <w:rsid w:val="007400C4"/>
    <w:rsid w:val="007404DD"/>
    <w:rsid w:val="00746A3D"/>
    <w:rsid w:val="00747676"/>
    <w:rsid w:val="007479B6"/>
    <w:rsid w:val="00747E7C"/>
    <w:rsid w:val="00761469"/>
    <w:rsid w:val="00762015"/>
    <w:rsid w:val="00767053"/>
    <w:rsid w:val="00774B6B"/>
    <w:rsid w:val="007773C8"/>
    <w:rsid w:val="0078063E"/>
    <w:rsid w:val="007824BF"/>
    <w:rsid w:val="00787B2D"/>
    <w:rsid w:val="007922ED"/>
    <w:rsid w:val="00793CB2"/>
    <w:rsid w:val="007A51E3"/>
    <w:rsid w:val="007A5635"/>
    <w:rsid w:val="007A676E"/>
    <w:rsid w:val="007A7BF7"/>
    <w:rsid w:val="007A7DFA"/>
    <w:rsid w:val="007B331F"/>
    <w:rsid w:val="007B44B7"/>
    <w:rsid w:val="007B525F"/>
    <w:rsid w:val="007B64E0"/>
    <w:rsid w:val="007C1AAC"/>
    <w:rsid w:val="007C3E9A"/>
    <w:rsid w:val="007C5673"/>
    <w:rsid w:val="007D1847"/>
    <w:rsid w:val="007D55F4"/>
    <w:rsid w:val="007D724B"/>
    <w:rsid w:val="007E105C"/>
    <w:rsid w:val="007E5B51"/>
    <w:rsid w:val="007F1599"/>
    <w:rsid w:val="007F771A"/>
    <w:rsid w:val="007F7801"/>
    <w:rsid w:val="0080088F"/>
    <w:rsid w:val="00802F29"/>
    <w:rsid w:val="00803E2D"/>
    <w:rsid w:val="008044D0"/>
    <w:rsid w:val="008067DF"/>
    <w:rsid w:val="00806B60"/>
    <w:rsid w:val="0081320A"/>
    <w:rsid w:val="00815E51"/>
    <w:rsid w:val="008170FC"/>
    <w:rsid w:val="0081747F"/>
    <w:rsid w:val="00821F5A"/>
    <w:rsid w:val="008249A2"/>
    <w:rsid w:val="00825642"/>
    <w:rsid w:val="00830E0E"/>
    <w:rsid w:val="00831FF5"/>
    <w:rsid w:val="00833045"/>
    <w:rsid w:val="008341AE"/>
    <w:rsid w:val="008346B5"/>
    <w:rsid w:val="00834DF7"/>
    <w:rsid w:val="008358E5"/>
    <w:rsid w:val="00836F8A"/>
    <w:rsid w:val="008410FD"/>
    <w:rsid w:val="008413B1"/>
    <w:rsid w:val="00843B52"/>
    <w:rsid w:val="008452AF"/>
    <w:rsid w:val="00846F5F"/>
    <w:rsid w:val="00853157"/>
    <w:rsid w:val="008540DF"/>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92EAF"/>
    <w:rsid w:val="0089769D"/>
    <w:rsid w:val="008A3FD2"/>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2179"/>
    <w:rsid w:val="008F78D2"/>
    <w:rsid w:val="00906998"/>
    <w:rsid w:val="00907134"/>
    <w:rsid w:val="00910E03"/>
    <w:rsid w:val="00916416"/>
    <w:rsid w:val="009268F6"/>
    <w:rsid w:val="00933C9A"/>
    <w:rsid w:val="0093416C"/>
    <w:rsid w:val="00934D96"/>
    <w:rsid w:val="009406A5"/>
    <w:rsid w:val="00940FC7"/>
    <w:rsid w:val="009429FB"/>
    <w:rsid w:val="0095196C"/>
    <w:rsid w:val="00951F63"/>
    <w:rsid w:val="0095298A"/>
    <w:rsid w:val="00953CFC"/>
    <w:rsid w:val="00954A2B"/>
    <w:rsid w:val="0095594C"/>
    <w:rsid w:val="00955CD4"/>
    <w:rsid w:val="00956966"/>
    <w:rsid w:val="009612F6"/>
    <w:rsid w:val="00966AC0"/>
    <w:rsid w:val="00966B8C"/>
    <w:rsid w:val="00967B49"/>
    <w:rsid w:val="009719C6"/>
    <w:rsid w:val="00971FFE"/>
    <w:rsid w:val="0097454A"/>
    <w:rsid w:val="009813A1"/>
    <w:rsid w:val="00983131"/>
    <w:rsid w:val="00983C65"/>
    <w:rsid w:val="009843EF"/>
    <w:rsid w:val="009902BF"/>
    <w:rsid w:val="009903C2"/>
    <w:rsid w:val="00991D63"/>
    <w:rsid w:val="00993FF5"/>
    <w:rsid w:val="00995A56"/>
    <w:rsid w:val="009B048D"/>
    <w:rsid w:val="009C10D5"/>
    <w:rsid w:val="009C2A59"/>
    <w:rsid w:val="009C6269"/>
    <w:rsid w:val="009C6F21"/>
    <w:rsid w:val="009D0CDF"/>
    <w:rsid w:val="009D107B"/>
    <w:rsid w:val="009D125C"/>
    <w:rsid w:val="009D2A49"/>
    <w:rsid w:val="009D6A32"/>
    <w:rsid w:val="009D6F58"/>
    <w:rsid w:val="009D7BA1"/>
    <w:rsid w:val="009E34B7"/>
    <w:rsid w:val="009F3200"/>
    <w:rsid w:val="009F5CF4"/>
    <w:rsid w:val="00A05A12"/>
    <w:rsid w:val="00A1150B"/>
    <w:rsid w:val="00A14EB7"/>
    <w:rsid w:val="00A15EC7"/>
    <w:rsid w:val="00A174B6"/>
    <w:rsid w:val="00A177D5"/>
    <w:rsid w:val="00A20837"/>
    <w:rsid w:val="00A23689"/>
    <w:rsid w:val="00A25D93"/>
    <w:rsid w:val="00A30BDA"/>
    <w:rsid w:val="00A322F4"/>
    <w:rsid w:val="00A43E92"/>
    <w:rsid w:val="00A5645C"/>
    <w:rsid w:val="00A66F91"/>
    <w:rsid w:val="00A773A9"/>
    <w:rsid w:val="00A777F7"/>
    <w:rsid w:val="00A81A7C"/>
    <w:rsid w:val="00A85861"/>
    <w:rsid w:val="00A875FF"/>
    <w:rsid w:val="00A90BD5"/>
    <w:rsid w:val="00A910E1"/>
    <w:rsid w:val="00A91ADF"/>
    <w:rsid w:val="00A9546E"/>
    <w:rsid w:val="00A9751B"/>
    <w:rsid w:val="00AA684E"/>
    <w:rsid w:val="00AA69C0"/>
    <w:rsid w:val="00AB482A"/>
    <w:rsid w:val="00AB5070"/>
    <w:rsid w:val="00AB5E08"/>
    <w:rsid w:val="00AB6D9E"/>
    <w:rsid w:val="00AC609B"/>
    <w:rsid w:val="00AC7B6A"/>
    <w:rsid w:val="00AC7C88"/>
    <w:rsid w:val="00AD069D"/>
    <w:rsid w:val="00AD2AE2"/>
    <w:rsid w:val="00AD3EA6"/>
    <w:rsid w:val="00AD6840"/>
    <w:rsid w:val="00AE3E5F"/>
    <w:rsid w:val="00AE4AED"/>
    <w:rsid w:val="00AF0095"/>
    <w:rsid w:val="00AF472E"/>
    <w:rsid w:val="00AF7069"/>
    <w:rsid w:val="00B03C08"/>
    <w:rsid w:val="00B072B1"/>
    <w:rsid w:val="00B10DCE"/>
    <w:rsid w:val="00B1148B"/>
    <w:rsid w:val="00B132EC"/>
    <w:rsid w:val="00B15A1D"/>
    <w:rsid w:val="00B15D8F"/>
    <w:rsid w:val="00B15E9B"/>
    <w:rsid w:val="00B24019"/>
    <w:rsid w:val="00B275B5"/>
    <w:rsid w:val="00B3238C"/>
    <w:rsid w:val="00B35749"/>
    <w:rsid w:val="00B403E4"/>
    <w:rsid w:val="00B43198"/>
    <w:rsid w:val="00B4798B"/>
    <w:rsid w:val="00B541EC"/>
    <w:rsid w:val="00B549C3"/>
    <w:rsid w:val="00B55350"/>
    <w:rsid w:val="00B63B69"/>
    <w:rsid w:val="00B65E96"/>
    <w:rsid w:val="00B67812"/>
    <w:rsid w:val="00B7582C"/>
    <w:rsid w:val="00B82D84"/>
    <w:rsid w:val="00B84D95"/>
    <w:rsid w:val="00B8586D"/>
    <w:rsid w:val="00B87220"/>
    <w:rsid w:val="00B92E9F"/>
    <w:rsid w:val="00B92EA1"/>
    <w:rsid w:val="00B9303B"/>
    <w:rsid w:val="00B9308F"/>
    <w:rsid w:val="00B94919"/>
    <w:rsid w:val="00B965FD"/>
    <w:rsid w:val="00BA0E44"/>
    <w:rsid w:val="00BA1337"/>
    <w:rsid w:val="00BA1A91"/>
    <w:rsid w:val="00BA437B"/>
    <w:rsid w:val="00BA4A87"/>
    <w:rsid w:val="00BA70FC"/>
    <w:rsid w:val="00BB1228"/>
    <w:rsid w:val="00BB62C0"/>
    <w:rsid w:val="00BB65D8"/>
    <w:rsid w:val="00BB6AAC"/>
    <w:rsid w:val="00BB74AF"/>
    <w:rsid w:val="00BB76BC"/>
    <w:rsid w:val="00BC3E9F"/>
    <w:rsid w:val="00BC6EDE"/>
    <w:rsid w:val="00BC7584"/>
    <w:rsid w:val="00BD50E5"/>
    <w:rsid w:val="00BD6767"/>
    <w:rsid w:val="00BE1308"/>
    <w:rsid w:val="00BE39EE"/>
    <w:rsid w:val="00BE3EC7"/>
    <w:rsid w:val="00BE5916"/>
    <w:rsid w:val="00BE5E24"/>
    <w:rsid w:val="00BF2986"/>
    <w:rsid w:val="00BF5E10"/>
    <w:rsid w:val="00C0135D"/>
    <w:rsid w:val="00C05CCE"/>
    <w:rsid w:val="00C1037F"/>
    <w:rsid w:val="00C10561"/>
    <w:rsid w:val="00C158E0"/>
    <w:rsid w:val="00C16F09"/>
    <w:rsid w:val="00C20EFF"/>
    <w:rsid w:val="00C22036"/>
    <w:rsid w:val="00C250ED"/>
    <w:rsid w:val="00C269FC"/>
    <w:rsid w:val="00C26E7C"/>
    <w:rsid w:val="00C3617A"/>
    <w:rsid w:val="00C412AE"/>
    <w:rsid w:val="00C42C6C"/>
    <w:rsid w:val="00C45949"/>
    <w:rsid w:val="00C512AA"/>
    <w:rsid w:val="00C536E4"/>
    <w:rsid w:val="00C56183"/>
    <w:rsid w:val="00C60F4D"/>
    <w:rsid w:val="00C61586"/>
    <w:rsid w:val="00C62E65"/>
    <w:rsid w:val="00C63D7E"/>
    <w:rsid w:val="00C67286"/>
    <w:rsid w:val="00C6772C"/>
    <w:rsid w:val="00C71FDB"/>
    <w:rsid w:val="00C74877"/>
    <w:rsid w:val="00C75E6D"/>
    <w:rsid w:val="00C7717D"/>
    <w:rsid w:val="00C82174"/>
    <w:rsid w:val="00C82ED4"/>
    <w:rsid w:val="00C83F0F"/>
    <w:rsid w:val="00C940A2"/>
    <w:rsid w:val="00C969FE"/>
    <w:rsid w:val="00CA12D0"/>
    <w:rsid w:val="00CA175A"/>
    <w:rsid w:val="00CA5794"/>
    <w:rsid w:val="00CB6C03"/>
    <w:rsid w:val="00CC0A62"/>
    <w:rsid w:val="00CC4EA3"/>
    <w:rsid w:val="00CC6D50"/>
    <w:rsid w:val="00CD0A74"/>
    <w:rsid w:val="00CD44D7"/>
    <w:rsid w:val="00CD4D46"/>
    <w:rsid w:val="00CD5FEC"/>
    <w:rsid w:val="00CD61EF"/>
    <w:rsid w:val="00CD6C14"/>
    <w:rsid w:val="00CE0AA5"/>
    <w:rsid w:val="00CE29BD"/>
    <w:rsid w:val="00CE70C1"/>
    <w:rsid w:val="00CF283F"/>
    <w:rsid w:val="00CF508D"/>
    <w:rsid w:val="00D0225B"/>
    <w:rsid w:val="00D05B7C"/>
    <w:rsid w:val="00D07411"/>
    <w:rsid w:val="00D22DE2"/>
    <w:rsid w:val="00D242EB"/>
    <w:rsid w:val="00D250A2"/>
    <w:rsid w:val="00D26802"/>
    <w:rsid w:val="00D34E63"/>
    <w:rsid w:val="00D35F24"/>
    <w:rsid w:val="00D40905"/>
    <w:rsid w:val="00D422BB"/>
    <w:rsid w:val="00D42ED8"/>
    <w:rsid w:val="00D439FF"/>
    <w:rsid w:val="00D51A38"/>
    <w:rsid w:val="00D5643C"/>
    <w:rsid w:val="00D609FE"/>
    <w:rsid w:val="00D60F27"/>
    <w:rsid w:val="00D62CEC"/>
    <w:rsid w:val="00D77655"/>
    <w:rsid w:val="00D77B0E"/>
    <w:rsid w:val="00D85A7B"/>
    <w:rsid w:val="00D91791"/>
    <w:rsid w:val="00D91815"/>
    <w:rsid w:val="00D95EF9"/>
    <w:rsid w:val="00DA1158"/>
    <w:rsid w:val="00DA1854"/>
    <w:rsid w:val="00DA4671"/>
    <w:rsid w:val="00DA7FE0"/>
    <w:rsid w:val="00DB186B"/>
    <w:rsid w:val="00DB223F"/>
    <w:rsid w:val="00DB5C1E"/>
    <w:rsid w:val="00DC5581"/>
    <w:rsid w:val="00DC5891"/>
    <w:rsid w:val="00DD13DB"/>
    <w:rsid w:val="00DD350E"/>
    <w:rsid w:val="00DD4D5A"/>
    <w:rsid w:val="00DD621A"/>
    <w:rsid w:val="00DE0504"/>
    <w:rsid w:val="00DE3F6C"/>
    <w:rsid w:val="00DE6D6A"/>
    <w:rsid w:val="00DE7269"/>
    <w:rsid w:val="00DF683C"/>
    <w:rsid w:val="00DF769E"/>
    <w:rsid w:val="00DF7CCA"/>
    <w:rsid w:val="00E007E6"/>
    <w:rsid w:val="00E014B6"/>
    <w:rsid w:val="00E11D76"/>
    <w:rsid w:val="00E121ED"/>
    <w:rsid w:val="00E12932"/>
    <w:rsid w:val="00E1423C"/>
    <w:rsid w:val="00E20C45"/>
    <w:rsid w:val="00E2320F"/>
    <w:rsid w:val="00E25761"/>
    <w:rsid w:val="00E26EBB"/>
    <w:rsid w:val="00E3041B"/>
    <w:rsid w:val="00E30AAF"/>
    <w:rsid w:val="00E35F5B"/>
    <w:rsid w:val="00E36A9C"/>
    <w:rsid w:val="00E36BF5"/>
    <w:rsid w:val="00E4210F"/>
    <w:rsid w:val="00E42C1D"/>
    <w:rsid w:val="00E451B1"/>
    <w:rsid w:val="00E46BAB"/>
    <w:rsid w:val="00E50AF1"/>
    <w:rsid w:val="00E56193"/>
    <w:rsid w:val="00E5672F"/>
    <w:rsid w:val="00E61A6A"/>
    <w:rsid w:val="00E7532D"/>
    <w:rsid w:val="00E8043B"/>
    <w:rsid w:val="00E835DD"/>
    <w:rsid w:val="00E8520F"/>
    <w:rsid w:val="00E90AC0"/>
    <w:rsid w:val="00E91C15"/>
    <w:rsid w:val="00E9442A"/>
    <w:rsid w:val="00E94D29"/>
    <w:rsid w:val="00EA4EA1"/>
    <w:rsid w:val="00EA75FF"/>
    <w:rsid w:val="00EA7E83"/>
    <w:rsid w:val="00EB71A2"/>
    <w:rsid w:val="00EC098D"/>
    <w:rsid w:val="00EC11E0"/>
    <w:rsid w:val="00EC626A"/>
    <w:rsid w:val="00ED0083"/>
    <w:rsid w:val="00ED3E87"/>
    <w:rsid w:val="00ED4892"/>
    <w:rsid w:val="00ED5269"/>
    <w:rsid w:val="00ED64E6"/>
    <w:rsid w:val="00EE1C86"/>
    <w:rsid w:val="00EE23C2"/>
    <w:rsid w:val="00EF1E77"/>
    <w:rsid w:val="00EF3F52"/>
    <w:rsid w:val="00EF6962"/>
    <w:rsid w:val="00F002DD"/>
    <w:rsid w:val="00F034AC"/>
    <w:rsid w:val="00F059F9"/>
    <w:rsid w:val="00F0665F"/>
    <w:rsid w:val="00F146E5"/>
    <w:rsid w:val="00F159CF"/>
    <w:rsid w:val="00F2262E"/>
    <w:rsid w:val="00F23863"/>
    <w:rsid w:val="00F25751"/>
    <w:rsid w:val="00F3060F"/>
    <w:rsid w:val="00F313A8"/>
    <w:rsid w:val="00F31FD6"/>
    <w:rsid w:val="00F37D13"/>
    <w:rsid w:val="00F45597"/>
    <w:rsid w:val="00F455EA"/>
    <w:rsid w:val="00F47A33"/>
    <w:rsid w:val="00F6224C"/>
    <w:rsid w:val="00F623E5"/>
    <w:rsid w:val="00F6298D"/>
    <w:rsid w:val="00F64792"/>
    <w:rsid w:val="00F669C1"/>
    <w:rsid w:val="00F66C25"/>
    <w:rsid w:val="00F67F32"/>
    <w:rsid w:val="00F74FAA"/>
    <w:rsid w:val="00F82F74"/>
    <w:rsid w:val="00F847E4"/>
    <w:rsid w:val="00F8495F"/>
    <w:rsid w:val="00F8659B"/>
    <w:rsid w:val="00F900F7"/>
    <w:rsid w:val="00F9257D"/>
    <w:rsid w:val="00F967B3"/>
    <w:rsid w:val="00FA0977"/>
    <w:rsid w:val="00FA1B42"/>
    <w:rsid w:val="00FA2A29"/>
    <w:rsid w:val="00FA427F"/>
    <w:rsid w:val="00FA7074"/>
    <w:rsid w:val="00FB0C9C"/>
    <w:rsid w:val="00FC24E1"/>
    <w:rsid w:val="00FC278A"/>
    <w:rsid w:val="00FD3F02"/>
    <w:rsid w:val="00FD6B22"/>
    <w:rsid w:val="00FD79EE"/>
    <w:rsid w:val="00FE1D74"/>
    <w:rsid w:val="00FE4C85"/>
    <w:rsid w:val="00FF2BA5"/>
    <w:rsid w:val="00FF4C4E"/>
    <w:rsid w:val="00FF69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16DAD"/>
  <w15:chartTrackingRefBased/>
  <w15:docId w15:val="{AF29A592-FE77-4F63-B332-FFABC2B7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70FC"/>
    <w:pPr>
      <w:spacing w:before="120"/>
    </w:pPr>
    <w:rPr>
      <w:sz w:val="24"/>
      <w:lang w:val="en-US" w:eastAsia="en-US"/>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597DB2"/>
    <w:pPr>
      <w:numPr>
        <w:ilvl w:val="2"/>
        <w:numId w:val="94"/>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39562E"/>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Char">
    <w:name w:val="Table Entry Char"/>
    <w:link w:val="TableEntry"/>
    <w:rsid w:val="00E11D76"/>
    <w:rPr>
      <w:sz w:val="18"/>
      <w:lang w:val="en-US" w:eastAsia="en-US"/>
    </w:rPr>
  </w:style>
  <w:style w:type="character" w:customStyle="1" w:styleId="Heading4Char">
    <w:name w:val="Heading 4 Char"/>
    <w:basedOn w:val="DefaultParagraphFont"/>
    <w:link w:val="Heading4"/>
    <w:rsid w:val="006B0A7A"/>
    <w:rPr>
      <w:rFonts w:ascii="Arial" w:hAnsi="Arial"/>
      <w:b/>
      <w:noProof/>
      <w:kern w:val="28"/>
      <w:sz w:val="28"/>
      <w:lang w:val="en-US" w:eastAsia="en-US"/>
    </w:rPr>
  </w:style>
  <w:style w:type="character" w:customStyle="1" w:styleId="Heading5Char">
    <w:name w:val="Heading 5 Char"/>
    <w:basedOn w:val="DefaultParagraphFont"/>
    <w:link w:val="Heading5"/>
    <w:rsid w:val="006B0A7A"/>
    <w:rPr>
      <w:rFonts w:ascii="Arial" w:hAnsi="Arial"/>
      <w:b/>
      <w:noProof/>
      <w:kern w:val="28"/>
      <w:sz w:val="28"/>
      <w:lang w:val="en-US" w:eastAsia="en-US"/>
    </w:rPr>
  </w:style>
  <w:style w:type="paragraph" w:customStyle="1" w:styleId="BodyText22ptBoldCenteredKernat14pt">
    <w:name w:val="Body Text 22 pt Bold Centered Kern at 14 pt"/>
    <w:basedOn w:val="BodyText"/>
    <w:rsid w:val="00C67286"/>
    <w:pPr>
      <w:jc w:val="center"/>
    </w:pPr>
    <w:rPr>
      <w:b/>
      <w:bCs/>
      <w:kern w:val="28"/>
      <w:sz w:val="44"/>
    </w:rPr>
  </w:style>
  <w:style w:type="character" w:styleId="UnresolvedMention">
    <w:name w:val="Unresolved Mention"/>
    <w:basedOn w:val="DefaultParagraphFont"/>
    <w:uiPriority w:val="99"/>
    <w:semiHidden/>
    <w:unhideWhenUsed/>
    <w:rsid w:val="00C67286"/>
    <w:rPr>
      <w:color w:val="808080"/>
      <w:shd w:val="clear" w:color="auto" w:fill="E6E6E6"/>
    </w:rPr>
  </w:style>
  <w:style w:type="character" w:customStyle="1" w:styleId="FootnoteTextChar">
    <w:name w:val="Footnote Text Char"/>
    <w:link w:val="FootnoteText"/>
    <w:uiPriority w:val="99"/>
    <w:semiHidden/>
    <w:locked/>
    <w:rsid w:val="00DA467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02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hl7.org/fhir" TargetMode="External"/><Relationship Id="rId26" Type="http://schemas.openxmlformats.org/officeDocument/2006/relationships/image" Target="media/image4.png"/><Relationship Id="rId39" Type="http://schemas.openxmlformats.org/officeDocument/2006/relationships/footer" Target="footer1.xml"/><Relationship Id="rId21" Type="http://schemas.openxmlformats.org/officeDocument/2006/relationships/hyperlink" Target="http://hl7.org/fhir/STU3/license.html" TargetMode="External"/><Relationship Id="rId34" Type="http://schemas.openxmlformats.org/officeDocument/2006/relationships/hyperlink" Target="http://hl7.org/fhir/STU3/search.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microsoft.com/office/2011/relationships/commentsExtended" Target="commentsExtended.xml"/><Relationship Id="rId29" Type="http://schemas.openxmlformats.org/officeDocument/2006/relationships/hyperlink" Target="http://hl7.org/fhir/DSTU3/index.html"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openxmlformats.org/officeDocument/2006/relationships/package" Target="embeddings/Microsoft_Visio_Drawing.vsdx"/><Relationship Id="rId32" Type="http://schemas.openxmlformats.org/officeDocument/2006/relationships/hyperlink" Target="http://hl7.org/fhir/STU3/patient.html" TargetMode="External"/><Relationship Id="rId37" Type="http://schemas.openxmlformats.org/officeDocument/2006/relationships/hyperlink" Target="http://wiki.ihe.net/index.php?title=National_Extensions_Process"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About/process.cfm" TargetMode="External"/><Relationship Id="rId23" Type="http://schemas.openxmlformats.org/officeDocument/2006/relationships/image" Target="media/image2.emf"/><Relationship Id="rId28" Type="http://schemas.openxmlformats.org/officeDocument/2006/relationships/image" Target="media/image6.png"/><Relationship Id="rId36" Type="http://schemas.openxmlformats.org/officeDocument/2006/relationships/hyperlink" Target="http://hl7.org/implement/standards/fhir/http.html" TargetMode="External"/><Relationship Id="rId10" Type="http://schemas.openxmlformats.org/officeDocument/2006/relationships/hyperlink" Target="http://ihe.net/Technical_Frameworks/" TargetMode="External"/><Relationship Id="rId19" Type="http://schemas.openxmlformats.org/officeDocument/2006/relationships/comments" Target="comments.xml"/><Relationship Id="rId31" Type="http://schemas.openxmlformats.org/officeDocument/2006/relationships/hyperlink" Target="http://hl7.org/implement/standards/fhir/http.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harmacy@ihe.net" TargetMode="External"/><Relationship Id="rId14" Type="http://schemas.openxmlformats.org/officeDocument/2006/relationships/hyperlink" Target="http://www.ihe.net/Domains/index.cfm" TargetMode="External"/><Relationship Id="rId22" Type="http://schemas.openxmlformats.org/officeDocument/2006/relationships/hyperlink" Target="http://www.ihe.net/Technical_Framework/index.cfm" TargetMode="External"/><Relationship Id="rId27" Type="http://schemas.openxmlformats.org/officeDocument/2006/relationships/image" Target="media/image5.png"/><Relationship Id="rId30" Type="http://schemas.openxmlformats.org/officeDocument/2006/relationships/hyperlink" Target="http://hl7.org/fhir/STU3" TargetMode="External"/><Relationship Id="rId35" Type="http://schemas.openxmlformats.org/officeDocument/2006/relationships/hyperlink" Target="http://hl7.org/fhir/DSTU3/index.html" TargetMode="External"/><Relationship Id="rId43" Type="http://schemas.microsoft.com/office/2011/relationships/people" Target="peop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pharmacy/pharmacycomments.cfm" TargetMode="External"/><Relationship Id="rId17" Type="http://schemas.openxmlformats.org/officeDocument/2006/relationships/hyperlink" Target="http://www.ihe.net/Technical_Framework/index.cfm" TargetMode="External"/><Relationship Id="rId25" Type="http://schemas.openxmlformats.org/officeDocument/2006/relationships/image" Target="media/image3.png"/><Relationship Id="rId33" Type="http://schemas.openxmlformats.org/officeDocument/2006/relationships/hyperlink" Target="http://hl7.org/fhir/STU3/http.html" TargetMode="Externa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A5297-DF91-44E5-BE5C-1E58174E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74</Pages>
  <Words>17410</Words>
  <Characters>99237</Characters>
  <Application>Microsoft Office Word</Application>
  <DocSecurity>0</DocSecurity>
  <Lines>826</Lines>
  <Paragraphs>232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IHE_Suppl_Template_Rev10.3_PC</vt:lpstr>
      <vt:lpstr>IHE_Suppl_Template_Rev10.3_PC</vt:lpstr>
    </vt:vector>
  </TitlesOfParts>
  <Company>IHE</Company>
  <LinksUpToDate>false</LinksUpToDate>
  <CharactersWithSpaces>116415</CharactersWithSpaces>
  <SharedDoc>false</SharedDoc>
  <HLinks>
    <vt:vector size="726"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589940</vt:i4>
      </vt:variant>
      <vt:variant>
        <vt:i4>675</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Jose Costa Teixeira</cp:lastModifiedBy>
  <cp:revision>2</cp:revision>
  <cp:lastPrinted>2012-05-01T07:26:00Z</cp:lastPrinted>
  <dcterms:created xsi:type="dcterms:W3CDTF">2017-06-26T10:13:00Z</dcterms:created>
  <dcterms:modified xsi:type="dcterms:W3CDTF">2017-06-26T10:13:00Z</dcterms:modified>
  <cp:category>IHE Supplement Template</cp:category>
</cp:coreProperties>
</file>